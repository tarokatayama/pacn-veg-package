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7CE67" w14:textId="77777777" w:rsidR="001F174A" w:rsidRDefault="0029593E" w:rsidP="00F356FD">
      <w:pPr>
        <w:pStyle w:val="nrpsHeading1"/>
        <w:rPr>
          <w:rStyle w:val="nrpsBackcoveraddress"/>
          <w:bCs w:val="0"/>
          <w:sz w:val="32"/>
        </w:rPr>
      </w:pPr>
      <w:r>
        <w:rPr>
          <w:rStyle w:val="nrpsBackcoveraddress"/>
          <w:bCs w:val="0"/>
          <w:sz w:val="32"/>
        </w:rPr>
        <w:t>Chapter 4: Data Handling, Analysis, and Reporting</w:t>
      </w:r>
      <w:r w:rsidR="008C6A26">
        <w:rPr>
          <w:rStyle w:val="nrpsBackcoveraddress"/>
          <w:bCs w:val="0"/>
          <w:sz w:val="32"/>
        </w:rPr>
        <w:tab/>
      </w:r>
    </w:p>
    <w:p w14:paraId="5FC63609" w14:textId="4940A409" w:rsidR="00A1613A" w:rsidRDefault="00A1613A" w:rsidP="00A1613A">
      <w:pPr>
        <w:pStyle w:val="nrpsNormal"/>
      </w:pPr>
      <w:r w:rsidRPr="00A1613A">
        <w:t>Version 1.0</w:t>
      </w:r>
      <w:r w:rsidR="00632B4D">
        <w:t>2</w:t>
      </w:r>
      <w:r w:rsidRPr="00A1613A">
        <w:t xml:space="preserve"> (</w:t>
      </w:r>
      <w:r w:rsidR="00F7117D">
        <w:t>September 16, 2020</w:t>
      </w:r>
      <w:r w:rsidRPr="00A1613A">
        <w:t>)</w:t>
      </w:r>
    </w:p>
    <w:p w14:paraId="5213D155" w14:textId="77777777" w:rsidR="00F356FD" w:rsidRPr="00EB7EB6" w:rsidRDefault="00F356FD" w:rsidP="00F356FD">
      <w:pPr>
        <w:pStyle w:val="nrpsHeading2"/>
      </w:pPr>
      <w:r>
        <w:t>Change History</w:t>
      </w:r>
    </w:p>
    <w:tbl>
      <w:tblPr>
        <w:tblStyle w:val="TableGrid"/>
        <w:tblW w:w="8730" w:type="dxa"/>
        <w:tblLayout w:type="fixed"/>
        <w:tblLook w:val="0020" w:firstRow="1" w:lastRow="0" w:firstColumn="0" w:lastColumn="0" w:noHBand="0" w:noVBand="0"/>
      </w:tblPr>
      <w:tblGrid>
        <w:gridCol w:w="1062"/>
        <w:gridCol w:w="1080"/>
        <w:gridCol w:w="1530"/>
        <w:gridCol w:w="1998"/>
        <w:gridCol w:w="1800"/>
        <w:gridCol w:w="1260"/>
      </w:tblGrid>
      <w:tr w:rsidR="00F356FD" w:rsidRPr="00EA75CB" w14:paraId="1E470B03" w14:textId="77777777" w:rsidTr="00563869">
        <w:tc>
          <w:tcPr>
            <w:tcW w:w="1062" w:type="dxa"/>
          </w:tcPr>
          <w:p w14:paraId="5D529074" w14:textId="77777777" w:rsidR="00F356FD" w:rsidRPr="00EA75CB" w:rsidRDefault="00F356FD" w:rsidP="00891300">
            <w:pPr>
              <w:pStyle w:val="nrpsTableheader"/>
            </w:pPr>
            <w:r w:rsidRPr="00EA75CB">
              <w:t>New Version #</w:t>
            </w:r>
          </w:p>
        </w:tc>
        <w:tc>
          <w:tcPr>
            <w:tcW w:w="1080" w:type="dxa"/>
          </w:tcPr>
          <w:p w14:paraId="437CA588" w14:textId="77777777" w:rsidR="00F356FD" w:rsidRPr="00EA75CB" w:rsidRDefault="00F356FD" w:rsidP="00891300">
            <w:pPr>
              <w:pStyle w:val="nrpsTableheader"/>
            </w:pPr>
            <w:r w:rsidRPr="00EA75CB">
              <w:t>Revision Date</w:t>
            </w:r>
          </w:p>
        </w:tc>
        <w:tc>
          <w:tcPr>
            <w:tcW w:w="1530" w:type="dxa"/>
          </w:tcPr>
          <w:p w14:paraId="1FE721C2" w14:textId="77777777" w:rsidR="00F356FD" w:rsidRPr="00EA75CB" w:rsidRDefault="00F356FD" w:rsidP="00891300">
            <w:pPr>
              <w:pStyle w:val="nrpsTableheader"/>
            </w:pPr>
            <w:r w:rsidRPr="00EA75CB">
              <w:t>Author</w:t>
            </w:r>
          </w:p>
        </w:tc>
        <w:tc>
          <w:tcPr>
            <w:tcW w:w="1998" w:type="dxa"/>
          </w:tcPr>
          <w:p w14:paraId="0106D0AB" w14:textId="77777777" w:rsidR="00F356FD" w:rsidRPr="00EA75CB" w:rsidRDefault="00F356FD" w:rsidP="00891300">
            <w:pPr>
              <w:pStyle w:val="nrpsTableheader"/>
            </w:pPr>
            <w:r w:rsidRPr="00EA75CB">
              <w:t>Changes Made</w:t>
            </w:r>
          </w:p>
        </w:tc>
        <w:tc>
          <w:tcPr>
            <w:tcW w:w="1800" w:type="dxa"/>
          </w:tcPr>
          <w:p w14:paraId="7D7FE4A4" w14:textId="77777777" w:rsidR="00F356FD" w:rsidRPr="00EA75CB" w:rsidRDefault="00F356FD" w:rsidP="00891300">
            <w:pPr>
              <w:pStyle w:val="nrpsTableheader"/>
            </w:pPr>
            <w:r w:rsidRPr="00EA75CB">
              <w:t>Reason for Change</w:t>
            </w:r>
          </w:p>
        </w:tc>
        <w:tc>
          <w:tcPr>
            <w:tcW w:w="1260" w:type="dxa"/>
          </w:tcPr>
          <w:p w14:paraId="2E737472" w14:textId="77777777" w:rsidR="00F356FD" w:rsidRPr="00EA75CB" w:rsidRDefault="00F356FD" w:rsidP="00891300">
            <w:pPr>
              <w:pStyle w:val="nrpsTableheader"/>
            </w:pPr>
            <w:r w:rsidRPr="00EA75CB">
              <w:t>Previous Version #</w:t>
            </w:r>
          </w:p>
        </w:tc>
      </w:tr>
      <w:tr w:rsidR="00F356FD" w:rsidRPr="00EB7EB6" w14:paraId="7BBFED15" w14:textId="77777777" w:rsidTr="00563869">
        <w:tc>
          <w:tcPr>
            <w:tcW w:w="1062" w:type="dxa"/>
          </w:tcPr>
          <w:p w14:paraId="267E4483" w14:textId="77777777" w:rsidR="00F356FD" w:rsidRPr="00F356FD" w:rsidRDefault="00F356FD" w:rsidP="00F356FD">
            <w:pPr>
              <w:pStyle w:val="nrpsTablecell"/>
            </w:pPr>
            <w:r w:rsidRPr="00F356FD">
              <w:t>1.01</w:t>
            </w:r>
          </w:p>
        </w:tc>
        <w:tc>
          <w:tcPr>
            <w:tcW w:w="1080" w:type="dxa"/>
          </w:tcPr>
          <w:p w14:paraId="551727EF" w14:textId="77777777" w:rsidR="00F356FD" w:rsidRPr="00F356FD" w:rsidRDefault="00F356FD" w:rsidP="00F356FD">
            <w:pPr>
              <w:pStyle w:val="nrpsTablecell"/>
            </w:pPr>
            <w:r w:rsidRPr="00357B5B">
              <w:t>6/27/</w:t>
            </w:r>
            <w:r>
              <w:t>20</w:t>
            </w:r>
            <w:r w:rsidRPr="00357B5B">
              <w:t>16</w:t>
            </w:r>
          </w:p>
        </w:tc>
        <w:tc>
          <w:tcPr>
            <w:tcW w:w="1530" w:type="dxa"/>
          </w:tcPr>
          <w:p w14:paraId="7463ED90" w14:textId="068CCC8C" w:rsidR="00F356FD" w:rsidRPr="00F356FD" w:rsidRDefault="00F356FD" w:rsidP="00F356FD">
            <w:pPr>
              <w:pStyle w:val="nrpsTablecell"/>
            </w:pPr>
            <w:r w:rsidRPr="00357B5B">
              <w:t>Kim Weisenborn</w:t>
            </w:r>
          </w:p>
        </w:tc>
        <w:tc>
          <w:tcPr>
            <w:tcW w:w="1998" w:type="dxa"/>
          </w:tcPr>
          <w:p w14:paraId="389DA32D" w14:textId="77777777" w:rsidR="00F356FD" w:rsidRPr="00F356FD" w:rsidRDefault="00F356FD" w:rsidP="00F356FD">
            <w:pPr>
              <w:pStyle w:val="nrpsTablecell"/>
            </w:pPr>
            <w:r w:rsidRPr="00357B5B">
              <w:t>Updates to general instructions.</w:t>
            </w:r>
          </w:p>
        </w:tc>
        <w:tc>
          <w:tcPr>
            <w:tcW w:w="1800" w:type="dxa"/>
          </w:tcPr>
          <w:p w14:paraId="1289C48D" w14:textId="77777777" w:rsidR="00F356FD" w:rsidRPr="00F356FD" w:rsidRDefault="00F356FD" w:rsidP="00F356FD">
            <w:pPr>
              <w:pStyle w:val="nrpsTablecell"/>
            </w:pPr>
            <w:r w:rsidRPr="00357B5B">
              <w:t>To accurately reflect the metadata procedures.</w:t>
            </w:r>
          </w:p>
        </w:tc>
        <w:tc>
          <w:tcPr>
            <w:tcW w:w="1260" w:type="dxa"/>
          </w:tcPr>
          <w:p w14:paraId="4A460879" w14:textId="77777777" w:rsidR="00F356FD" w:rsidRPr="00A67F37" w:rsidRDefault="00F356FD" w:rsidP="00A67F37">
            <w:pPr>
              <w:pStyle w:val="nrpsTablecell"/>
            </w:pPr>
            <w:r w:rsidRPr="00A67F37">
              <w:t>1.00</w:t>
            </w:r>
          </w:p>
        </w:tc>
      </w:tr>
      <w:tr w:rsidR="00F356FD" w:rsidRPr="00EB7EB6" w14:paraId="365E196B" w14:textId="77777777" w:rsidTr="00563869">
        <w:tc>
          <w:tcPr>
            <w:tcW w:w="1062" w:type="dxa"/>
          </w:tcPr>
          <w:p w14:paraId="0CF74AC0" w14:textId="77777777" w:rsidR="00F356FD" w:rsidRPr="00DB47A4" w:rsidRDefault="00F356FD" w:rsidP="00891300">
            <w:pPr>
              <w:pStyle w:val="nrpsTablecell"/>
            </w:pPr>
            <w:r w:rsidRPr="00DB47A4">
              <w:t>1.02</w:t>
            </w:r>
          </w:p>
        </w:tc>
        <w:tc>
          <w:tcPr>
            <w:tcW w:w="1080" w:type="dxa"/>
          </w:tcPr>
          <w:p w14:paraId="05FB4EA4" w14:textId="3DEAC98B" w:rsidR="00F356FD" w:rsidRPr="00DB47A4" w:rsidRDefault="00F7117D" w:rsidP="00891300">
            <w:pPr>
              <w:pStyle w:val="nrpsTablecell"/>
            </w:pPr>
            <w:r>
              <w:t>9/16/2020</w:t>
            </w:r>
          </w:p>
        </w:tc>
        <w:tc>
          <w:tcPr>
            <w:tcW w:w="1530" w:type="dxa"/>
          </w:tcPr>
          <w:p w14:paraId="1504A779" w14:textId="77777777" w:rsidR="00F356FD" w:rsidRPr="00DB47A4" w:rsidRDefault="00F356FD" w:rsidP="00891300">
            <w:pPr>
              <w:pStyle w:val="nrpsTablecell"/>
            </w:pPr>
            <w:r w:rsidRPr="00DB47A4">
              <w:t>Kim Weisenborn</w:t>
            </w:r>
          </w:p>
        </w:tc>
        <w:tc>
          <w:tcPr>
            <w:tcW w:w="1998" w:type="dxa"/>
          </w:tcPr>
          <w:p w14:paraId="6E9981C7" w14:textId="77777777" w:rsidR="00F356FD" w:rsidRPr="00DB47A4" w:rsidRDefault="00F356FD" w:rsidP="00891300">
            <w:pPr>
              <w:pStyle w:val="nrpsTablecell"/>
            </w:pPr>
            <w:r w:rsidRPr="00DB47A4">
              <w:t>Minor updates to content</w:t>
            </w:r>
          </w:p>
        </w:tc>
        <w:tc>
          <w:tcPr>
            <w:tcW w:w="1800" w:type="dxa"/>
          </w:tcPr>
          <w:p w14:paraId="1214B1AC" w14:textId="77777777" w:rsidR="00F356FD" w:rsidRPr="0087767E" w:rsidRDefault="00F356FD" w:rsidP="00891300">
            <w:pPr>
              <w:pStyle w:val="nrpsTablecell"/>
            </w:pPr>
            <w:r>
              <w:t>To update outdated SOP references</w:t>
            </w:r>
            <w:r w:rsidRPr="00DB47A4">
              <w:t xml:space="preserve"> </w:t>
            </w:r>
            <w:r>
              <w:t xml:space="preserve">and </w:t>
            </w:r>
            <w:r w:rsidRPr="00DB47A4">
              <w:t>external links</w:t>
            </w:r>
          </w:p>
        </w:tc>
        <w:tc>
          <w:tcPr>
            <w:tcW w:w="1260" w:type="dxa"/>
          </w:tcPr>
          <w:p w14:paraId="3EF0C90F" w14:textId="77777777" w:rsidR="00F356FD" w:rsidRPr="0087767E" w:rsidRDefault="00F356FD" w:rsidP="00891300">
            <w:pPr>
              <w:pStyle w:val="nrpsTablecell"/>
            </w:pPr>
            <w:r w:rsidRPr="0087767E">
              <w:t>1.01</w:t>
            </w:r>
          </w:p>
        </w:tc>
      </w:tr>
      <w:tr w:rsidR="00F356FD" w:rsidRPr="00EB7EB6" w14:paraId="4B069779" w14:textId="77777777" w:rsidTr="00563869">
        <w:tc>
          <w:tcPr>
            <w:tcW w:w="1062" w:type="dxa"/>
          </w:tcPr>
          <w:p w14:paraId="5301F6F6" w14:textId="77777777" w:rsidR="00F356FD" w:rsidRPr="00DB47A4" w:rsidRDefault="00F356FD" w:rsidP="00891300">
            <w:pPr>
              <w:pStyle w:val="nrpsTablecell"/>
            </w:pPr>
          </w:p>
        </w:tc>
        <w:tc>
          <w:tcPr>
            <w:tcW w:w="1080" w:type="dxa"/>
          </w:tcPr>
          <w:p w14:paraId="0D6C1416" w14:textId="77777777" w:rsidR="00F356FD" w:rsidRPr="00DB47A4" w:rsidRDefault="00F356FD" w:rsidP="00891300">
            <w:pPr>
              <w:pStyle w:val="nrpsTablecell"/>
            </w:pPr>
          </w:p>
        </w:tc>
        <w:tc>
          <w:tcPr>
            <w:tcW w:w="1530" w:type="dxa"/>
          </w:tcPr>
          <w:p w14:paraId="064B45DF" w14:textId="77777777" w:rsidR="00F356FD" w:rsidRPr="00DB47A4" w:rsidRDefault="00F356FD" w:rsidP="00891300">
            <w:pPr>
              <w:pStyle w:val="nrpsTablecell"/>
            </w:pPr>
          </w:p>
        </w:tc>
        <w:tc>
          <w:tcPr>
            <w:tcW w:w="1998" w:type="dxa"/>
          </w:tcPr>
          <w:p w14:paraId="10C42021" w14:textId="77777777" w:rsidR="00F356FD" w:rsidRPr="00DB47A4" w:rsidRDefault="00F356FD" w:rsidP="00891300">
            <w:pPr>
              <w:pStyle w:val="nrpsTablecell"/>
            </w:pPr>
          </w:p>
        </w:tc>
        <w:tc>
          <w:tcPr>
            <w:tcW w:w="1800" w:type="dxa"/>
          </w:tcPr>
          <w:p w14:paraId="4F115A98" w14:textId="77777777" w:rsidR="00F356FD" w:rsidRPr="00DB47A4" w:rsidRDefault="00F356FD" w:rsidP="00891300">
            <w:pPr>
              <w:pStyle w:val="nrpsTablecell"/>
            </w:pPr>
          </w:p>
        </w:tc>
        <w:tc>
          <w:tcPr>
            <w:tcW w:w="1260" w:type="dxa"/>
          </w:tcPr>
          <w:p w14:paraId="67CD536E" w14:textId="77777777" w:rsidR="00F356FD" w:rsidRPr="00DB47A4" w:rsidRDefault="00F356FD" w:rsidP="00891300">
            <w:pPr>
              <w:pStyle w:val="nrpsTablecell"/>
            </w:pPr>
          </w:p>
        </w:tc>
      </w:tr>
      <w:tr w:rsidR="00F356FD" w:rsidRPr="00EB7EB6" w14:paraId="0D916F9D" w14:textId="77777777" w:rsidTr="00563869">
        <w:tc>
          <w:tcPr>
            <w:tcW w:w="1062" w:type="dxa"/>
          </w:tcPr>
          <w:p w14:paraId="56EDE81A" w14:textId="77777777" w:rsidR="00F356FD" w:rsidRPr="00DB47A4" w:rsidRDefault="00F356FD" w:rsidP="00891300">
            <w:pPr>
              <w:pStyle w:val="nrpsTablecell"/>
            </w:pPr>
          </w:p>
        </w:tc>
        <w:tc>
          <w:tcPr>
            <w:tcW w:w="1080" w:type="dxa"/>
          </w:tcPr>
          <w:p w14:paraId="7FEE23E7" w14:textId="77777777" w:rsidR="00F356FD" w:rsidRPr="00DB47A4" w:rsidRDefault="00F356FD" w:rsidP="00891300">
            <w:pPr>
              <w:pStyle w:val="nrpsTablecell"/>
            </w:pPr>
          </w:p>
        </w:tc>
        <w:tc>
          <w:tcPr>
            <w:tcW w:w="1530" w:type="dxa"/>
          </w:tcPr>
          <w:p w14:paraId="6DE45BC9" w14:textId="77777777" w:rsidR="00F356FD" w:rsidRPr="00DB47A4" w:rsidRDefault="00F356FD" w:rsidP="00891300">
            <w:pPr>
              <w:pStyle w:val="nrpsTablecell"/>
            </w:pPr>
          </w:p>
        </w:tc>
        <w:tc>
          <w:tcPr>
            <w:tcW w:w="1998" w:type="dxa"/>
          </w:tcPr>
          <w:p w14:paraId="6CA22C6C" w14:textId="77777777" w:rsidR="00F356FD" w:rsidRPr="00DB47A4" w:rsidRDefault="00F356FD" w:rsidP="00891300">
            <w:pPr>
              <w:pStyle w:val="nrpsTablecell"/>
            </w:pPr>
          </w:p>
        </w:tc>
        <w:tc>
          <w:tcPr>
            <w:tcW w:w="1800" w:type="dxa"/>
          </w:tcPr>
          <w:p w14:paraId="248F158F" w14:textId="77777777" w:rsidR="00F356FD" w:rsidRPr="00DB47A4" w:rsidRDefault="00F356FD" w:rsidP="00891300">
            <w:pPr>
              <w:pStyle w:val="nrpsTablecell"/>
            </w:pPr>
          </w:p>
        </w:tc>
        <w:tc>
          <w:tcPr>
            <w:tcW w:w="1260" w:type="dxa"/>
          </w:tcPr>
          <w:p w14:paraId="203ADF33" w14:textId="77777777" w:rsidR="00F356FD" w:rsidRPr="00DB47A4" w:rsidRDefault="00F356FD" w:rsidP="00891300">
            <w:pPr>
              <w:pStyle w:val="nrpsTablecell"/>
            </w:pPr>
          </w:p>
        </w:tc>
      </w:tr>
      <w:tr w:rsidR="00F356FD" w:rsidRPr="00EB7EB6" w14:paraId="1D48B558" w14:textId="77777777" w:rsidTr="00563869">
        <w:tc>
          <w:tcPr>
            <w:tcW w:w="1062" w:type="dxa"/>
          </w:tcPr>
          <w:p w14:paraId="1F738379" w14:textId="77777777" w:rsidR="00F356FD" w:rsidRPr="00DB47A4" w:rsidRDefault="00F356FD" w:rsidP="00891300">
            <w:pPr>
              <w:pStyle w:val="nrpsTablecell"/>
            </w:pPr>
          </w:p>
        </w:tc>
        <w:tc>
          <w:tcPr>
            <w:tcW w:w="1080" w:type="dxa"/>
          </w:tcPr>
          <w:p w14:paraId="2D877D98" w14:textId="77777777" w:rsidR="00F356FD" w:rsidRPr="00DB47A4" w:rsidRDefault="00F356FD" w:rsidP="00891300">
            <w:pPr>
              <w:pStyle w:val="nrpsTablecell"/>
            </w:pPr>
          </w:p>
        </w:tc>
        <w:tc>
          <w:tcPr>
            <w:tcW w:w="1530" w:type="dxa"/>
          </w:tcPr>
          <w:p w14:paraId="41E9F261" w14:textId="77777777" w:rsidR="00F356FD" w:rsidRPr="00DB47A4" w:rsidRDefault="00F356FD" w:rsidP="00891300">
            <w:pPr>
              <w:pStyle w:val="nrpsTablecell"/>
            </w:pPr>
          </w:p>
        </w:tc>
        <w:tc>
          <w:tcPr>
            <w:tcW w:w="1998" w:type="dxa"/>
          </w:tcPr>
          <w:p w14:paraId="47045BFD" w14:textId="77777777" w:rsidR="00F356FD" w:rsidRPr="00DB47A4" w:rsidRDefault="00F356FD" w:rsidP="00891300">
            <w:pPr>
              <w:pStyle w:val="nrpsTablecell"/>
            </w:pPr>
          </w:p>
        </w:tc>
        <w:tc>
          <w:tcPr>
            <w:tcW w:w="1800" w:type="dxa"/>
          </w:tcPr>
          <w:p w14:paraId="0D49D034" w14:textId="77777777" w:rsidR="00F356FD" w:rsidRPr="00DB47A4" w:rsidRDefault="00F356FD" w:rsidP="00891300">
            <w:pPr>
              <w:pStyle w:val="nrpsTablecell"/>
            </w:pPr>
          </w:p>
        </w:tc>
        <w:tc>
          <w:tcPr>
            <w:tcW w:w="1260" w:type="dxa"/>
          </w:tcPr>
          <w:p w14:paraId="63C525D1" w14:textId="77777777" w:rsidR="00F356FD" w:rsidRPr="00DB47A4" w:rsidRDefault="00F356FD" w:rsidP="00891300">
            <w:pPr>
              <w:pStyle w:val="nrpsTablecell"/>
            </w:pPr>
          </w:p>
        </w:tc>
      </w:tr>
    </w:tbl>
    <w:p w14:paraId="0961B276" w14:textId="77777777" w:rsidR="00F356FD" w:rsidRDefault="00F356FD" w:rsidP="00F356FD">
      <w:pPr>
        <w:pStyle w:val="nrpsNormalsingleline"/>
      </w:pPr>
    </w:p>
    <w:p w14:paraId="040802E8" w14:textId="77777777" w:rsidR="00F356FD" w:rsidRPr="002A7630" w:rsidRDefault="00F356FD" w:rsidP="00357B5B">
      <w:pPr>
        <w:pStyle w:val="nrpsNormal"/>
        <w:rPr>
          <w:sz w:val="24"/>
          <w:szCs w:val="24"/>
        </w:rPr>
      </w:pPr>
      <w:r w:rsidRPr="002A7630">
        <w:rPr>
          <w:sz w:val="24"/>
          <w:szCs w:val="24"/>
        </w:rPr>
        <w:t>Only changes in this specific SOP will be logged here. Version numbers increase incrementally by hundredths (e.g., version 1.01, version 1.02) for minor changes. Major revisions should be designated with the next whole number (e.g., version 2.0, 3.0, 4.0). Record the previous version number, date of revision, author of the revision, changes made, and reason for the change along with the new version number.</w:t>
      </w:r>
    </w:p>
    <w:p w14:paraId="099FE10E" w14:textId="77777777" w:rsidR="00D1222F" w:rsidRDefault="00D1222F" w:rsidP="0029593E">
      <w:pPr>
        <w:pStyle w:val="nrpsNormal"/>
        <w:rPr>
          <w:sz w:val="24"/>
          <w:szCs w:val="24"/>
        </w:rPr>
      </w:pPr>
      <w:r>
        <w:rPr>
          <w:sz w:val="24"/>
          <w:szCs w:val="24"/>
        </w:rPr>
        <w:br w:type="page"/>
      </w:r>
    </w:p>
    <w:p w14:paraId="42642DF0" w14:textId="3A05BFE7" w:rsidR="0029593E" w:rsidRPr="002A7630" w:rsidRDefault="000A669C" w:rsidP="0029593E">
      <w:pPr>
        <w:pStyle w:val="nrpsNormal"/>
        <w:rPr>
          <w:sz w:val="24"/>
          <w:szCs w:val="24"/>
        </w:rPr>
      </w:pPr>
      <w:r w:rsidRPr="002A7630">
        <w:rPr>
          <w:sz w:val="24"/>
          <w:szCs w:val="24"/>
        </w:rPr>
        <w:lastRenderedPageBreak/>
        <w:t>Data handling, analysis, and reporting are treated as three interrelated steps in managing information from the Focal Plant Communities Monitoring Protocol. Additional details and context for this chapter may be found in the PACN Dat</w:t>
      </w:r>
      <w:bookmarkStart w:id="0" w:name="_Hlt160340803"/>
      <w:bookmarkStart w:id="1" w:name="_Hlt160340804"/>
      <w:r w:rsidRPr="002A7630">
        <w:rPr>
          <w:sz w:val="24"/>
          <w:szCs w:val="24"/>
        </w:rPr>
        <w:t>a</w:t>
      </w:r>
      <w:bookmarkEnd w:id="0"/>
      <w:bookmarkEnd w:id="1"/>
      <w:r w:rsidRPr="002A7630">
        <w:rPr>
          <w:sz w:val="24"/>
          <w:szCs w:val="24"/>
        </w:rPr>
        <w:t xml:space="preserve"> Management Plan </w:t>
      </w:r>
      <w:r w:rsidRPr="002A7630">
        <w:rPr>
          <w:sz w:val="24"/>
          <w:szCs w:val="24"/>
        </w:rPr>
        <w:fldChar w:fldCharType="begin"/>
      </w:r>
      <w:r w:rsidRPr="002A7630">
        <w:rPr>
          <w:sz w:val="24"/>
          <w:szCs w:val="24"/>
        </w:rPr>
        <w:instrText xml:space="preserve"> ADDIN EN.CITE &lt;EndNote&gt;&lt;Cite&gt;&lt;Author&gt;Dicus&lt;/Author&gt;&lt;Year&gt;2006&lt;/Year&gt;&lt;RecNum&gt;350&lt;/RecNum&gt;&lt;DisplayText&gt;(Dicus 2006)&lt;/DisplayText&gt;&lt;record&gt;&lt;rec-number&gt;350&lt;/rec-number&gt;&lt;foreign-keys&gt;&lt;key app="EN" db-id="29wd9fdxkttawpevre3ptatrsdx2se0wz5da"&gt;350&lt;/key&gt;&lt;/foreign-keys&gt;&lt;ref-type name="Web Page"&gt;12&lt;/ref-type&gt;&lt;contributors&gt;&lt;authors&gt;&lt;author&gt;Dicus, Gordon&lt;/author&gt;&lt;/authors&gt;&lt;/contributors&gt;&lt;titles&gt;&lt;title&gt;Draft Data Management Plan for the Pacific Island Network&lt;/title&gt;&lt;/titles&gt;&lt;dates&gt;&lt;year&gt;2006&lt;/year&gt;&lt;/dates&gt;&lt;publisher&gt;National Park Service. Available at http://science.nature.nps.gov/im/units/pacn/data/PACN_data-mgmt-plan.pdf (accessed on 10 June 2010)&lt;/publisher&gt;&lt;urls&gt;&lt;/urls&gt;&lt;/record&gt;&lt;/Cite&gt;&lt;/EndNote&gt;</w:instrText>
      </w:r>
      <w:r w:rsidRPr="002A7630">
        <w:rPr>
          <w:sz w:val="24"/>
          <w:szCs w:val="24"/>
        </w:rPr>
        <w:fldChar w:fldCharType="separate"/>
      </w:r>
      <w:r w:rsidRPr="002A7630">
        <w:rPr>
          <w:noProof/>
          <w:sz w:val="24"/>
          <w:szCs w:val="24"/>
        </w:rPr>
        <w:t>(Dicus 2006)</w:t>
      </w:r>
      <w:r w:rsidRPr="002A7630">
        <w:rPr>
          <w:sz w:val="24"/>
          <w:szCs w:val="24"/>
        </w:rPr>
        <w:fldChar w:fldCharType="end"/>
      </w:r>
      <w:r w:rsidRPr="002A7630">
        <w:rPr>
          <w:sz w:val="24"/>
          <w:szCs w:val="24"/>
        </w:rPr>
        <w:t xml:space="preserve">, which describes the overall information management strategy for the network. The PACN website </w:t>
      </w:r>
      <w:r w:rsidRPr="002A7630">
        <w:rPr>
          <w:sz w:val="24"/>
          <w:szCs w:val="24"/>
        </w:rPr>
        <w:fldChar w:fldCharType="begin"/>
      </w:r>
      <w:r w:rsidRPr="002A7630">
        <w:rPr>
          <w:sz w:val="24"/>
          <w:szCs w:val="24"/>
        </w:rPr>
        <w:instrText xml:space="preserve"> ADDIN EN.CITE &lt;EndNote&gt;&lt;Cite ExcludeAuth="1"&gt;&lt;Author&gt;National Park Service&lt;/Author&gt;&lt;RecNum&gt;352&lt;/RecNum&gt;&lt;Prefix&gt;NPS &lt;/Prefix&gt;&lt;DisplayText&gt;(NPS 2007b)&lt;/DisplayText&gt;&lt;record&gt;&lt;rec-number&gt;352&lt;/rec-number&gt;&lt;foreign-keys&gt;&lt;key app="EN" db-id="29wd9fdxkttawpevre3ptatrsdx2se0wz5da"&gt;352&lt;/key&gt;&lt;/foreign-keys&gt;&lt;ref-type name="Web Page"&gt;12&lt;/ref-type&gt;&lt;contributors&gt;&lt;authors&gt;&lt;author&gt;National Park Service (NPS),&lt;/author&gt;&lt;/authors&gt;&lt;/contributors&gt;&lt;titles&gt;&lt;title&gt;Pacific Island Network: Data Management&lt;/title&gt;&lt;/titles&gt;&lt;dates&gt;&lt;year&gt;2007&lt;/year&gt;&lt;/dates&gt;&lt;publisher&gt;Available at http://science.nature.nps.gov/im/units/pacn/data.cfm (accessed on 1 Oct 2007)&lt;/publisher&gt;&lt;urls&gt;&lt;/urls&gt;&lt;/record&gt;&lt;/Cite&gt;&lt;/EndNote&gt;</w:instrText>
      </w:r>
      <w:r w:rsidRPr="002A7630">
        <w:rPr>
          <w:sz w:val="24"/>
          <w:szCs w:val="24"/>
        </w:rPr>
        <w:fldChar w:fldCharType="separate"/>
      </w:r>
      <w:r w:rsidRPr="002A7630">
        <w:rPr>
          <w:noProof/>
          <w:sz w:val="24"/>
          <w:szCs w:val="24"/>
        </w:rPr>
        <w:t>(NPS 2007b)</w:t>
      </w:r>
      <w:r w:rsidRPr="002A7630">
        <w:rPr>
          <w:sz w:val="24"/>
          <w:szCs w:val="24"/>
        </w:rPr>
        <w:fldChar w:fldCharType="end"/>
      </w:r>
      <w:r w:rsidRPr="002A7630">
        <w:rPr>
          <w:sz w:val="24"/>
          <w:szCs w:val="24"/>
        </w:rPr>
        <w:t xml:space="preserve"> also contains guidance documents on various information management topics (e.g., report development, GIS development, GPS </w:t>
      </w:r>
      <w:r w:rsidR="00357B5B">
        <w:rPr>
          <w:sz w:val="24"/>
          <w:szCs w:val="24"/>
        </w:rPr>
        <w:t xml:space="preserve">[Global Positioning System] </w:t>
      </w:r>
      <w:r w:rsidRPr="002A7630">
        <w:rPr>
          <w:sz w:val="24"/>
          <w:szCs w:val="24"/>
        </w:rPr>
        <w:t>use, etc.)</w:t>
      </w:r>
      <w:r w:rsidR="0029593E" w:rsidRPr="002A7630">
        <w:rPr>
          <w:sz w:val="24"/>
          <w:szCs w:val="24"/>
        </w:rPr>
        <w:t>.</w:t>
      </w:r>
    </w:p>
    <w:p w14:paraId="184317BF" w14:textId="77777777" w:rsidR="0029593E" w:rsidRPr="00AF4629" w:rsidRDefault="0029593E" w:rsidP="0029593E">
      <w:pPr>
        <w:pStyle w:val="nrpsHeading2"/>
      </w:pPr>
      <w:bookmarkStart w:id="2" w:name="_Toc245021887"/>
      <w:bookmarkStart w:id="3" w:name="_Toc300756628"/>
      <w:r w:rsidRPr="00AF4629">
        <w:t>Project Information Management Overview</w:t>
      </w:r>
      <w:bookmarkEnd w:id="2"/>
      <w:bookmarkEnd w:id="3"/>
    </w:p>
    <w:p w14:paraId="60F2BFC5" w14:textId="243FD85D" w:rsidR="0029593E" w:rsidRPr="002A7630" w:rsidRDefault="0029593E" w:rsidP="0029593E">
      <w:pPr>
        <w:pStyle w:val="nrpsNormal"/>
        <w:rPr>
          <w:sz w:val="24"/>
          <w:szCs w:val="24"/>
        </w:rPr>
      </w:pPr>
      <w:r w:rsidRPr="002A7630">
        <w:rPr>
          <w:sz w:val="24"/>
          <w:szCs w:val="24"/>
        </w:rPr>
        <w:t xml:space="preserve">Project information management may be best understood as an ongoing or cyclic process, as shown in Figure 4.1. Specific yearly information management tasks for this project and their timing are described in Appendix </w:t>
      </w:r>
      <w:r w:rsidR="00D86DA2" w:rsidRPr="002A7630">
        <w:rPr>
          <w:sz w:val="24"/>
          <w:szCs w:val="24"/>
        </w:rPr>
        <w:t>G</w:t>
      </w:r>
      <w:r w:rsidR="00A67F37" w:rsidRPr="002A7630">
        <w:rPr>
          <w:sz w:val="24"/>
          <w:szCs w:val="24"/>
        </w:rPr>
        <w:t>:</w:t>
      </w:r>
      <w:r w:rsidR="004F6F3E" w:rsidRPr="002A7630">
        <w:rPr>
          <w:sz w:val="24"/>
          <w:szCs w:val="24"/>
        </w:rPr>
        <w:t xml:space="preserve"> Yearly Project Task List.</w:t>
      </w:r>
      <w:r w:rsidRPr="002A7630">
        <w:rPr>
          <w:sz w:val="24"/>
          <w:szCs w:val="24"/>
        </w:rPr>
        <w:t xml:space="preserve"> Readers may also refer to each respective chapter section below for additional guidance and instructions.</w:t>
      </w:r>
    </w:p>
    <w:p w14:paraId="5BB3CA0C" w14:textId="77777777" w:rsidR="0029593E" w:rsidRDefault="0029593E" w:rsidP="0029593E">
      <w:pPr>
        <w:pStyle w:val="nrpsNormal"/>
      </w:pPr>
      <w:r>
        <w:rPr>
          <w:noProof/>
        </w:rPr>
        <w:drawing>
          <wp:inline distT="0" distB="0" distL="0" distR="0" wp14:anchorId="7AEC5924" wp14:editId="5824B8C8">
            <wp:extent cx="5791200" cy="3409950"/>
            <wp:effectExtent l="19050" t="19050" r="19050" b="19050"/>
            <wp:docPr id="54" name="Picture 55" descr="Project_info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oject_info_cycle"/>
                    <pic:cNvPicPr>
                      <a:picLocks noChangeAspect="1" noChangeArrowheads="1"/>
                    </pic:cNvPicPr>
                  </pic:nvPicPr>
                  <pic:blipFill>
                    <a:blip r:embed="rId8" cstate="screen"/>
                    <a:srcRect/>
                    <a:stretch>
                      <a:fillRect/>
                    </a:stretch>
                  </pic:blipFill>
                  <pic:spPr bwMode="auto">
                    <a:xfrm>
                      <a:off x="0" y="0"/>
                      <a:ext cx="5791200" cy="3409950"/>
                    </a:xfrm>
                    <a:prstGeom prst="rect">
                      <a:avLst/>
                    </a:prstGeom>
                    <a:noFill/>
                    <a:ln w="6350" cmpd="sng">
                      <a:solidFill>
                        <a:srgbClr val="000000"/>
                      </a:solidFill>
                      <a:miter lim="800000"/>
                      <a:headEnd/>
                      <a:tailEnd/>
                    </a:ln>
                    <a:effectLst/>
                  </pic:spPr>
                </pic:pic>
              </a:graphicData>
            </a:graphic>
          </wp:inline>
        </w:drawing>
      </w:r>
    </w:p>
    <w:p w14:paraId="1B5B1444" w14:textId="77777777" w:rsidR="0029593E" w:rsidRDefault="0029593E" w:rsidP="0029593E">
      <w:pPr>
        <w:pStyle w:val="nrpsFigurecaption"/>
      </w:pPr>
      <w:bookmarkStart w:id="4" w:name="_Toc245019001"/>
      <w:bookmarkStart w:id="5" w:name="_Toc286145084"/>
      <w:bookmarkStart w:id="6" w:name="_Toc310258123"/>
      <w:r w:rsidRPr="0029593E">
        <w:rPr>
          <w:b/>
        </w:rPr>
        <w:t>Figure 4.1.</w:t>
      </w:r>
      <w:r w:rsidRPr="0029593E">
        <w:t xml:space="preserve"> Idealized flow diagram of the cyclical stages of project information management, from pre-season preparation to season close-out. Note that quality assurance and documentation are thematic and not limited to any particular stage of the information life cycle.</w:t>
      </w:r>
      <w:bookmarkEnd w:id="4"/>
      <w:bookmarkEnd w:id="5"/>
      <w:bookmarkEnd w:id="6"/>
    </w:p>
    <w:p w14:paraId="10252962" w14:textId="77777777" w:rsidR="0029593E" w:rsidRPr="002A7630" w:rsidRDefault="0029593E" w:rsidP="0029593E">
      <w:pPr>
        <w:pStyle w:val="nrpsNormal"/>
        <w:rPr>
          <w:sz w:val="24"/>
          <w:szCs w:val="24"/>
        </w:rPr>
      </w:pPr>
      <w:r w:rsidRPr="002A7630">
        <w:rPr>
          <w:sz w:val="24"/>
          <w:szCs w:val="24"/>
        </w:rPr>
        <w:t>The stages of this cycle are described in greater depth in later sections of this chapter, but can be briefly summarized as follows:</w:t>
      </w:r>
    </w:p>
    <w:p w14:paraId="7CB13C4F" w14:textId="77777777" w:rsidR="0029593E" w:rsidRPr="002A7630" w:rsidRDefault="0029593E" w:rsidP="0029593E">
      <w:pPr>
        <w:numPr>
          <w:ilvl w:val="0"/>
          <w:numId w:val="36"/>
        </w:numPr>
        <w:spacing w:after="0" w:line="240" w:lineRule="auto"/>
        <w:jc w:val="both"/>
        <w:rPr>
          <w:rStyle w:val="nrpsNormalChar"/>
          <w:sz w:val="24"/>
          <w:szCs w:val="24"/>
        </w:rPr>
      </w:pPr>
      <w:r w:rsidRPr="002A7630">
        <w:rPr>
          <w:rStyle w:val="nrpsNormalChar"/>
          <w:i/>
          <w:sz w:val="24"/>
          <w:szCs w:val="24"/>
        </w:rPr>
        <w:t>Preparation</w:t>
      </w:r>
      <w:r w:rsidRPr="002A7630">
        <w:rPr>
          <w:rStyle w:val="nrpsNormalChar"/>
          <w:sz w:val="24"/>
          <w:szCs w:val="24"/>
        </w:rPr>
        <w:t xml:space="preserve"> – Training, logistics, planning, printing forms and maps</w:t>
      </w:r>
    </w:p>
    <w:p w14:paraId="3663AD3E" w14:textId="77777777" w:rsidR="0029593E" w:rsidRPr="002A7630" w:rsidRDefault="0029593E" w:rsidP="0029593E">
      <w:pPr>
        <w:numPr>
          <w:ilvl w:val="0"/>
          <w:numId w:val="36"/>
        </w:numPr>
        <w:spacing w:after="0" w:line="240" w:lineRule="auto"/>
        <w:jc w:val="both"/>
        <w:rPr>
          <w:sz w:val="24"/>
          <w:szCs w:val="24"/>
        </w:rPr>
      </w:pPr>
      <w:r w:rsidRPr="002A7630">
        <w:rPr>
          <w:rStyle w:val="nrpsNormalChar"/>
          <w:i/>
          <w:sz w:val="24"/>
          <w:szCs w:val="24"/>
        </w:rPr>
        <w:t>Data acquisition</w:t>
      </w:r>
      <w:r w:rsidRPr="002A7630">
        <w:rPr>
          <w:rStyle w:val="nrpsNormalChar"/>
          <w:sz w:val="24"/>
          <w:szCs w:val="24"/>
        </w:rPr>
        <w:t xml:space="preserve"> – Field trips to acquire data</w:t>
      </w:r>
    </w:p>
    <w:p w14:paraId="28F9F7D2" w14:textId="77777777" w:rsidR="0029593E" w:rsidRPr="002A7630" w:rsidRDefault="0029593E" w:rsidP="0029593E">
      <w:pPr>
        <w:numPr>
          <w:ilvl w:val="0"/>
          <w:numId w:val="36"/>
        </w:numPr>
        <w:spacing w:after="0" w:line="240" w:lineRule="auto"/>
        <w:jc w:val="both"/>
        <w:rPr>
          <w:rStyle w:val="nrpsNormalChar"/>
          <w:sz w:val="24"/>
          <w:szCs w:val="24"/>
        </w:rPr>
      </w:pPr>
      <w:r w:rsidRPr="002A7630">
        <w:rPr>
          <w:rStyle w:val="nrpsNormalChar"/>
          <w:i/>
          <w:sz w:val="24"/>
          <w:szCs w:val="24"/>
        </w:rPr>
        <w:t>Data entry &amp; processing</w:t>
      </w:r>
      <w:r w:rsidRPr="002A7630">
        <w:rPr>
          <w:rStyle w:val="nrpsNormalChar"/>
          <w:sz w:val="24"/>
          <w:szCs w:val="24"/>
        </w:rPr>
        <w:t xml:space="preserve"> – Data entry and uploads into the working copy of the database, GPS data processing, etc.</w:t>
      </w:r>
    </w:p>
    <w:p w14:paraId="18A4F408"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Quality review</w:t>
      </w:r>
      <w:r w:rsidRPr="002A7630">
        <w:rPr>
          <w:rStyle w:val="nrpsNormalChar"/>
          <w:sz w:val="24"/>
          <w:szCs w:val="24"/>
        </w:rPr>
        <w:t xml:space="preserve"> – Data are reviewed for quality and logical consistency</w:t>
      </w:r>
    </w:p>
    <w:p w14:paraId="0B3287FD"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lastRenderedPageBreak/>
        <w:t>Metadata</w:t>
      </w:r>
      <w:r w:rsidRPr="002A7630">
        <w:rPr>
          <w:rStyle w:val="nrpsNormalChar"/>
          <w:sz w:val="24"/>
          <w:szCs w:val="24"/>
        </w:rPr>
        <w:t xml:space="preserve"> – Documentation of the year’s data collection and results of the quality review</w:t>
      </w:r>
    </w:p>
    <w:p w14:paraId="2C97A76A"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Data certification</w:t>
      </w:r>
      <w:r w:rsidRPr="002A7630">
        <w:rPr>
          <w:rStyle w:val="nrpsNormalChar"/>
          <w:sz w:val="24"/>
          <w:szCs w:val="24"/>
        </w:rPr>
        <w:t xml:space="preserve"> – Data are certified as complete for the period of record</w:t>
      </w:r>
    </w:p>
    <w:p w14:paraId="50FE5151"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Data delivery</w:t>
      </w:r>
      <w:r w:rsidRPr="002A7630">
        <w:rPr>
          <w:rStyle w:val="nrpsNormalChar"/>
          <w:sz w:val="24"/>
          <w:szCs w:val="24"/>
        </w:rPr>
        <w:t xml:space="preserve"> – Certified data and metadata are delivered for archival and uploaded to the master project database</w:t>
      </w:r>
    </w:p>
    <w:p w14:paraId="47827907"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Data analysis</w:t>
      </w:r>
      <w:r w:rsidRPr="002A7630">
        <w:rPr>
          <w:rStyle w:val="nrpsNormalChar"/>
          <w:sz w:val="24"/>
          <w:szCs w:val="24"/>
        </w:rPr>
        <w:t xml:space="preserve"> – Data are summarized and analyzed</w:t>
      </w:r>
    </w:p>
    <w:p w14:paraId="7369CAE5"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Product development</w:t>
      </w:r>
      <w:r w:rsidRPr="002A7630">
        <w:rPr>
          <w:rStyle w:val="nrpsNormalChar"/>
          <w:sz w:val="24"/>
          <w:szCs w:val="24"/>
        </w:rPr>
        <w:t xml:space="preserve"> – Reports, maps, and other products are developed</w:t>
      </w:r>
    </w:p>
    <w:p w14:paraId="3C99ACBA"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Product delivery</w:t>
      </w:r>
      <w:r w:rsidRPr="002A7630">
        <w:rPr>
          <w:rStyle w:val="nrpsNormalChar"/>
          <w:sz w:val="24"/>
          <w:szCs w:val="24"/>
        </w:rPr>
        <w:t xml:space="preserve"> – Deliver reports and other products for posting and archival</w:t>
      </w:r>
    </w:p>
    <w:p w14:paraId="6E842705" w14:textId="5F1DAA9A"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Posting &amp; distribution</w:t>
      </w:r>
      <w:r w:rsidRPr="002A7630">
        <w:rPr>
          <w:rStyle w:val="nrpsNormalChar"/>
          <w:sz w:val="24"/>
          <w:szCs w:val="24"/>
        </w:rPr>
        <w:t xml:space="preserve"> – Distribute products as planned and/or post to the Integrated Resource Management Applications Portal (</w:t>
      </w:r>
      <w:r w:rsidR="004D0A71" w:rsidRPr="004D0A71">
        <w:rPr>
          <w:rStyle w:val="nrpsNormalChar"/>
          <w:sz w:val="24"/>
          <w:szCs w:val="24"/>
        </w:rPr>
        <w:t>IRMA Portal</w:t>
      </w:r>
      <w:r w:rsidRPr="002A7630">
        <w:rPr>
          <w:rStyle w:val="nrpsNormalChar"/>
          <w:sz w:val="24"/>
          <w:szCs w:val="24"/>
        </w:rPr>
        <w:t>)</w:t>
      </w:r>
      <w:ins w:id="7" w:author="Weisenborn, Kimberly L" w:date="2019-08-13T09:42:00Z">
        <w:r w:rsidR="00D1222F" w:rsidRPr="00EF6C24">
          <w:rPr>
            <w:rStyle w:val="FootnoteReference"/>
          </w:rPr>
          <w:footnoteReference w:id="1"/>
        </w:r>
      </w:ins>
      <w:r w:rsidRPr="002A7630">
        <w:rPr>
          <w:sz w:val="24"/>
          <w:szCs w:val="24"/>
        </w:rPr>
        <w:t>.</w:t>
      </w:r>
    </w:p>
    <w:p w14:paraId="5ED9E7A5" w14:textId="405C3A82"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Archival &amp; records management</w:t>
      </w:r>
      <w:r w:rsidRPr="002A7630">
        <w:rPr>
          <w:rStyle w:val="nrpsNormalChar"/>
          <w:sz w:val="24"/>
          <w:szCs w:val="24"/>
        </w:rPr>
        <w:t xml:space="preserve"> – </w:t>
      </w:r>
      <w:r w:rsidR="00D86DA2" w:rsidRPr="002A7630">
        <w:rPr>
          <w:sz w:val="24"/>
          <w:szCs w:val="24"/>
        </w:rPr>
        <w:t xml:space="preserve">Review analog and digital files for retention (or destruction) according to </w:t>
      </w:r>
      <w:r w:rsidR="004D0A71" w:rsidRPr="004D0A71">
        <w:rPr>
          <w:sz w:val="24"/>
          <w:szCs w:val="24"/>
        </w:rPr>
        <w:t>NPS Director’s Order 11D</w:t>
      </w:r>
      <w:r w:rsidR="00D86DA2" w:rsidRPr="002A7630">
        <w:rPr>
          <w:sz w:val="24"/>
          <w:szCs w:val="24"/>
        </w:rPr>
        <w:t xml:space="preserve"> </w:t>
      </w:r>
      <w:commentRangeStart w:id="12"/>
      <w:r w:rsidR="00D86DA2" w:rsidRPr="002A7630">
        <w:rPr>
          <w:sz w:val="24"/>
          <w:szCs w:val="24"/>
        </w:rPr>
        <w:fldChar w:fldCharType="begin"/>
      </w:r>
      <w:r w:rsidR="00D86DA2" w:rsidRPr="002A7630">
        <w:rPr>
          <w:sz w:val="24"/>
          <w:szCs w:val="24"/>
        </w:rPr>
        <w:instrText xml:space="preserve"> ADDIN EN.CITE &lt;EndNote&gt;&lt;Cite ExcludeAuth="1"&gt;&lt;Author&gt;National Park Service (NPS)&lt;/Author&gt;&lt;Year&gt;2001&lt;/Year&gt;&lt;RecNum&gt;354&lt;/RecNum&gt;&lt;Prefix&gt;NPS &lt;/Prefix&gt;&lt;DisplayText&gt;(NPS 2001)&lt;/DisplayText&gt;&lt;record&gt;&lt;rec-number&gt;354&lt;/rec-number&gt;&lt;foreign-keys&gt;&lt;key app="EN" db-id="29wd9fdxkttawpevre3ptatrsdx2se0wz5da"&gt;354&lt;/key&gt;&lt;/foreign-keys&gt;&lt;ref-type name="Web Page"&gt;12&lt;/ref-type&gt;&lt;contributors&gt;&lt;authors&gt;&lt;author&gt;National Park Service (NPS),&lt;/author&gt;&lt;/authors&gt;&lt;/contributors&gt;&lt;titles&gt;&lt;title&gt;Director&amp;apos;s Orders and Related Documents&lt;/title&gt;&lt;/titles&gt;&lt;dates&gt;&lt;year&gt;2001&lt;/year&gt;&lt;/dates&gt;&lt;publisher&gt;Department of the Interior, National Park Service, Office of Policy. Available at http://home.nps.gov/applications/npspolicy/DOrders.cfm (accessed 1 Oct 2007)&lt;/publisher&gt;&lt;urls&gt;&lt;/urls&gt;&lt;/record&gt;&lt;/Cite&gt;&lt;/EndNote&gt;</w:instrText>
      </w:r>
      <w:r w:rsidR="00D86DA2" w:rsidRPr="002A7630">
        <w:rPr>
          <w:sz w:val="24"/>
          <w:szCs w:val="24"/>
        </w:rPr>
        <w:fldChar w:fldCharType="separate"/>
      </w:r>
      <w:r w:rsidR="00D86DA2" w:rsidRPr="002A7630">
        <w:rPr>
          <w:noProof/>
          <w:sz w:val="24"/>
          <w:szCs w:val="24"/>
        </w:rPr>
        <w:t>(NPS 2001)</w:t>
      </w:r>
      <w:r w:rsidR="00D86DA2" w:rsidRPr="002A7630">
        <w:rPr>
          <w:sz w:val="24"/>
          <w:szCs w:val="24"/>
        </w:rPr>
        <w:fldChar w:fldCharType="end"/>
      </w:r>
      <w:commentRangeEnd w:id="12"/>
      <w:r w:rsidR="00D1222F">
        <w:rPr>
          <w:rStyle w:val="CommentReference"/>
        </w:rPr>
        <w:commentReference w:id="12"/>
      </w:r>
      <w:ins w:id="13" w:author="Weisenborn, Kimberly L" w:date="2019-08-13T09:44:00Z">
        <w:r w:rsidR="004D0A71" w:rsidRPr="00EF6C24">
          <w:rPr>
            <w:rStyle w:val="FootnoteReference"/>
          </w:rPr>
          <w:footnoteReference w:id="2"/>
        </w:r>
      </w:ins>
      <w:r w:rsidR="00D86DA2" w:rsidRPr="002A7630">
        <w:rPr>
          <w:sz w:val="24"/>
          <w:szCs w:val="24"/>
        </w:rPr>
        <w:t>. Retained files are renamed and stored as needed</w:t>
      </w:r>
      <w:r w:rsidRPr="002A7630">
        <w:rPr>
          <w:sz w:val="24"/>
          <w:szCs w:val="24"/>
        </w:rPr>
        <w:t>.</w:t>
      </w:r>
    </w:p>
    <w:p w14:paraId="68989675" w14:textId="77777777" w:rsidR="004A7001" w:rsidRPr="002A7630" w:rsidRDefault="004A7001" w:rsidP="004A7001">
      <w:pPr>
        <w:numPr>
          <w:ilvl w:val="0"/>
          <w:numId w:val="36"/>
        </w:numPr>
        <w:spacing w:after="0" w:line="240" w:lineRule="auto"/>
        <w:jc w:val="both"/>
        <w:rPr>
          <w:sz w:val="24"/>
          <w:szCs w:val="24"/>
        </w:rPr>
      </w:pPr>
      <w:r w:rsidRPr="002A7630">
        <w:rPr>
          <w:rStyle w:val="nrpsNormalChar"/>
          <w:i/>
          <w:sz w:val="24"/>
          <w:szCs w:val="24"/>
        </w:rPr>
        <w:t>Season close-out</w:t>
      </w:r>
      <w:r w:rsidRPr="002A7630">
        <w:rPr>
          <w:rStyle w:val="nrpsNormalChar"/>
          <w:sz w:val="24"/>
          <w:szCs w:val="24"/>
        </w:rPr>
        <w:t xml:space="preserve"> – Review and document needed improvements to project procedures or infrastructure, complete administrative reports, develop work plans for the coming season</w:t>
      </w:r>
      <w:r w:rsidRPr="002A7630">
        <w:rPr>
          <w:sz w:val="24"/>
          <w:szCs w:val="24"/>
        </w:rPr>
        <w:t>.</w:t>
      </w:r>
    </w:p>
    <w:p w14:paraId="40D0E776" w14:textId="77777777" w:rsidR="00434C10" w:rsidRDefault="00434C10" w:rsidP="00434C10">
      <w:pPr>
        <w:spacing w:after="0" w:line="240" w:lineRule="auto"/>
        <w:jc w:val="both"/>
      </w:pPr>
    </w:p>
    <w:p w14:paraId="294C755B" w14:textId="77777777" w:rsidR="00E86488" w:rsidRPr="00E86488" w:rsidRDefault="00E86488" w:rsidP="00E86488">
      <w:pPr>
        <w:pStyle w:val="nrpsHeading2"/>
      </w:pPr>
      <w:bookmarkStart w:id="16" w:name="_Toc245021888"/>
      <w:bookmarkStart w:id="17" w:name="_Toc300756629"/>
      <w:r w:rsidRPr="00E86488">
        <w:t>Pre-season Preparations for Information Management</w:t>
      </w:r>
      <w:bookmarkEnd w:id="16"/>
      <w:bookmarkEnd w:id="17"/>
    </w:p>
    <w:p w14:paraId="753EF594" w14:textId="77777777" w:rsidR="00E86488" w:rsidRPr="00B856B4" w:rsidRDefault="00E86488" w:rsidP="00E86488">
      <w:pPr>
        <w:pStyle w:val="nrpsHeading3"/>
      </w:pPr>
    </w:p>
    <w:p w14:paraId="0B602096" w14:textId="2D3D5516" w:rsidR="00E86488" w:rsidRPr="00010567" w:rsidRDefault="00E86488" w:rsidP="00E86488">
      <w:pPr>
        <w:pStyle w:val="nrpsHeading3"/>
      </w:pPr>
      <w:bookmarkStart w:id="18" w:name="_Toc300756630"/>
      <w:r w:rsidRPr="00010567">
        <w:t xml:space="preserve">Set </w:t>
      </w:r>
      <w:r w:rsidR="000F2D93">
        <w:t>U</w:t>
      </w:r>
      <w:r w:rsidRPr="00010567">
        <w:t xml:space="preserve">p </w:t>
      </w:r>
      <w:r>
        <w:t>P</w:t>
      </w:r>
      <w:r w:rsidRPr="00010567">
        <w:t xml:space="preserve">roject </w:t>
      </w:r>
      <w:r>
        <w:t>W</w:t>
      </w:r>
      <w:r w:rsidRPr="00010567">
        <w:t>orkspace</w:t>
      </w:r>
      <w:bookmarkEnd w:id="18"/>
    </w:p>
    <w:p w14:paraId="01CECAAD" w14:textId="08CDC077" w:rsidR="00E86488" w:rsidRPr="002A7630" w:rsidRDefault="00E86488" w:rsidP="00E86488">
      <w:pPr>
        <w:pStyle w:val="nrpsNormal"/>
        <w:rPr>
          <w:sz w:val="24"/>
          <w:szCs w:val="24"/>
        </w:rPr>
      </w:pPr>
      <w:r w:rsidRPr="002A7630">
        <w:rPr>
          <w:sz w:val="24"/>
          <w:szCs w:val="24"/>
        </w:rPr>
        <w:t xml:space="preserve">A section of the networked PACN server at is reserved for this project, and access permissions are established so that project staff members have access to needed files within this workspace. Prior to each season, the Project Lead should make sure that network accounts are established for each new staff member, and that the Data Manager is notified to ensure access to the project workspace and databases. If network connections are too slow for efficient data entry and processing, individual staff members may set up a workspace on their own workstation, with periodic data transfer to the PACN server. Daily backups of the workstation to an external hard drive will ensure that no data is lost. Additional details may be found in </w:t>
      </w:r>
      <w:r w:rsidR="006B03A5" w:rsidRPr="002A7630">
        <w:rPr>
          <w:sz w:val="24"/>
          <w:szCs w:val="24"/>
        </w:rPr>
        <w:t xml:space="preserve">SOP </w:t>
      </w:r>
      <w:r w:rsidR="00A67F37" w:rsidRPr="002A7630">
        <w:rPr>
          <w:sz w:val="24"/>
          <w:szCs w:val="24"/>
        </w:rPr>
        <w:t>#</w:t>
      </w:r>
      <w:r w:rsidR="00D86DA2" w:rsidRPr="002A7630">
        <w:rPr>
          <w:sz w:val="24"/>
          <w:szCs w:val="24"/>
        </w:rPr>
        <w:t>10</w:t>
      </w:r>
      <w:r w:rsidR="00A67F37" w:rsidRPr="002A7630">
        <w:rPr>
          <w:sz w:val="24"/>
          <w:szCs w:val="24"/>
        </w:rPr>
        <w:t>:</w:t>
      </w:r>
      <w:r w:rsidR="006B03A5" w:rsidRPr="002A7630">
        <w:rPr>
          <w:sz w:val="24"/>
          <w:szCs w:val="24"/>
        </w:rPr>
        <w:t xml:space="preserve"> </w:t>
      </w:r>
      <w:r w:rsidRPr="002A7630">
        <w:rPr>
          <w:sz w:val="24"/>
          <w:szCs w:val="24"/>
        </w:rPr>
        <w:t>Workspace Setup and Project Records Management.</w:t>
      </w:r>
    </w:p>
    <w:p w14:paraId="7541FA74" w14:textId="77777777" w:rsidR="00E86488" w:rsidRDefault="00E86488" w:rsidP="00E86488">
      <w:pPr>
        <w:pStyle w:val="nrpsHeading3"/>
      </w:pPr>
      <w:bookmarkStart w:id="19" w:name="_Toc300756631"/>
      <w:r>
        <w:t>GPS L</w:t>
      </w:r>
      <w:r w:rsidRPr="00FB28F1">
        <w:t xml:space="preserve">oading and </w:t>
      </w:r>
      <w:r>
        <w:t>P</w:t>
      </w:r>
      <w:r w:rsidRPr="00FB28F1">
        <w:t>reparation</w:t>
      </w:r>
      <w:bookmarkEnd w:id="19"/>
    </w:p>
    <w:p w14:paraId="7F322967" w14:textId="2EF0C3D6" w:rsidR="00E86488" w:rsidRPr="002A7630" w:rsidRDefault="005C32D7" w:rsidP="00E86488">
      <w:pPr>
        <w:pStyle w:val="nrpsNormal"/>
        <w:rPr>
          <w:sz w:val="24"/>
          <w:szCs w:val="24"/>
        </w:rPr>
      </w:pPr>
      <w:r w:rsidRPr="002A7630">
        <w:rPr>
          <w:sz w:val="24"/>
          <w:szCs w:val="24"/>
        </w:rPr>
        <w:t xml:space="preserve">The GIS specialist and field leader will work together to ensure that target coordinates and data dictionaries are loaded into the GPS units and data loggers (if used) prior to the onset of field work, and that GPS download software is available and ready for use. Additional details on GPS use and GPS data handling may be found in SOP </w:t>
      </w:r>
      <w:r w:rsidR="00A67F37" w:rsidRPr="002A7630">
        <w:rPr>
          <w:sz w:val="24"/>
          <w:szCs w:val="24"/>
        </w:rPr>
        <w:t>#</w:t>
      </w:r>
      <w:r w:rsidRPr="002A7630">
        <w:rPr>
          <w:sz w:val="24"/>
          <w:szCs w:val="24"/>
        </w:rPr>
        <w:t>6</w:t>
      </w:r>
      <w:r w:rsidR="005F16FB">
        <w:rPr>
          <w:sz w:val="24"/>
          <w:szCs w:val="24"/>
        </w:rPr>
        <w:t>a</w:t>
      </w:r>
      <w:r w:rsidRPr="002A7630">
        <w:rPr>
          <w:sz w:val="24"/>
          <w:szCs w:val="24"/>
        </w:rPr>
        <w:t xml:space="preserve"> Using </w:t>
      </w:r>
      <w:r w:rsidR="00357B5B">
        <w:rPr>
          <w:sz w:val="24"/>
          <w:szCs w:val="24"/>
        </w:rPr>
        <w:t xml:space="preserve">Garmin® </w:t>
      </w:r>
      <w:r w:rsidRPr="002A7630">
        <w:rPr>
          <w:sz w:val="24"/>
          <w:szCs w:val="24"/>
        </w:rPr>
        <w:t>GPS</w:t>
      </w:r>
      <w:r w:rsidR="00357B5B">
        <w:rPr>
          <w:sz w:val="24"/>
          <w:szCs w:val="24"/>
        </w:rPr>
        <w:t xml:space="preserve"> Units</w:t>
      </w:r>
      <w:r w:rsidRPr="002A7630">
        <w:rPr>
          <w:sz w:val="24"/>
          <w:szCs w:val="24"/>
        </w:rPr>
        <w:t xml:space="preserve"> and on the PACN website </w:t>
      </w:r>
      <w:commentRangeStart w:id="20"/>
      <w:r w:rsidRPr="002A7630">
        <w:rPr>
          <w:sz w:val="24"/>
          <w:szCs w:val="24"/>
        </w:rPr>
        <w:fldChar w:fldCharType="begin"/>
      </w:r>
      <w:r w:rsidRPr="002A7630">
        <w:rPr>
          <w:sz w:val="24"/>
          <w:szCs w:val="24"/>
        </w:rPr>
        <w:instrText xml:space="preserve"> ADDIN EN.CITE &lt;EndNote&gt;&lt;Cite ExcludeAuth="1"&gt;&lt;Author&gt;National Park Service (NPS)&lt;/Author&gt;&lt;Year&gt;2007&lt;/Year&gt;&lt;RecNum&gt;465&lt;/RecNum&gt;&lt;Prefix&gt;NPS &lt;/Prefix&gt;&lt;DisplayText&gt;(NPS 2007d)&lt;/DisplayText&gt;&lt;record&gt;&lt;rec-number&gt;465&lt;/rec-number&gt;&lt;foreign-keys&gt;&lt;key app="EN" db-id="29wd9fdxkttawpevre3ptatrsdx2se0wz5da"&gt;465&lt;/key&gt;&lt;/foreign-keys&gt;&lt;ref-type name="Web Page"&gt;12&lt;/ref-type&gt;&lt;contributors&gt;&lt;authors&gt;&lt;author&gt;National Park Service (NPS),&lt;/author&gt;&lt;/authors&gt;&lt;/contributors&gt;&lt;titles&gt;&lt;title&gt;Pacific Island Network: Standard Operating Procedures for Geographic Information Systems&lt;/title&gt;&lt;/titles&gt;&lt;dates&gt;&lt;year&gt;2007&lt;/year&gt;&lt;/dates&gt;&lt;publisher&gt;Department of the Interior, National Park Service, Pacific Island Network. Available at http://science.nature.nps.gov/im/units/pacn/gis/SOP.cfm (accessed on 1 Oct 2007)&lt;/publisher&gt;&lt;urls&gt;&lt;/urls&gt;&lt;/record&gt;&lt;/Cite&gt;&lt;/EndNote&gt;</w:instrText>
      </w:r>
      <w:r w:rsidRPr="002A7630">
        <w:rPr>
          <w:sz w:val="24"/>
          <w:szCs w:val="24"/>
        </w:rPr>
        <w:fldChar w:fldCharType="separate"/>
      </w:r>
      <w:r w:rsidRPr="002A7630">
        <w:rPr>
          <w:noProof/>
          <w:sz w:val="24"/>
          <w:szCs w:val="24"/>
        </w:rPr>
        <w:t>(NPS 2007d)</w:t>
      </w:r>
      <w:r w:rsidRPr="002A7630">
        <w:rPr>
          <w:sz w:val="24"/>
          <w:szCs w:val="24"/>
        </w:rPr>
        <w:fldChar w:fldCharType="end"/>
      </w:r>
      <w:commentRangeEnd w:id="20"/>
      <w:r w:rsidR="00584202" w:rsidRPr="002A7630">
        <w:rPr>
          <w:rStyle w:val="CommentReference"/>
          <w:rFonts w:eastAsiaTheme="minorHAnsi" w:cstheme="minorBidi"/>
          <w:sz w:val="24"/>
          <w:szCs w:val="24"/>
        </w:rPr>
        <w:commentReference w:id="20"/>
      </w:r>
      <w:ins w:id="21" w:author="Weisenborn, Kimberly L" w:date="2019-08-13T09:47:00Z">
        <w:r w:rsidR="004D0A71" w:rsidRPr="00EF6C24">
          <w:rPr>
            <w:rStyle w:val="FootnoteReference"/>
          </w:rPr>
          <w:footnoteReference w:id="3"/>
        </w:r>
      </w:ins>
      <w:r w:rsidR="00E86488" w:rsidRPr="002A7630">
        <w:rPr>
          <w:sz w:val="24"/>
          <w:szCs w:val="24"/>
        </w:rPr>
        <w:t>.</w:t>
      </w:r>
    </w:p>
    <w:p w14:paraId="426B4F86" w14:textId="77777777" w:rsidR="00E86488" w:rsidRDefault="00E86488" w:rsidP="00E86488">
      <w:pPr>
        <w:pStyle w:val="nrpsHeading3"/>
      </w:pPr>
      <w:bookmarkStart w:id="24" w:name="_Toc300756632"/>
      <w:r>
        <w:lastRenderedPageBreak/>
        <w:t>Implement Working Database Copy</w:t>
      </w:r>
      <w:bookmarkEnd w:id="24"/>
    </w:p>
    <w:p w14:paraId="29D6B24E" w14:textId="77777777" w:rsidR="00E86488" w:rsidRPr="002A7630" w:rsidRDefault="00E86488" w:rsidP="00E86488">
      <w:pPr>
        <w:pStyle w:val="nrpsNormal"/>
        <w:rPr>
          <w:sz w:val="24"/>
          <w:szCs w:val="24"/>
        </w:rPr>
      </w:pPr>
      <w:r w:rsidRPr="002A7630">
        <w:rPr>
          <w:sz w:val="24"/>
          <w:szCs w:val="24"/>
        </w:rPr>
        <w:t>Prior to the field season, the Data Manager will implement a blank copy of the working database and ensure proper access on the part of the project staff. Refer to Overview for Database Design (below) for additional information about the database design and implementation strategy.</w:t>
      </w:r>
    </w:p>
    <w:p w14:paraId="2C832005" w14:textId="77777777" w:rsidR="00E86488" w:rsidRPr="00AF4629" w:rsidRDefault="00E86488" w:rsidP="00E86488">
      <w:pPr>
        <w:pStyle w:val="nrpsHeading2"/>
      </w:pPr>
      <w:bookmarkStart w:id="25" w:name="_Toc245021889"/>
      <w:bookmarkStart w:id="26" w:name="_Toc300756633"/>
      <w:r w:rsidRPr="00AF4629">
        <w:t>Overview of Database Design</w:t>
      </w:r>
      <w:bookmarkEnd w:id="25"/>
      <w:bookmarkEnd w:id="26"/>
    </w:p>
    <w:p w14:paraId="3D7036CF" w14:textId="6F66C5C1" w:rsidR="00E86488" w:rsidRPr="002A7630" w:rsidRDefault="005C32D7" w:rsidP="00E86488">
      <w:pPr>
        <w:pStyle w:val="nrpsNormal"/>
        <w:rPr>
          <w:sz w:val="24"/>
          <w:szCs w:val="24"/>
        </w:rPr>
      </w:pPr>
      <w:r w:rsidRPr="002A7630">
        <w:rPr>
          <w:sz w:val="24"/>
          <w:szCs w:val="24"/>
        </w:rPr>
        <w:t xml:space="preserve">PACN data management staff designed customized relational database applications to enter, store, and manipulate the data associated with this project. The design of the Established Invasive Plant Species Monitoring Database follows the hierarchical data table organization of the Natural Resource Database Template </w:t>
      </w:r>
      <w:r w:rsidRPr="002A7630">
        <w:rPr>
          <w:sz w:val="24"/>
          <w:szCs w:val="24"/>
        </w:rPr>
        <w:fldChar w:fldCharType="begin"/>
      </w:r>
      <w:r w:rsidRPr="002A7630">
        <w:rPr>
          <w:sz w:val="24"/>
          <w:szCs w:val="24"/>
        </w:rPr>
        <w:instrText xml:space="preserve"> ADDIN EN.CITE &lt;EndNote&gt;&lt;Cite ExcludeAuth="1"&gt;&lt;Author&gt;National Park Service (NPS)&lt;/Author&gt;&lt;Year&gt;2007&lt;/Year&gt;&lt;RecNum&gt;348&lt;/RecNum&gt;&lt;Prefix&gt;NPS &lt;/Prefix&gt;&lt;DisplayText&gt;(NPS 2007b)&lt;/DisplayText&gt;&lt;record&gt;&lt;rec-number&gt;348&lt;/rec-number&gt;&lt;foreign-keys&gt;&lt;key app="EN" db-id="29wd9fdxkttawpevre3ptatrsdx2se0wz5da"&gt;348&lt;/key&gt;&lt;/foreign-keys&gt;&lt;ref-type name="Web Page"&gt;12&lt;/ref-type&gt;&lt;contributors&gt;&lt;authors&gt;&lt;author&gt;National Park Service (NPS),&lt;/author&gt;&lt;/authors&gt;&lt;/contributors&gt;&lt;titles&gt;&lt;title&gt;Nature and Science: The Natural Resource Database Template&lt;/title&gt;&lt;/titles&gt;&lt;dates&gt;&lt;year&gt;2007&lt;/year&gt;&lt;/dates&gt;&lt;publisher&gt;Department of the Interior, National Park Service, Inventory and Monitoring. Available at http://science.nature.nps.gov/im/apps/template/index.cfm (accessed on 1 Oct 2007)&lt;/publisher&gt;&lt;urls&gt;&lt;/urls&gt;&lt;/record&gt;&lt;/Cite&gt;&lt;/EndNote&gt;</w:instrText>
      </w:r>
      <w:r w:rsidRPr="002A7630">
        <w:rPr>
          <w:sz w:val="24"/>
          <w:szCs w:val="24"/>
        </w:rPr>
        <w:fldChar w:fldCharType="separate"/>
      </w:r>
      <w:r w:rsidRPr="002A7630">
        <w:rPr>
          <w:noProof/>
          <w:sz w:val="24"/>
          <w:szCs w:val="24"/>
        </w:rPr>
        <w:t>(NPS 2007b)</w:t>
      </w:r>
      <w:r w:rsidRPr="002A7630">
        <w:rPr>
          <w:sz w:val="24"/>
          <w:szCs w:val="24"/>
        </w:rPr>
        <w:fldChar w:fldCharType="end"/>
      </w:r>
      <w:ins w:id="27" w:author="Weisenborn, Kimberly L" w:date="2019-08-13T09:48:00Z">
        <w:r w:rsidR="007174EE" w:rsidRPr="00EF6C24">
          <w:rPr>
            <w:rStyle w:val="FootnoteReference"/>
          </w:rPr>
          <w:footnoteReference w:id="4"/>
        </w:r>
      </w:ins>
      <w:r w:rsidRPr="002A7630">
        <w:rPr>
          <w:sz w:val="24"/>
          <w:szCs w:val="24"/>
        </w:rPr>
        <w:t xml:space="preserve"> which is the standard for the NPS I&amp;M Program. For additional details see the table relationships diagram, data dictionary, and other documentation in Appendix F</w:t>
      </w:r>
      <w:r w:rsidR="002A7630" w:rsidRPr="002A7630">
        <w:rPr>
          <w:sz w:val="24"/>
          <w:szCs w:val="24"/>
        </w:rPr>
        <w:t>:</w:t>
      </w:r>
      <w:r w:rsidRPr="002A7630">
        <w:rPr>
          <w:sz w:val="24"/>
          <w:szCs w:val="24"/>
        </w:rPr>
        <w:t xml:space="preserve"> Established Invasive Plant Monitoring Database Documentation.  The PACN data management staff is responsible for development and maintenance of the database including customization of data summarization and export routines</w:t>
      </w:r>
      <w:r w:rsidR="00E86488" w:rsidRPr="002A7630">
        <w:rPr>
          <w:sz w:val="24"/>
          <w:szCs w:val="24"/>
        </w:rPr>
        <w:t xml:space="preserve">. </w:t>
      </w:r>
    </w:p>
    <w:p w14:paraId="14F3789F" w14:textId="77777777" w:rsidR="00E86488" w:rsidRPr="002A7630" w:rsidRDefault="00E86488" w:rsidP="00E86488">
      <w:pPr>
        <w:pStyle w:val="nrpsNormal"/>
        <w:rPr>
          <w:sz w:val="24"/>
          <w:szCs w:val="24"/>
        </w:rPr>
      </w:pPr>
      <w:r w:rsidRPr="002A7630">
        <w:rPr>
          <w:sz w:val="24"/>
          <w:szCs w:val="24"/>
        </w:rPr>
        <w:t>The database is</w:t>
      </w:r>
      <w:r w:rsidR="002F5D06" w:rsidRPr="002A7630">
        <w:rPr>
          <w:sz w:val="24"/>
          <w:szCs w:val="24"/>
        </w:rPr>
        <w:t xml:space="preserve"> divided into two components: (1</w:t>
      </w:r>
      <w:r w:rsidRPr="002A7630">
        <w:rPr>
          <w:sz w:val="24"/>
          <w:szCs w:val="24"/>
        </w:rPr>
        <w:t xml:space="preserve">) one for entering, editing and error-checking data for the current season (i.e., the </w:t>
      </w:r>
      <w:r w:rsidR="002F5D06" w:rsidRPr="002A7630">
        <w:rPr>
          <w:sz w:val="24"/>
          <w:szCs w:val="24"/>
        </w:rPr>
        <w:t>“working database copy”), and (2</w:t>
      </w:r>
      <w:r w:rsidRPr="002A7630">
        <w:rPr>
          <w:sz w:val="24"/>
          <w:szCs w:val="24"/>
        </w:rPr>
        <w:t>) one that contains the complete set of certified data for the monitoring project (i.e., the “master project database”). A functional comparison of these two components is provided in Table 4.1.</w:t>
      </w:r>
    </w:p>
    <w:p w14:paraId="5B6721EF" w14:textId="77777777" w:rsidR="00E86488" w:rsidRPr="00784541" w:rsidRDefault="00E86488" w:rsidP="00E86488">
      <w:pPr>
        <w:pStyle w:val="nrpsTablecaption"/>
      </w:pPr>
      <w:bookmarkStart w:id="30" w:name="_Toc235253945"/>
      <w:bookmarkStart w:id="31" w:name="_Toc273989089"/>
      <w:bookmarkStart w:id="32" w:name="_Toc310258249"/>
      <w:r w:rsidRPr="00010567">
        <w:rPr>
          <w:b/>
        </w:rPr>
        <w:t>Table 4.1.</w:t>
      </w:r>
      <w:r>
        <w:t xml:space="preserve"> </w:t>
      </w:r>
      <w:r w:rsidRPr="00784541">
        <w:t>Functional comparison of the master p</w:t>
      </w:r>
      <w:r>
        <w:t>roject database and the working</w:t>
      </w:r>
      <w:bookmarkEnd w:id="30"/>
      <w:r>
        <w:t xml:space="preserve"> database</w:t>
      </w:r>
      <w:bookmarkEnd w:id="31"/>
      <w:bookmarkEnd w:id="32"/>
    </w:p>
    <w:tbl>
      <w:tblPr>
        <w:tblStyle w:val="TableGrid"/>
        <w:tblW w:w="8820" w:type="dxa"/>
        <w:tblLook w:val="01E0" w:firstRow="1" w:lastRow="1" w:firstColumn="1" w:lastColumn="1" w:noHBand="0" w:noVBand="0"/>
      </w:tblPr>
      <w:tblGrid>
        <w:gridCol w:w="4590"/>
        <w:gridCol w:w="2160"/>
        <w:gridCol w:w="2070"/>
      </w:tblGrid>
      <w:tr w:rsidR="009E23F7" w:rsidRPr="00E0477C" w14:paraId="69D4A3C8" w14:textId="77777777" w:rsidTr="00563869">
        <w:trPr>
          <w:trHeight w:val="323"/>
        </w:trPr>
        <w:tc>
          <w:tcPr>
            <w:tcW w:w="4590" w:type="dxa"/>
          </w:tcPr>
          <w:p w14:paraId="1E8DB42E" w14:textId="77777777" w:rsidR="009E23F7" w:rsidRPr="00B820D9" w:rsidRDefault="009E23F7" w:rsidP="009E23F7">
            <w:pPr>
              <w:pStyle w:val="nrpsTableheader"/>
            </w:pPr>
            <w:r w:rsidRPr="00B820D9">
              <w:t>Project database functions and capabilities</w:t>
            </w:r>
          </w:p>
        </w:tc>
        <w:tc>
          <w:tcPr>
            <w:tcW w:w="2160" w:type="dxa"/>
          </w:tcPr>
          <w:p w14:paraId="3D4600D5" w14:textId="77777777" w:rsidR="009E23F7" w:rsidRPr="00B820D9" w:rsidRDefault="009E23F7" w:rsidP="009E23F7">
            <w:pPr>
              <w:pStyle w:val="nrpsTableheader"/>
              <w:jc w:val="center"/>
            </w:pPr>
            <w:r w:rsidRPr="00B820D9">
              <w:t>Working database</w:t>
            </w:r>
          </w:p>
        </w:tc>
        <w:tc>
          <w:tcPr>
            <w:tcW w:w="2070" w:type="dxa"/>
          </w:tcPr>
          <w:p w14:paraId="419AC717" w14:textId="77777777" w:rsidR="009E23F7" w:rsidRPr="00B820D9" w:rsidRDefault="009E23F7" w:rsidP="009E23F7">
            <w:pPr>
              <w:pStyle w:val="nrpsTableheader"/>
              <w:jc w:val="center"/>
            </w:pPr>
            <w:r w:rsidRPr="00B820D9">
              <w:t>Master database</w:t>
            </w:r>
          </w:p>
        </w:tc>
      </w:tr>
      <w:tr w:rsidR="009E23F7" w:rsidRPr="00E0477C" w14:paraId="18863283" w14:textId="77777777" w:rsidTr="00563869">
        <w:tc>
          <w:tcPr>
            <w:tcW w:w="4590" w:type="dxa"/>
          </w:tcPr>
          <w:p w14:paraId="1D9C151D" w14:textId="77777777" w:rsidR="009E23F7" w:rsidRPr="00E0477C" w:rsidRDefault="009E23F7" w:rsidP="009E23F7">
            <w:pPr>
              <w:pStyle w:val="nrpsTablecell"/>
            </w:pPr>
            <w:r w:rsidRPr="00E0477C">
              <w:t>Software platform for back-end data</w:t>
            </w:r>
          </w:p>
        </w:tc>
        <w:tc>
          <w:tcPr>
            <w:tcW w:w="2160" w:type="dxa"/>
          </w:tcPr>
          <w:p w14:paraId="07E2AAC4" w14:textId="77777777" w:rsidR="009E23F7" w:rsidRPr="00E0477C" w:rsidRDefault="009E23F7" w:rsidP="009E23F7">
            <w:pPr>
              <w:pStyle w:val="nrpsTablecell"/>
              <w:jc w:val="center"/>
            </w:pPr>
            <w:r w:rsidRPr="00E0477C">
              <w:t>MS Access</w:t>
            </w:r>
          </w:p>
        </w:tc>
        <w:tc>
          <w:tcPr>
            <w:tcW w:w="2070" w:type="dxa"/>
          </w:tcPr>
          <w:p w14:paraId="1DBDE1A5" w14:textId="77777777" w:rsidR="009E23F7" w:rsidRPr="00E0477C" w:rsidRDefault="009E23F7" w:rsidP="009E23F7">
            <w:pPr>
              <w:pStyle w:val="nrpsTablecell"/>
              <w:jc w:val="center"/>
            </w:pPr>
            <w:r>
              <w:t xml:space="preserve">MS </w:t>
            </w:r>
            <w:r w:rsidRPr="00E0477C">
              <w:t xml:space="preserve">SQL Server </w:t>
            </w:r>
            <w:r>
              <w:t xml:space="preserve">or </w:t>
            </w:r>
            <w:r w:rsidRPr="00E0477C">
              <w:t>MS Access</w:t>
            </w:r>
          </w:p>
        </w:tc>
      </w:tr>
      <w:tr w:rsidR="009E23F7" w:rsidRPr="00E0477C" w14:paraId="77ABB8C6" w14:textId="77777777" w:rsidTr="00563869">
        <w:tc>
          <w:tcPr>
            <w:tcW w:w="4590" w:type="dxa"/>
          </w:tcPr>
          <w:p w14:paraId="6F4C8E93" w14:textId="77777777" w:rsidR="009E23F7" w:rsidRPr="00E0477C" w:rsidRDefault="009E23F7" w:rsidP="009E23F7">
            <w:pPr>
              <w:pStyle w:val="nrpsTablecell"/>
            </w:pPr>
            <w:r w:rsidRPr="00E0477C">
              <w:t>Contains full list of sampling locations and taxa</w:t>
            </w:r>
          </w:p>
        </w:tc>
        <w:tc>
          <w:tcPr>
            <w:tcW w:w="2160" w:type="dxa"/>
          </w:tcPr>
          <w:p w14:paraId="67068613" w14:textId="77777777" w:rsidR="009E23F7" w:rsidRPr="00E0477C" w:rsidRDefault="009E23F7" w:rsidP="009E23F7">
            <w:pPr>
              <w:pStyle w:val="nrpsTablecell"/>
              <w:jc w:val="center"/>
            </w:pPr>
            <w:r w:rsidRPr="00E0477C">
              <w:t>X</w:t>
            </w:r>
          </w:p>
        </w:tc>
        <w:tc>
          <w:tcPr>
            <w:tcW w:w="2070" w:type="dxa"/>
          </w:tcPr>
          <w:p w14:paraId="00527DAB" w14:textId="77777777" w:rsidR="009E23F7" w:rsidRPr="00E0477C" w:rsidRDefault="009E23F7" w:rsidP="009E23F7">
            <w:pPr>
              <w:pStyle w:val="nrpsTablecell"/>
              <w:jc w:val="center"/>
            </w:pPr>
            <w:r w:rsidRPr="00E0477C">
              <w:t>X</w:t>
            </w:r>
          </w:p>
        </w:tc>
      </w:tr>
      <w:tr w:rsidR="009E23F7" w:rsidRPr="00E0477C" w14:paraId="7515C3AF" w14:textId="77777777" w:rsidTr="00563869">
        <w:tc>
          <w:tcPr>
            <w:tcW w:w="4590" w:type="dxa"/>
          </w:tcPr>
          <w:p w14:paraId="11DC71DB" w14:textId="77777777" w:rsidR="009E23F7" w:rsidRPr="00E0477C" w:rsidRDefault="009E23F7" w:rsidP="009E23F7">
            <w:pPr>
              <w:pStyle w:val="nrpsTablecell"/>
            </w:pPr>
            <w:r w:rsidRPr="00E0477C">
              <w:t>Portable for remote data entry</w:t>
            </w:r>
          </w:p>
        </w:tc>
        <w:tc>
          <w:tcPr>
            <w:tcW w:w="2160" w:type="dxa"/>
          </w:tcPr>
          <w:p w14:paraId="51088C0A" w14:textId="77777777" w:rsidR="009E23F7" w:rsidRPr="00E0477C" w:rsidRDefault="009E23F7" w:rsidP="009E23F7">
            <w:pPr>
              <w:pStyle w:val="nrpsTablecell"/>
              <w:jc w:val="center"/>
            </w:pPr>
            <w:r w:rsidRPr="00E0477C">
              <w:t>X</w:t>
            </w:r>
          </w:p>
        </w:tc>
        <w:tc>
          <w:tcPr>
            <w:tcW w:w="2070" w:type="dxa"/>
          </w:tcPr>
          <w:p w14:paraId="4FF13F49" w14:textId="77777777" w:rsidR="009E23F7" w:rsidRPr="00E0477C" w:rsidRDefault="009E23F7" w:rsidP="009E23F7">
            <w:pPr>
              <w:pStyle w:val="nrpsTablecell"/>
              <w:jc w:val="center"/>
            </w:pPr>
          </w:p>
        </w:tc>
      </w:tr>
      <w:tr w:rsidR="009E23F7" w:rsidRPr="00E0477C" w14:paraId="20818EC5" w14:textId="77777777" w:rsidTr="00563869">
        <w:tc>
          <w:tcPr>
            <w:tcW w:w="4590" w:type="dxa"/>
          </w:tcPr>
          <w:p w14:paraId="5F010D8E" w14:textId="77777777" w:rsidR="009E23F7" w:rsidRPr="00E0477C" w:rsidRDefault="009E23F7" w:rsidP="009E23F7">
            <w:pPr>
              <w:pStyle w:val="nrpsTablecell"/>
            </w:pPr>
            <w:r w:rsidRPr="00E0477C">
              <w:t>Forms for entering and editing current year data</w:t>
            </w:r>
          </w:p>
        </w:tc>
        <w:tc>
          <w:tcPr>
            <w:tcW w:w="2160" w:type="dxa"/>
          </w:tcPr>
          <w:p w14:paraId="4671D987" w14:textId="77777777" w:rsidR="009E23F7" w:rsidRPr="00E0477C" w:rsidRDefault="009E23F7" w:rsidP="009E23F7">
            <w:pPr>
              <w:pStyle w:val="nrpsTablecell"/>
              <w:jc w:val="center"/>
            </w:pPr>
            <w:r w:rsidRPr="00E0477C">
              <w:t>X</w:t>
            </w:r>
          </w:p>
        </w:tc>
        <w:tc>
          <w:tcPr>
            <w:tcW w:w="2070" w:type="dxa"/>
          </w:tcPr>
          <w:p w14:paraId="18B2DAD3" w14:textId="77777777" w:rsidR="009E23F7" w:rsidRPr="00E0477C" w:rsidRDefault="009E23F7" w:rsidP="009E23F7">
            <w:pPr>
              <w:pStyle w:val="nrpsTablecell"/>
              <w:jc w:val="center"/>
            </w:pPr>
          </w:p>
        </w:tc>
      </w:tr>
      <w:tr w:rsidR="009E23F7" w:rsidRPr="00E0477C" w14:paraId="2011EB0A" w14:textId="77777777" w:rsidTr="00563869">
        <w:tc>
          <w:tcPr>
            <w:tcW w:w="4590" w:type="dxa"/>
          </w:tcPr>
          <w:p w14:paraId="254EE54C" w14:textId="77777777" w:rsidR="009E23F7" w:rsidRPr="00E0477C" w:rsidRDefault="009E23F7" w:rsidP="009E23F7">
            <w:pPr>
              <w:pStyle w:val="nrpsTablecell"/>
            </w:pPr>
            <w:r w:rsidRPr="00E0477C">
              <w:t>Quality assurance and data validation tools</w:t>
            </w:r>
          </w:p>
        </w:tc>
        <w:tc>
          <w:tcPr>
            <w:tcW w:w="2160" w:type="dxa"/>
          </w:tcPr>
          <w:p w14:paraId="5EBF6442" w14:textId="77777777" w:rsidR="009E23F7" w:rsidRPr="00E0477C" w:rsidRDefault="009E23F7" w:rsidP="009E23F7">
            <w:pPr>
              <w:pStyle w:val="nrpsTablecell"/>
              <w:jc w:val="center"/>
            </w:pPr>
            <w:r w:rsidRPr="00E0477C">
              <w:t>X</w:t>
            </w:r>
          </w:p>
        </w:tc>
        <w:tc>
          <w:tcPr>
            <w:tcW w:w="2070" w:type="dxa"/>
          </w:tcPr>
          <w:p w14:paraId="6F761509" w14:textId="77777777" w:rsidR="009E23F7" w:rsidRPr="00E0477C" w:rsidRDefault="009E23F7" w:rsidP="009E23F7">
            <w:pPr>
              <w:pStyle w:val="nrpsTablecell"/>
              <w:jc w:val="center"/>
            </w:pPr>
            <w:r w:rsidRPr="00E0477C">
              <w:t>X</w:t>
            </w:r>
          </w:p>
        </w:tc>
      </w:tr>
      <w:tr w:rsidR="009E23F7" w:rsidRPr="00E0477C" w14:paraId="1C477CAD" w14:textId="77777777" w:rsidTr="00563869">
        <w:tc>
          <w:tcPr>
            <w:tcW w:w="4590" w:type="dxa"/>
          </w:tcPr>
          <w:p w14:paraId="6A72A058" w14:textId="77777777" w:rsidR="009E23F7" w:rsidRPr="00E0477C" w:rsidRDefault="009E23F7" w:rsidP="009E23F7">
            <w:pPr>
              <w:pStyle w:val="nrpsTablecell"/>
            </w:pPr>
            <w:r w:rsidRPr="00E0477C">
              <w:t>Preliminary data summarization capabilities</w:t>
            </w:r>
          </w:p>
        </w:tc>
        <w:tc>
          <w:tcPr>
            <w:tcW w:w="2160" w:type="dxa"/>
          </w:tcPr>
          <w:p w14:paraId="4A7E3546" w14:textId="77777777" w:rsidR="009E23F7" w:rsidRPr="00E0477C" w:rsidRDefault="009E23F7" w:rsidP="009E23F7">
            <w:pPr>
              <w:pStyle w:val="nrpsTablecell"/>
              <w:jc w:val="center"/>
            </w:pPr>
            <w:r w:rsidRPr="00E0477C">
              <w:t>X</w:t>
            </w:r>
          </w:p>
        </w:tc>
        <w:tc>
          <w:tcPr>
            <w:tcW w:w="2070" w:type="dxa"/>
          </w:tcPr>
          <w:p w14:paraId="66CE8815" w14:textId="77777777" w:rsidR="009E23F7" w:rsidRPr="00E0477C" w:rsidRDefault="009E23F7" w:rsidP="009E23F7">
            <w:pPr>
              <w:pStyle w:val="nrpsTablecell"/>
              <w:jc w:val="center"/>
            </w:pPr>
          </w:p>
        </w:tc>
      </w:tr>
      <w:tr w:rsidR="009E23F7" w:rsidRPr="00E0477C" w14:paraId="300F2518" w14:textId="77777777" w:rsidTr="00563869">
        <w:tc>
          <w:tcPr>
            <w:tcW w:w="4590" w:type="dxa"/>
          </w:tcPr>
          <w:p w14:paraId="7D86B3AA" w14:textId="77777777" w:rsidR="009E23F7" w:rsidRPr="00E0477C" w:rsidRDefault="009E23F7" w:rsidP="009E23F7">
            <w:pPr>
              <w:pStyle w:val="nrpsTablecell"/>
            </w:pPr>
            <w:r w:rsidRPr="00E0477C">
              <w:t>Full analysis, summarization and export tools</w:t>
            </w:r>
          </w:p>
        </w:tc>
        <w:tc>
          <w:tcPr>
            <w:tcW w:w="2160" w:type="dxa"/>
          </w:tcPr>
          <w:p w14:paraId="33A77127" w14:textId="77777777" w:rsidR="009E23F7" w:rsidRPr="00E0477C" w:rsidRDefault="009E23F7" w:rsidP="009E23F7">
            <w:pPr>
              <w:pStyle w:val="nrpsTablecell"/>
              <w:jc w:val="center"/>
            </w:pPr>
          </w:p>
        </w:tc>
        <w:tc>
          <w:tcPr>
            <w:tcW w:w="2070" w:type="dxa"/>
          </w:tcPr>
          <w:p w14:paraId="39ACAA54" w14:textId="77777777" w:rsidR="009E23F7" w:rsidRPr="00E0477C" w:rsidRDefault="009E23F7" w:rsidP="009E23F7">
            <w:pPr>
              <w:pStyle w:val="nrpsTablecell"/>
              <w:jc w:val="center"/>
            </w:pPr>
            <w:r w:rsidRPr="00E0477C">
              <w:t>X</w:t>
            </w:r>
          </w:p>
        </w:tc>
      </w:tr>
      <w:tr w:rsidR="009E23F7" w:rsidRPr="00E0477C" w14:paraId="65AA1FAD" w14:textId="77777777" w:rsidTr="00563869">
        <w:tc>
          <w:tcPr>
            <w:tcW w:w="4590" w:type="dxa"/>
          </w:tcPr>
          <w:p w14:paraId="500ED59F" w14:textId="77777777" w:rsidR="009E23F7" w:rsidRPr="00E0477C" w:rsidRDefault="009E23F7" w:rsidP="009E23F7">
            <w:pPr>
              <w:pStyle w:val="nrpsTablecell"/>
            </w:pPr>
            <w:r w:rsidRPr="00E0477C">
              <w:t>Pre-formatted report output</w:t>
            </w:r>
          </w:p>
        </w:tc>
        <w:tc>
          <w:tcPr>
            <w:tcW w:w="2160" w:type="dxa"/>
          </w:tcPr>
          <w:p w14:paraId="64260EAC" w14:textId="77777777" w:rsidR="009E23F7" w:rsidRPr="00E0477C" w:rsidRDefault="009E23F7" w:rsidP="009E23F7">
            <w:pPr>
              <w:pStyle w:val="nrpsTablecell"/>
              <w:jc w:val="center"/>
            </w:pPr>
          </w:p>
        </w:tc>
        <w:tc>
          <w:tcPr>
            <w:tcW w:w="2070" w:type="dxa"/>
          </w:tcPr>
          <w:p w14:paraId="230DDB7D" w14:textId="77777777" w:rsidR="009E23F7" w:rsidRPr="00E0477C" w:rsidRDefault="009E23F7" w:rsidP="009E23F7">
            <w:pPr>
              <w:pStyle w:val="nrpsTablecell"/>
              <w:jc w:val="center"/>
            </w:pPr>
            <w:r w:rsidRPr="00E0477C">
              <w:t>X</w:t>
            </w:r>
          </w:p>
        </w:tc>
      </w:tr>
      <w:tr w:rsidR="009E23F7" w:rsidRPr="00E0477C" w14:paraId="287E5571" w14:textId="77777777" w:rsidTr="00563869">
        <w:tc>
          <w:tcPr>
            <w:tcW w:w="4590" w:type="dxa"/>
          </w:tcPr>
          <w:p w14:paraId="4A8E24CF" w14:textId="77777777" w:rsidR="009E23F7" w:rsidRPr="00E0477C" w:rsidRDefault="009E23F7" w:rsidP="009E23F7">
            <w:pPr>
              <w:pStyle w:val="nrpsTablecell"/>
            </w:pPr>
            <w:r w:rsidRPr="00E0477C">
              <w:t xml:space="preserve">Contains certified data for all observation years </w:t>
            </w:r>
          </w:p>
        </w:tc>
        <w:tc>
          <w:tcPr>
            <w:tcW w:w="2160" w:type="dxa"/>
          </w:tcPr>
          <w:p w14:paraId="4A2707CB" w14:textId="77777777" w:rsidR="009E23F7" w:rsidRPr="00E0477C" w:rsidRDefault="009E23F7" w:rsidP="009E23F7">
            <w:pPr>
              <w:pStyle w:val="nrpsTablecell"/>
              <w:jc w:val="center"/>
            </w:pPr>
          </w:p>
        </w:tc>
        <w:tc>
          <w:tcPr>
            <w:tcW w:w="2070" w:type="dxa"/>
          </w:tcPr>
          <w:p w14:paraId="5662D47B" w14:textId="77777777" w:rsidR="009E23F7" w:rsidRPr="00E0477C" w:rsidRDefault="009E23F7" w:rsidP="009E23F7">
            <w:pPr>
              <w:pStyle w:val="nrpsTablecell"/>
              <w:jc w:val="center"/>
            </w:pPr>
            <w:r w:rsidRPr="00E0477C">
              <w:t>X</w:t>
            </w:r>
          </w:p>
        </w:tc>
      </w:tr>
      <w:tr w:rsidR="009E23F7" w:rsidRPr="00E0477C" w14:paraId="78BECF01" w14:textId="77777777" w:rsidTr="00563869">
        <w:tc>
          <w:tcPr>
            <w:tcW w:w="4590" w:type="dxa"/>
          </w:tcPr>
          <w:p w14:paraId="11A092F7" w14:textId="77777777" w:rsidR="009E23F7" w:rsidRPr="00E0477C" w:rsidRDefault="009E23F7" w:rsidP="009E23F7">
            <w:pPr>
              <w:pStyle w:val="nrpsTablecell"/>
            </w:pPr>
            <w:r w:rsidRPr="00E0477C">
              <w:t>Limited editing capabilities, edits are logged</w:t>
            </w:r>
          </w:p>
        </w:tc>
        <w:tc>
          <w:tcPr>
            <w:tcW w:w="2160" w:type="dxa"/>
          </w:tcPr>
          <w:p w14:paraId="5832C913" w14:textId="77777777" w:rsidR="009E23F7" w:rsidRPr="00E0477C" w:rsidRDefault="009E23F7" w:rsidP="009E23F7">
            <w:pPr>
              <w:pStyle w:val="nrpsTablecell"/>
              <w:jc w:val="center"/>
            </w:pPr>
          </w:p>
        </w:tc>
        <w:tc>
          <w:tcPr>
            <w:tcW w:w="2070" w:type="dxa"/>
          </w:tcPr>
          <w:p w14:paraId="2F58B259" w14:textId="77777777" w:rsidR="009E23F7" w:rsidRPr="00E0477C" w:rsidRDefault="009E23F7" w:rsidP="009E23F7">
            <w:pPr>
              <w:pStyle w:val="nrpsTablecell"/>
              <w:jc w:val="center"/>
            </w:pPr>
            <w:r w:rsidRPr="00E0477C">
              <w:t>X</w:t>
            </w:r>
          </w:p>
        </w:tc>
      </w:tr>
      <w:tr w:rsidR="009E23F7" w:rsidRPr="00E0477C" w14:paraId="0C153089" w14:textId="77777777" w:rsidTr="00563869">
        <w:tc>
          <w:tcPr>
            <w:tcW w:w="4590" w:type="dxa"/>
          </w:tcPr>
          <w:p w14:paraId="4B184EED" w14:textId="77777777" w:rsidR="009E23F7" w:rsidRPr="00E0477C" w:rsidRDefault="009E23F7" w:rsidP="009E23F7">
            <w:pPr>
              <w:pStyle w:val="nrpsTablecell"/>
            </w:pPr>
            <w:r w:rsidRPr="00E0477C">
              <w:t>Full automated backups and transaction logging</w:t>
            </w:r>
          </w:p>
        </w:tc>
        <w:tc>
          <w:tcPr>
            <w:tcW w:w="2160" w:type="dxa"/>
          </w:tcPr>
          <w:p w14:paraId="7E98B3C9" w14:textId="77777777" w:rsidR="009E23F7" w:rsidRPr="00E0477C" w:rsidRDefault="009E23F7" w:rsidP="009E23F7">
            <w:pPr>
              <w:pStyle w:val="nrpsTablecell"/>
              <w:jc w:val="center"/>
            </w:pPr>
          </w:p>
        </w:tc>
        <w:tc>
          <w:tcPr>
            <w:tcW w:w="2070" w:type="dxa"/>
          </w:tcPr>
          <w:p w14:paraId="4336101E" w14:textId="77777777" w:rsidR="009E23F7" w:rsidRPr="00E0477C" w:rsidRDefault="009E23F7" w:rsidP="009E23F7">
            <w:pPr>
              <w:pStyle w:val="nrpsTablecell"/>
              <w:jc w:val="center"/>
            </w:pPr>
            <w:r w:rsidRPr="00E0477C">
              <w:t>X</w:t>
            </w:r>
          </w:p>
        </w:tc>
      </w:tr>
      <w:tr w:rsidR="00563869" w:rsidRPr="00E0477C" w14:paraId="7029DF54" w14:textId="77777777" w:rsidTr="00563869">
        <w:tc>
          <w:tcPr>
            <w:tcW w:w="4590" w:type="dxa"/>
          </w:tcPr>
          <w:p w14:paraId="59BFDA6E" w14:textId="5122D021" w:rsidR="00563869" w:rsidRPr="00E0477C" w:rsidRDefault="00563869" w:rsidP="009E23F7">
            <w:pPr>
              <w:pStyle w:val="nrpsTablecell"/>
            </w:pPr>
            <w:r>
              <w:t xml:space="preserve">SQL = Structured Query Language, </w:t>
            </w:r>
            <w:r w:rsidRPr="00E0477C">
              <w:t>MS = Microsoft</w:t>
            </w:r>
          </w:p>
        </w:tc>
        <w:tc>
          <w:tcPr>
            <w:tcW w:w="2160" w:type="dxa"/>
          </w:tcPr>
          <w:p w14:paraId="302BA64C" w14:textId="77777777" w:rsidR="00563869" w:rsidRPr="00E0477C" w:rsidRDefault="00563869" w:rsidP="009E23F7">
            <w:pPr>
              <w:pStyle w:val="nrpsTablecell"/>
              <w:jc w:val="center"/>
            </w:pPr>
          </w:p>
        </w:tc>
        <w:tc>
          <w:tcPr>
            <w:tcW w:w="2070" w:type="dxa"/>
          </w:tcPr>
          <w:p w14:paraId="15978083" w14:textId="77777777" w:rsidR="00563869" w:rsidRPr="00E0477C" w:rsidRDefault="00563869" w:rsidP="009E23F7">
            <w:pPr>
              <w:pStyle w:val="nrpsTablecell"/>
              <w:jc w:val="center"/>
            </w:pPr>
          </w:p>
        </w:tc>
      </w:tr>
    </w:tbl>
    <w:p w14:paraId="61324461" w14:textId="77777777" w:rsidR="00E86488" w:rsidRDefault="00E86488" w:rsidP="00E86488"/>
    <w:p w14:paraId="60761A5F" w14:textId="03F08497" w:rsidR="00E86488" w:rsidRPr="002A7630" w:rsidRDefault="002F5D06" w:rsidP="00E86488">
      <w:pPr>
        <w:pStyle w:val="nrpsNormal"/>
        <w:rPr>
          <w:sz w:val="24"/>
          <w:szCs w:val="24"/>
        </w:rPr>
      </w:pPr>
      <w:r w:rsidRPr="002A7630">
        <w:rPr>
          <w:sz w:val="24"/>
          <w:szCs w:val="24"/>
        </w:rPr>
        <w:t>Each of these components is based on an identical underlying data structure (tables, fields and relationships, as documented in Appendix F</w:t>
      </w:r>
      <w:r w:rsidR="002A7630" w:rsidRPr="002A7630">
        <w:rPr>
          <w:sz w:val="24"/>
          <w:szCs w:val="24"/>
        </w:rPr>
        <w:t>:</w:t>
      </w:r>
      <w:r w:rsidRPr="002A7630">
        <w:rPr>
          <w:sz w:val="24"/>
          <w:szCs w:val="24"/>
        </w:rPr>
        <w:t xml:space="preserve"> Established Invasive Plant Monitoring Database Documentation). The working database is implemented in Microsoft (MS) Access to permit greater flexibility when implementing on computers with limited or unreliable network access. </w:t>
      </w:r>
      <w:r w:rsidRPr="002A7630">
        <w:rPr>
          <w:sz w:val="24"/>
          <w:szCs w:val="24"/>
        </w:rPr>
        <w:lastRenderedPageBreak/>
        <w:t>Eventually, the master database may be implemented in MS Structured Query Language (SQL) Server in order to take advantage of the backup and transaction logging capabilities of this enterprise database software</w:t>
      </w:r>
      <w:r w:rsidR="00E86488" w:rsidRPr="002A7630">
        <w:rPr>
          <w:sz w:val="24"/>
          <w:szCs w:val="24"/>
        </w:rPr>
        <w:t xml:space="preserve">. </w:t>
      </w:r>
    </w:p>
    <w:p w14:paraId="2DDEA640" w14:textId="77777777" w:rsidR="00110DAB" w:rsidRPr="002A7630" w:rsidRDefault="002F5D06" w:rsidP="00E86488">
      <w:pPr>
        <w:pStyle w:val="nrpsNormal"/>
        <w:rPr>
          <w:sz w:val="24"/>
          <w:szCs w:val="24"/>
        </w:rPr>
      </w:pPr>
      <w:r w:rsidRPr="002A7630">
        <w:rPr>
          <w:sz w:val="24"/>
          <w:szCs w:val="24"/>
        </w:rPr>
        <w:t xml:space="preserve">Both components have an associated front-end database application (“user interface” with forms and queries) implemented in MS Access. The working database application has separate screens for data entry, data review, and quality validation tools. The master database application contains the analysis and summarization tools, including pre-formatted report output and exports to other software (e.g., for analysis and graphics production). This front-end application arrangement allows for modification and update of the user interface with no disruption to data entry continuity. The improved front-end file can be distributed to data entry staff, who link it to the back-end file, discard the </w:t>
      </w:r>
      <w:proofErr w:type="spellStart"/>
      <w:r w:rsidRPr="002A7630">
        <w:rPr>
          <w:sz w:val="24"/>
          <w:szCs w:val="24"/>
        </w:rPr>
        <w:t>out-dated</w:t>
      </w:r>
      <w:proofErr w:type="spellEnd"/>
      <w:r w:rsidRPr="002A7630">
        <w:rPr>
          <w:sz w:val="24"/>
          <w:szCs w:val="24"/>
        </w:rPr>
        <w:t xml:space="preserve"> front-end file, and proceed with their data entry work. Under this arrangement, data entry staff have no need to open the back-end file, thereby reducing the risk of improper deletions or other inadvertent data loss occurring within the protocol-specific data tables. In addition, a multi-user environment can be accommodated by storing the back-end file on a server available to all users via a computer network</w:t>
      </w:r>
      <w:r w:rsidR="00E86488" w:rsidRPr="002A7630">
        <w:rPr>
          <w:sz w:val="24"/>
          <w:szCs w:val="24"/>
        </w:rPr>
        <w:t>.</w:t>
      </w:r>
    </w:p>
    <w:p w14:paraId="519CA2C4" w14:textId="6CE3A029" w:rsidR="00E86488" w:rsidRPr="002A7630" w:rsidRDefault="002F5D06" w:rsidP="00E86488">
      <w:pPr>
        <w:pStyle w:val="nrpsNormal"/>
        <w:rPr>
          <w:sz w:val="24"/>
          <w:szCs w:val="24"/>
        </w:rPr>
      </w:pPr>
      <w:r w:rsidRPr="002A7630">
        <w:rPr>
          <w:sz w:val="24"/>
          <w:szCs w:val="24"/>
        </w:rPr>
        <w:t>During the field season, each project crew will be provided with their own copy of a working database into which they enter, process, and quality-check data for the current season (refer to the next section</w:t>
      </w:r>
      <w:r w:rsidR="00104A21">
        <w:rPr>
          <w:sz w:val="24"/>
          <w:szCs w:val="24"/>
        </w:rPr>
        <w:t>,</w:t>
      </w:r>
      <w:r w:rsidRPr="002A7630">
        <w:rPr>
          <w:sz w:val="24"/>
          <w:szCs w:val="24"/>
        </w:rPr>
        <w:t xml:space="preserve"> and SOP </w:t>
      </w:r>
      <w:r w:rsidR="00A67F37" w:rsidRPr="002A7630">
        <w:rPr>
          <w:sz w:val="24"/>
          <w:szCs w:val="24"/>
        </w:rPr>
        <w:t>#</w:t>
      </w:r>
      <w:r w:rsidRPr="002A7630">
        <w:rPr>
          <w:sz w:val="24"/>
          <w:szCs w:val="24"/>
        </w:rPr>
        <w:t xml:space="preserve">13 Data Entry and Verification). Once data for the field season have been certified they will be uploaded into the master database, which is then used to inform all reporting and analysis. </w:t>
      </w:r>
      <w:r w:rsidRPr="002A7630">
        <w:rPr>
          <w:color w:val="000000"/>
          <w:sz w:val="24"/>
          <w:szCs w:val="24"/>
        </w:rPr>
        <w:t xml:space="preserve">This upload process is performed by the </w:t>
      </w:r>
      <w:r w:rsidR="00104A21">
        <w:rPr>
          <w:color w:val="000000"/>
          <w:sz w:val="24"/>
          <w:szCs w:val="24"/>
        </w:rPr>
        <w:t>D</w:t>
      </w:r>
      <w:r w:rsidRPr="002A7630">
        <w:rPr>
          <w:color w:val="000000"/>
          <w:sz w:val="24"/>
          <w:szCs w:val="24"/>
        </w:rPr>
        <w:t xml:space="preserve">ata </w:t>
      </w:r>
      <w:r w:rsidR="00104A21">
        <w:rPr>
          <w:color w:val="000000"/>
          <w:sz w:val="24"/>
          <w:szCs w:val="24"/>
        </w:rPr>
        <w:t>M</w:t>
      </w:r>
      <w:r w:rsidRPr="002A7630">
        <w:rPr>
          <w:color w:val="000000"/>
          <w:sz w:val="24"/>
          <w:szCs w:val="24"/>
        </w:rPr>
        <w:t>anager, using a series of pre-built append queries</w:t>
      </w:r>
      <w:r w:rsidR="00E86488" w:rsidRPr="002A7630">
        <w:rPr>
          <w:color w:val="000000"/>
          <w:sz w:val="24"/>
          <w:szCs w:val="24"/>
        </w:rPr>
        <w:t>.</w:t>
      </w:r>
    </w:p>
    <w:p w14:paraId="011D17EB" w14:textId="77777777" w:rsidR="00E86488" w:rsidRPr="00E86488" w:rsidRDefault="00E86488" w:rsidP="00E86488">
      <w:pPr>
        <w:pStyle w:val="nrpsHeading2"/>
      </w:pPr>
      <w:bookmarkStart w:id="33" w:name="data_entry_and_processing"/>
      <w:bookmarkStart w:id="34" w:name="_Toc245021890"/>
      <w:bookmarkStart w:id="35" w:name="_Toc300756634"/>
      <w:bookmarkEnd w:id="33"/>
      <w:r w:rsidRPr="00E86488">
        <w:t>Data Entry and Processing</w:t>
      </w:r>
      <w:bookmarkEnd w:id="34"/>
      <w:bookmarkEnd w:id="35"/>
    </w:p>
    <w:p w14:paraId="542B3643" w14:textId="77777777" w:rsidR="00E86488" w:rsidRPr="002A7630" w:rsidRDefault="001C0673" w:rsidP="00E86488">
      <w:pPr>
        <w:pStyle w:val="nrpsNormal"/>
        <w:rPr>
          <w:sz w:val="24"/>
          <w:szCs w:val="24"/>
        </w:rPr>
      </w:pPr>
      <w:r w:rsidRPr="002A7630">
        <w:rPr>
          <w:sz w:val="24"/>
          <w:szCs w:val="24"/>
        </w:rPr>
        <w:t>After each field trip, technicians will examine data forms to correct obvious errors and incomplete information as soon after data collection as is practical, and enter data in order to keep current with data entry tasks. The working database application will be found in the project workspace. If the project workspace is located on the network server, it is recommended that users copy the front-end database onto their workstation hard drives and open it there. This front-end copy may be considered “disposable” because it does not contain any data but rather acts as a pointer to the data that reside in the back-end working database. Whenever updates to the front-end application are made available by the data manager, a fresh copy should be made from the project workspace to the workstation hard drive</w:t>
      </w:r>
      <w:r w:rsidR="00E86488" w:rsidRPr="002A7630">
        <w:rPr>
          <w:sz w:val="24"/>
          <w:szCs w:val="24"/>
        </w:rPr>
        <w:t>.</w:t>
      </w:r>
    </w:p>
    <w:p w14:paraId="18CD8268" w14:textId="32F731DE" w:rsidR="001C0673" w:rsidRPr="002A7630" w:rsidRDefault="001C0673" w:rsidP="00E86488">
      <w:pPr>
        <w:pStyle w:val="nrpsNormal"/>
        <w:rPr>
          <w:sz w:val="24"/>
          <w:szCs w:val="24"/>
        </w:rPr>
      </w:pPr>
      <w:r w:rsidRPr="002A7630">
        <w:rPr>
          <w:sz w:val="24"/>
          <w:szCs w:val="24"/>
        </w:rPr>
        <w:t xml:space="preserve">The functional components for data entry into the working database are described in SOP </w:t>
      </w:r>
      <w:r w:rsidR="00201DA6" w:rsidRPr="002A7630">
        <w:rPr>
          <w:sz w:val="24"/>
          <w:szCs w:val="24"/>
        </w:rPr>
        <w:t>#</w:t>
      </w:r>
      <w:r w:rsidRPr="002A7630">
        <w:rPr>
          <w:sz w:val="24"/>
          <w:szCs w:val="24"/>
        </w:rPr>
        <w:t>13 Data Entry and Verification. Each data entry form is patterned after the structure of the field form, and has built-in quality assurance components such as pick lists and validation rules to test for missing data or illogical combinations. Although the database permits users to view the raw data tables and other database objects, users are strongly encouraged only to use these pre-built forms as a way of ensuring the maximum level of quality assurance.</w:t>
      </w:r>
    </w:p>
    <w:p w14:paraId="1F109B76" w14:textId="77777777" w:rsidR="00E86488" w:rsidRDefault="00E86488" w:rsidP="00E86488">
      <w:pPr>
        <w:pStyle w:val="nrpsHeading3"/>
      </w:pPr>
      <w:bookmarkStart w:id="36" w:name="_Toc300756635"/>
      <w:r>
        <w:lastRenderedPageBreak/>
        <w:t>Regular Data Backups</w:t>
      </w:r>
      <w:bookmarkEnd w:id="36"/>
    </w:p>
    <w:p w14:paraId="5B28C2E0" w14:textId="62AB8DB4" w:rsidR="00E86488" w:rsidRPr="002A7630" w:rsidRDefault="00FD1B6E" w:rsidP="00E86488">
      <w:pPr>
        <w:pStyle w:val="nrpsNormal"/>
        <w:rPr>
          <w:sz w:val="24"/>
          <w:szCs w:val="24"/>
        </w:rPr>
      </w:pPr>
      <w:r w:rsidRPr="002A7630">
        <w:rPr>
          <w:sz w:val="24"/>
          <w:szCs w:val="24"/>
        </w:rPr>
        <w:t xml:space="preserve">Upon opening the working database, the user will be prompted to make a backup of the underlying data (see SOP </w:t>
      </w:r>
      <w:r w:rsidR="00201DA6" w:rsidRPr="002A7630">
        <w:rPr>
          <w:sz w:val="24"/>
          <w:szCs w:val="24"/>
        </w:rPr>
        <w:t>#</w:t>
      </w:r>
      <w:r w:rsidRPr="002A7630">
        <w:rPr>
          <w:sz w:val="24"/>
          <w:szCs w:val="24"/>
        </w:rPr>
        <w:t>13 Data Entry and Verification). It is recommended that this be done on a regular basis – at least once per day when new records are being entered – to save time in case of file corruption or mistakes. These periodic backup files should be compressed to save drive space and may be deleted once enough subsequent backups are made. All such backups may be deleted after the data have passed the quality review and been certified</w:t>
      </w:r>
      <w:r w:rsidR="00E86488" w:rsidRPr="002A7630">
        <w:rPr>
          <w:sz w:val="24"/>
          <w:szCs w:val="24"/>
        </w:rPr>
        <w:t>.</w:t>
      </w:r>
    </w:p>
    <w:p w14:paraId="45C8F061" w14:textId="77777777" w:rsidR="00E86488" w:rsidRDefault="00E86488" w:rsidP="00E86488">
      <w:pPr>
        <w:pStyle w:val="nrpsHeading3"/>
      </w:pPr>
      <w:bookmarkStart w:id="37" w:name="_Toc300756636"/>
      <w:r>
        <w:t>Data Verification</w:t>
      </w:r>
      <w:bookmarkEnd w:id="37"/>
    </w:p>
    <w:p w14:paraId="48BA8D62" w14:textId="77777777" w:rsidR="00E86488" w:rsidRPr="002A7630" w:rsidRDefault="00E86488" w:rsidP="00E86488">
      <w:pPr>
        <w:pStyle w:val="nrpsNormal"/>
        <w:rPr>
          <w:sz w:val="24"/>
          <w:szCs w:val="24"/>
        </w:rPr>
      </w:pPr>
      <w:r w:rsidRPr="002A7630">
        <w:rPr>
          <w:sz w:val="24"/>
          <w:szCs w:val="24"/>
        </w:rPr>
        <w:t>Analyses performed to detect ecological trends or patterns require data that are recorded properly and have acceptable precision and minimal bias. Poor quality data can limit detection of subtle changes in ecosystem patterns and processes, and may lead to incorrect conclusions. Quality assurance/quality control (QA/QC) procedures applied to ecological data include four procedural areas (or activities), ranging from simple to sophisticated, and inexpensive to costly:</w:t>
      </w:r>
    </w:p>
    <w:p w14:paraId="37CEC1C4" w14:textId="77777777" w:rsidR="00E86488" w:rsidRPr="002A7630" w:rsidRDefault="00E86488" w:rsidP="00E86488">
      <w:pPr>
        <w:pStyle w:val="ListBullet"/>
        <w:numPr>
          <w:ilvl w:val="0"/>
          <w:numId w:val="37"/>
        </w:numPr>
        <w:spacing w:after="0" w:line="240" w:lineRule="auto"/>
        <w:jc w:val="both"/>
        <w:rPr>
          <w:sz w:val="24"/>
          <w:szCs w:val="24"/>
        </w:rPr>
      </w:pPr>
      <w:r w:rsidRPr="002A7630">
        <w:rPr>
          <w:rStyle w:val="nrpsNormalChar"/>
          <w:sz w:val="24"/>
          <w:szCs w:val="24"/>
        </w:rPr>
        <w:t>defining and enforcing standards for electronic formats, locally defined codes, measurement units, and metadata</w:t>
      </w:r>
    </w:p>
    <w:p w14:paraId="11EC5BE4" w14:textId="77777777" w:rsidR="00E86488" w:rsidRPr="002A7630" w:rsidRDefault="00E86488" w:rsidP="00E86488">
      <w:pPr>
        <w:pStyle w:val="ListBullet"/>
        <w:numPr>
          <w:ilvl w:val="0"/>
          <w:numId w:val="37"/>
        </w:numPr>
        <w:spacing w:after="0" w:line="240" w:lineRule="auto"/>
        <w:jc w:val="both"/>
        <w:rPr>
          <w:sz w:val="24"/>
          <w:szCs w:val="24"/>
        </w:rPr>
      </w:pPr>
      <w:r w:rsidRPr="002A7630">
        <w:rPr>
          <w:rStyle w:val="nrpsNormalChar"/>
          <w:sz w:val="24"/>
          <w:szCs w:val="24"/>
        </w:rPr>
        <w:t>checking for unusual or unreasonable patterns in data</w:t>
      </w:r>
    </w:p>
    <w:p w14:paraId="338DEB95" w14:textId="77777777" w:rsidR="00E86488" w:rsidRPr="002A7630" w:rsidRDefault="00E86488" w:rsidP="00E86488">
      <w:pPr>
        <w:pStyle w:val="ListBullet"/>
        <w:numPr>
          <w:ilvl w:val="0"/>
          <w:numId w:val="37"/>
        </w:numPr>
        <w:spacing w:after="0" w:line="240" w:lineRule="auto"/>
        <w:jc w:val="both"/>
        <w:rPr>
          <w:sz w:val="24"/>
          <w:szCs w:val="24"/>
        </w:rPr>
      </w:pPr>
      <w:r w:rsidRPr="002A7630">
        <w:rPr>
          <w:rStyle w:val="nrpsNormalChar"/>
          <w:sz w:val="24"/>
          <w:szCs w:val="24"/>
        </w:rPr>
        <w:t>checking for comparability of values between data sets</w:t>
      </w:r>
    </w:p>
    <w:p w14:paraId="66937DFB" w14:textId="77777777" w:rsidR="00FD1B6E" w:rsidRPr="002A7630" w:rsidRDefault="00E86488" w:rsidP="00FD1B6E">
      <w:pPr>
        <w:pStyle w:val="ListBullet"/>
        <w:numPr>
          <w:ilvl w:val="0"/>
          <w:numId w:val="37"/>
        </w:numPr>
        <w:spacing w:after="0" w:line="240" w:lineRule="auto"/>
        <w:jc w:val="both"/>
        <w:rPr>
          <w:rStyle w:val="nrpsNormalChar"/>
          <w:sz w:val="24"/>
          <w:szCs w:val="24"/>
        </w:rPr>
      </w:pPr>
      <w:r w:rsidRPr="002A7630">
        <w:rPr>
          <w:rStyle w:val="nrpsNormalChar"/>
          <w:sz w:val="24"/>
          <w:szCs w:val="24"/>
        </w:rPr>
        <w:t>assessing overall data quality</w:t>
      </w:r>
    </w:p>
    <w:p w14:paraId="4354F1A2" w14:textId="77777777" w:rsidR="00FD1B6E" w:rsidRPr="002A7630" w:rsidRDefault="00FD1B6E" w:rsidP="00FD1B6E">
      <w:pPr>
        <w:pStyle w:val="ListBullet"/>
        <w:numPr>
          <w:ilvl w:val="0"/>
          <w:numId w:val="0"/>
        </w:numPr>
        <w:spacing w:after="0" w:line="240" w:lineRule="auto"/>
        <w:ind w:left="720"/>
        <w:jc w:val="both"/>
        <w:rPr>
          <w:rStyle w:val="nrpsNormalChar"/>
          <w:sz w:val="24"/>
          <w:szCs w:val="24"/>
        </w:rPr>
      </w:pPr>
    </w:p>
    <w:p w14:paraId="2CC69976" w14:textId="3FA1CE3D" w:rsidR="00FD1B6E" w:rsidRPr="002A7630" w:rsidRDefault="00FD1B6E" w:rsidP="00FD1B6E">
      <w:pPr>
        <w:pStyle w:val="nrpsNormal"/>
        <w:rPr>
          <w:sz w:val="24"/>
          <w:szCs w:val="24"/>
        </w:rPr>
      </w:pPr>
      <w:r w:rsidRPr="002A7630">
        <w:rPr>
          <w:sz w:val="24"/>
          <w:szCs w:val="24"/>
        </w:rPr>
        <w:t xml:space="preserve">To the greatest extent possible, the Established Invasive Plant Species Monitoring Database application incorporates quality assurance/quality control strategies involving the first activity (defining and enforcing standards). The database design and the allowable value ranges assigned to individual fields within the data tables help to minimize the potential for data entry errors and/or the transcription of erroneously recorded data. The other activities are integrated in the validation phase. For more </w:t>
      </w:r>
      <w:r w:rsidR="008976BE" w:rsidRPr="002A7630">
        <w:rPr>
          <w:sz w:val="24"/>
          <w:szCs w:val="24"/>
        </w:rPr>
        <w:t>details,</w:t>
      </w:r>
      <w:r w:rsidRPr="002A7630">
        <w:rPr>
          <w:sz w:val="24"/>
          <w:szCs w:val="24"/>
        </w:rPr>
        <w:t xml:space="preserve"> see the section entitled </w:t>
      </w:r>
      <w:hyperlink w:anchor="data_quality_review" w:history="1">
        <w:r w:rsidRPr="00FA3B7A">
          <w:rPr>
            <w:rStyle w:val="Hyperlink"/>
            <w:sz w:val="24"/>
            <w:szCs w:val="24"/>
          </w:rPr>
          <w:t>Data Quality Review</w:t>
        </w:r>
      </w:hyperlink>
      <w:r w:rsidR="008976BE">
        <w:rPr>
          <w:sz w:val="24"/>
          <w:szCs w:val="24"/>
        </w:rPr>
        <w:t>,</w:t>
      </w:r>
      <w:r w:rsidRPr="002A7630">
        <w:rPr>
          <w:sz w:val="24"/>
          <w:szCs w:val="24"/>
        </w:rPr>
        <w:t xml:space="preserve"> and SOP </w:t>
      </w:r>
      <w:r w:rsidR="00201DA6" w:rsidRPr="002A7630">
        <w:rPr>
          <w:sz w:val="24"/>
          <w:szCs w:val="24"/>
        </w:rPr>
        <w:t>#</w:t>
      </w:r>
      <w:r w:rsidRPr="002A7630">
        <w:rPr>
          <w:sz w:val="24"/>
          <w:szCs w:val="24"/>
        </w:rPr>
        <w:t xml:space="preserve">14 </w:t>
      </w:r>
      <w:r w:rsidR="00201DA6" w:rsidRPr="002A7630">
        <w:rPr>
          <w:sz w:val="24"/>
          <w:szCs w:val="24"/>
        </w:rPr>
        <w:t xml:space="preserve">Post-season </w:t>
      </w:r>
      <w:r w:rsidRPr="002A7630">
        <w:rPr>
          <w:sz w:val="24"/>
          <w:szCs w:val="24"/>
        </w:rPr>
        <w:t xml:space="preserve">Data Quality Review and Certification. </w:t>
      </w:r>
    </w:p>
    <w:p w14:paraId="59FA13E4" w14:textId="00DF6745" w:rsidR="00E86488" w:rsidRPr="002A7630" w:rsidRDefault="00FD1B6E" w:rsidP="00FD1B6E">
      <w:pPr>
        <w:pStyle w:val="nrpsNormal"/>
        <w:rPr>
          <w:sz w:val="24"/>
          <w:szCs w:val="24"/>
        </w:rPr>
      </w:pPr>
      <w:r w:rsidRPr="002A7630">
        <w:rPr>
          <w:sz w:val="24"/>
          <w:szCs w:val="24"/>
        </w:rPr>
        <w:t xml:space="preserve">Additionally, as data are being entered, the person doing the data entry will visually review them to make sure that the data on screen match the field forms. This should be done for each record prior to moving to the next form for data entry. At regular intervals and at the end of the field season, the field leader should inspect the data being entered to check for completeness and perhaps catch avoidable errors. The field leader may also periodically run the Quality Assurance Tools that are built into the front-end working database application to check for logical inconsistencies and data outliers. This step is described in greater detail in the section </w:t>
      </w:r>
      <w:hyperlink w:anchor="data_quality_review" w:history="1">
        <w:r w:rsidRPr="00FA3B7A">
          <w:rPr>
            <w:rStyle w:val="Hyperlink"/>
            <w:sz w:val="24"/>
            <w:szCs w:val="24"/>
          </w:rPr>
          <w:t>Data Quality Review</w:t>
        </w:r>
      </w:hyperlink>
      <w:r w:rsidR="008976BE">
        <w:rPr>
          <w:sz w:val="24"/>
          <w:szCs w:val="24"/>
        </w:rPr>
        <w:t>,</w:t>
      </w:r>
      <w:r w:rsidRPr="002A7630">
        <w:rPr>
          <w:sz w:val="24"/>
          <w:szCs w:val="24"/>
        </w:rPr>
        <w:t xml:space="preserve"> and also in SOP </w:t>
      </w:r>
      <w:r w:rsidR="00201DA6" w:rsidRPr="002A7630">
        <w:rPr>
          <w:sz w:val="24"/>
          <w:szCs w:val="24"/>
        </w:rPr>
        <w:t>#</w:t>
      </w:r>
      <w:r w:rsidRPr="002A7630">
        <w:rPr>
          <w:sz w:val="24"/>
          <w:szCs w:val="24"/>
        </w:rPr>
        <w:t>16 Sensitive Information</w:t>
      </w:r>
      <w:r w:rsidR="00201DA6" w:rsidRPr="002A7630">
        <w:rPr>
          <w:sz w:val="24"/>
          <w:szCs w:val="24"/>
        </w:rPr>
        <w:t xml:space="preserve"> Procedures</w:t>
      </w:r>
      <w:r w:rsidRPr="002A7630">
        <w:rPr>
          <w:sz w:val="24"/>
          <w:szCs w:val="24"/>
        </w:rPr>
        <w:t>.</w:t>
      </w:r>
    </w:p>
    <w:p w14:paraId="69D9EB5D" w14:textId="77777777" w:rsidR="00E86488" w:rsidRDefault="00E86488" w:rsidP="00E86488">
      <w:pPr>
        <w:pStyle w:val="nrpsHeading3"/>
      </w:pPr>
      <w:bookmarkStart w:id="38" w:name="_Toc300756637"/>
      <w:r>
        <w:t>Field Form Handling Procedures</w:t>
      </w:r>
      <w:bookmarkEnd w:id="38"/>
    </w:p>
    <w:p w14:paraId="6827514F" w14:textId="37384536" w:rsidR="00E86488" w:rsidRPr="002A7630" w:rsidRDefault="00E86488" w:rsidP="00F64A12">
      <w:pPr>
        <w:pStyle w:val="nrpsNormal"/>
        <w:rPr>
          <w:sz w:val="24"/>
          <w:szCs w:val="24"/>
        </w:rPr>
      </w:pPr>
      <w:r w:rsidRPr="002A7630">
        <w:rPr>
          <w:sz w:val="24"/>
          <w:szCs w:val="24"/>
        </w:rPr>
        <w:t xml:space="preserve">As the field data forms are part of the permanent record for project data, they should be handled in a way that preserves their future interpretability and information content. To minimize the possibility of data loss, hardcopy data forms and field notebooks should be stored in a </w:t>
      </w:r>
      <w:proofErr w:type="spellStart"/>
      <w:r w:rsidRPr="002A7630">
        <w:rPr>
          <w:sz w:val="24"/>
          <w:szCs w:val="24"/>
        </w:rPr>
        <w:t>well organized</w:t>
      </w:r>
      <w:proofErr w:type="spellEnd"/>
      <w:r w:rsidRPr="002A7630">
        <w:rPr>
          <w:sz w:val="24"/>
          <w:szCs w:val="24"/>
        </w:rPr>
        <w:t xml:space="preserve"> fashion in a secure location, with photocopies and scanned data forms stored in a </w:t>
      </w:r>
      <w:r w:rsidRPr="002A7630">
        <w:rPr>
          <w:sz w:val="24"/>
          <w:szCs w:val="24"/>
        </w:rPr>
        <w:lastRenderedPageBreak/>
        <w:t xml:space="preserve">separate location (e.g., on the PACN data server). Refer to </w:t>
      </w:r>
      <w:r w:rsidR="006B03A5" w:rsidRPr="002A7630">
        <w:rPr>
          <w:sz w:val="24"/>
          <w:szCs w:val="24"/>
        </w:rPr>
        <w:t xml:space="preserve">SOP </w:t>
      </w:r>
      <w:r w:rsidR="00201DA6" w:rsidRPr="002A7630">
        <w:rPr>
          <w:sz w:val="24"/>
          <w:szCs w:val="24"/>
        </w:rPr>
        <w:t>#</w:t>
      </w:r>
      <w:r w:rsidR="00D528CB" w:rsidRPr="002A7630">
        <w:rPr>
          <w:sz w:val="24"/>
          <w:szCs w:val="24"/>
        </w:rPr>
        <w:t>11</w:t>
      </w:r>
      <w:r w:rsidR="006B03A5" w:rsidRPr="002A7630">
        <w:rPr>
          <w:sz w:val="24"/>
          <w:szCs w:val="24"/>
        </w:rPr>
        <w:t xml:space="preserve"> </w:t>
      </w:r>
      <w:r w:rsidRPr="002A7630">
        <w:rPr>
          <w:sz w:val="24"/>
          <w:szCs w:val="24"/>
        </w:rPr>
        <w:t>Field Form Handling Procedures for more details.</w:t>
      </w:r>
    </w:p>
    <w:p w14:paraId="47672D93" w14:textId="77777777" w:rsidR="00D528CB" w:rsidRPr="002A7630" w:rsidRDefault="00D528CB" w:rsidP="00F64A12">
      <w:pPr>
        <w:pStyle w:val="nrpsNormal"/>
        <w:rPr>
          <w:sz w:val="24"/>
          <w:szCs w:val="24"/>
        </w:rPr>
      </w:pPr>
      <w:r w:rsidRPr="002A7630">
        <w:rPr>
          <w:sz w:val="24"/>
          <w:szCs w:val="24"/>
        </w:rPr>
        <w:t>If laptops or other digital devices are used to collect data, then the field crew should back up data in the field at least once a day on an extra memory card. Data files should then be uploaded to a computer and backed up as soon as practical after leaving the field. A hard-copy of the digital dataset should be printed and stored following the procedures developed for field data forms.</w:t>
      </w:r>
    </w:p>
    <w:p w14:paraId="5C4C2D21" w14:textId="77777777" w:rsidR="00F64A12" w:rsidRDefault="00F64A12" w:rsidP="00F64A12">
      <w:pPr>
        <w:pStyle w:val="nrpsHeading3"/>
      </w:pPr>
      <w:bookmarkStart w:id="39" w:name="_Toc300756638"/>
      <w:r w:rsidRPr="00FB28F1">
        <w:t xml:space="preserve">Image </w:t>
      </w:r>
      <w:r>
        <w:t>H</w:t>
      </w:r>
      <w:r w:rsidRPr="00FB28F1">
        <w:t xml:space="preserve">andling </w:t>
      </w:r>
      <w:r>
        <w:t>P</w:t>
      </w:r>
      <w:r w:rsidRPr="00FB28F1">
        <w:t>rocedures</w:t>
      </w:r>
      <w:bookmarkEnd w:id="39"/>
    </w:p>
    <w:p w14:paraId="716C24D3" w14:textId="6C4C0EF2" w:rsidR="00F64A12" w:rsidRPr="002A7630" w:rsidRDefault="00F64A12" w:rsidP="00F64A12">
      <w:pPr>
        <w:pStyle w:val="nrpsNormal"/>
        <w:rPr>
          <w:sz w:val="24"/>
          <w:szCs w:val="24"/>
        </w:rPr>
      </w:pPr>
      <w:r w:rsidRPr="002A7630">
        <w:rPr>
          <w:sz w:val="24"/>
          <w:szCs w:val="24"/>
        </w:rPr>
        <w:t>Photographic images should also be handled and proc</w:t>
      </w:r>
      <w:r w:rsidR="00D528CB" w:rsidRPr="002A7630">
        <w:rPr>
          <w:sz w:val="24"/>
          <w:szCs w:val="24"/>
        </w:rPr>
        <w:t xml:space="preserve">essed with care. Refer to SOP </w:t>
      </w:r>
      <w:r w:rsidR="00201DA6" w:rsidRPr="002A7630">
        <w:rPr>
          <w:sz w:val="24"/>
          <w:szCs w:val="24"/>
        </w:rPr>
        <w:t>#</w:t>
      </w:r>
      <w:r w:rsidR="00D528CB" w:rsidRPr="002A7630">
        <w:rPr>
          <w:sz w:val="24"/>
          <w:szCs w:val="24"/>
        </w:rPr>
        <w:t>12</w:t>
      </w:r>
      <w:r w:rsidR="006B03A5" w:rsidRPr="002A7630">
        <w:rPr>
          <w:sz w:val="24"/>
          <w:szCs w:val="24"/>
        </w:rPr>
        <w:t xml:space="preserve"> </w:t>
      </w:r>
      <w:r w:rsidRPr="002A7630">
        <w:rPr>
          <w:sz w:val="24"/>
          <w:szCs w:val="24"/>
        </w:rPr>
        <w:t>Managing Photographic Images for details on how to handle and manage these files.</w:t>
      </w:r>
    </w:p>
    <w:p w14:paraId="5CCDAAB0" w14:textId="77777777" w:rsidR="00F64A12" w:rsidRDefault="00F64A12" w:rsidP="00F64A12">
      <w:pPr>
        <w:pStyle w:val="nrpsHeading3"/>
      </w:pPr>
      <w:bookmarkStart w:id="40" w:name="_Toc300756639"/>
      <w:r>
        <w:t>GPS Data Procedures</w:t>
      </w:r>
      <w:bookmarkEnd w:id="40"/>
    </w:p>
    <w:p w14:paraId="5919FB7A" w14:textId="32BEBDAB" w:rsidR="00F64A12" w:rsidRPr="002A7630" w:rsidRDefault="00F64A12" w:rsidP="00F64A12">
      <w:pPr>
        <w:pStyle w:val="nrpsNormal"/>
        <w:rPr>
          <w:sz w:val="24"/>
          <w:szCs w:val="24"/>
        </w:rPr>
      </w:pPr>
      <w:r w:rsidRPr="002A7630">
        <w:rPr>
          <w:sz w:val="24"/>
          <w:szCs w:val="24"/>
        </w:rPr>
        <w:t xml:space="preserve">The following general procedures should be followed for GPS data (see </w:t>
      </w:r>
      <w:r w:rsidR="006B03A5" w:rsidRPr="002A7630">
        <w:rPr>
          <w:sz w:val="24"/>
          <w:szCs w:val="24"/>
        </w:rPr>
        <w:t xml:space="preserve">SOP </w:t>
      </w:r>
      <w:r w:rsidR="00201DA6" w:rsidRPr="002A7630">
        <w:rPr>
          <w:sz w:val="24"/>
          <w:szCs w:val="24"/>
        </w:rPr>
        <w:t>#</w:t>
      </w:r>
      <w:r w:rsidR="00BC6861" w:rsidRPr="002A7630">
        <w:rPr>
          <w:sz w:val="24"/>
          <w:szCs w:val="24"/>
        </w:rPr>
        <w:t>6</w:t>
      </w:r>
      <w:r w:rsidR="00FA3B7A">
        <w:rPr>
          <w:sz w:val="24"/>
          <w:szCs w:val="24"/>
        </w:rPr>
        <w:t>a</w:t>
      </w:r>
      <w:r w:rsidR="006B03A5" w:rsidRPr="002A7630">
        <w:rPr>
          <w:sz w:val="24"/>
          <w:szCs w:val="24"/>
        </w:rPr>
        <w:t xml:space="preserve"> </w:t>
      </w:r>
      <w:r w:rsidR="00201DA6" w:rsidRPr="002A7630">
        <w:rPr>
          <w:sz w:val="24"/>
          <w:szCs w:val="24"/>
        </w:rPr>
        <w:t xml:space="preserve">Using </w:t>
      </w:r>
      <w:r w:rsidR="00357B5B">
        <w:rPr>
          <w:sz w:val="24"/>
          <w:szCs w:val="24"/>
        </w:rPr>
        <w:t xml:space="preserve">Garmin® </w:t>
      </w:r>
      <w:r w:rsidR="00201DA6" w:rsidRPr="002A7630">
        <w:rPr>
          <w:sz w:val="24"/>
          <w:szCs w:val="24"/>
        </w:rPr>
        <w:t>GPS</w:t>
      </w:r>
      <w:r w:rsidR="00357B5B">
        <w:rPr>
          <w:sz w:val="24"/>
          <w:szCs w:val="24"/>
        </w:rPr>
        <w:t xml:space="preserve"> Units</w:t>
      </w:r>
      <w:r w:rsidR="00201DA6" w:rsidRPr="002A7630">
        <w:rPr>
          <w:sz w:val="24"/>
          <w:szCs w:val="24"/>
        </w:rPr>
        <w:t>,</w:t>
      </w:r>
      <w:r w:rsidRPr="002A7630">
        <w:rPr>
          <w:sz w:val="24"/>
          <w:szCs w:val="24"/>
        </w:rPr>
        <w:t xml:space="preserve"> and </w:t>
      </w:r>
      <w:r w:rsidR="00D528CB" w:rsidRPr="002A7630">
        <w:rPr>
          <w:sz w:val="24"/>
          <w:szCs w:val="24"/>
        </w:rPr>
        <w:t>Appendix G</w:t>
      </w:r>
      <w:r w:rsidR="00201DA6" w:rsidRPr="002A7630">
        <w:rPr>
          <w:sz w:val="24"/>
          <w:szCs w:val="24"/>
        </w:rPr>
        <w:t>:</w:t>
      </w:r>
      <w:r w:rsidRPr="002A7630">
        <w:rPr>
          <w:sz w:val="24"/>
          <w:szCs w:val="24"/>
        </w:rPr>
        <w:t xml:space="preserve"> Yearly Project Task List:</w:t>
      </w:r>
    </w:p>
    <w:p w14:paraId="54D1537B" w14:textId="5B6FBD66" w:rsidR="00F64A12" w:rsidRPr="002A7630" w:rsidRDefault="00F64A12" w:rsidP="00F64A12">
      <w:pPr>
        <w:numPr>
          <w:ilvl w:val="0"/>
          <w:numId w:val="38"/>
        </w:numPr>
        <w:tabs>
          <w:tab w:val="clear" w:pos="900"/>
          <w:tab w:val="num" w:pos="720"/>
        </w:tabs>
        <w:spacing w:after="0" w:line="240" w:lineRule="auto"/>
        <w:ind w:left="720" w:hanging="720"/>
        <w:jc w:val="both"/>
        <w:rPr>
          <w:sz w:val="24"/>
          <w:szCs w:val="24"/>
        </w:rPr>
      </w:pPr>
      <w:r w:rsidRPr="002A7630">
        <w:rPr>
          <w:rStyle w:val="nrpsNormalChar"/>
          <w:sz w:val="24"/>
          <w:szCs w:val="24"/>
        </w:rPr>
        <w:t xml:space="preserve">GPS data should be downloaded by the field crew from the units at the end of each field trip and stored in the project workspace (see </w:t>
      </w:r>
      <w:r w:rsidR="00D528CB" w:rsidRPr="002A7630">
        <w:rPr>
          <w:rStyle w:val="nrpsNormalChar"/>
          <w:sz w:val="24"/>
          <w:szCs w:val="24"/>
        </w:rPr>
        <w:t xml:space="preserve">SOP </w:t>
      </w:r>
      <w:r w:rsidR="00177DB2" w:rsidRPr="002A7630">
        <w:rPr>
          <w:rStyle w:val="nrpsNormalChar"/>
          <w:sz w:val="24"/>
          <w:szCs w:val="24"/>
        </w:rPr>
        <w:t>#</w:t>
      </w:r>
      <w:r w:rsidR="00D528CB" w:rsidRPr="002A7630">
        <w:rPr>
          <w:rStyle w:val="nrpsNormalChar"/>
          <w:sz w:val="24"/>
          <w:szCs w:val="24"/>
        </w:rPr>
        <w:t>10</w:t>
      </w:r>
      <w:r w:rsidRPr="002A7630">
        <w:rPr>
          <w:rStyle w:val="nrpsNormalChar"/>
          <w:sz w:val="24"/>
          <w:szCs w:val="24"/>
        </w:rPr>
        <w:t xml:space="preserve"> Workspace Setup and Project Records Management)</w:t>
      </w:r>
      <w:r w:rsidRPr="002A7630">
        <w:rPr>
          <w:sz w:val="24"/>
          <w:szCs w:val="24"/>
        </w:rPr>
        <w:t>.</w:t>
      </w:r>
    </w:p>
    <w:p w14:paraId="7D7C7F8E" w14:textId="77777777" w:rsidR="00F64A12" w:rsidRPr="002A7630" w:rsidRDefault="00D528CB" w:rsidP="00F64A12">
      <w:pPr>
        <w:numPr>
          <w:ilvl w:val="0"/>
          <w:numId w:val="38"/>
        </w:numPr>
        <w:tabs>
          <w:tab w:val="clear" w:pos="900"/>
          <w:tab w:val="num" w:pos="720"/>
        </w:tabs>
        <w:spacing w:after="0" w:line="240" w:lineRule="auto"/>
        <w:ind w:left="720" w:hanging="720"/>
        <w:jc w:val="both"/>
        <w:rPr>
          <w:sz w:val="24"/>
          <w:szCs w:val="24"/>
        </w:rPr>
      </w:pPr>
      <w:r w:rsidRPr="002A7630">
        <w:rPr>
          <w:rStyle w:val="nrpsNormalChar"/>
          <w:sz w:val="24"/>
          <w:szCs w:val="24"/>
        </w:rPr>
        <w:t>Raw files should be sent to the GIS specialist for processing (e.g., creating shape files for plot data points, access routes, opportunistic plant sightings) and differential correction if applicable (</w:t>
      </w:r>
      <w:commentRangeStart w:id="41"/>
      <w:r w:rsidRPr="002A7630">
        <w:rPr>
          <w:rStyle w:val="nrpsNormalChar"/>
          <w:sz w:val="24"/>
          <w:szCs w:val="24"/>
        </w:rPr>
        <w:t>e.g., Trimble</w:t>
      </w:r>
      <w:commentRangeEnd w:id="41"/>
      <w:r w:rsidR="007A2D17">
        <w:rPr>
          <w:rStyle w:val="CommentReference"/>
        </w:rPr>
        <w:commentReference w:id="41"/>
      </w:r>
      <w:r w:rsidRPr="002A7630">
        <w:rPr>
          <w:rStyle w:val="nrpsNormalChar"/>
          <w:sz w:val="24"/>
          <w:szCs w:val="24"/>
        </w:rPr>
        <w:t>)</w:t>
      </w:r>
      <w:r w:rsidR="00F64A12" w:rsidRPr="002A7630">
        <w:rPr>
          <w:sz w:val="24"/>
          <w:szCs w:val="24"/>
        </w:rPr>
        <w:t>.</w:t>
      </w:r>
    </w:p>
    <w:p w14:paraId="2C365DAD" w14:textId="77777777" w:rsidR="00F64A12" w:rsidRPr="002A7630" w:rsidRDefault="00F64A12" w:rsidP="00F64A12">
      <w:pPr>
        <w:numPr>
          <w:ilvl w:val="0"/>
          <w:numId w:val="38"/>
        </w:numPr>
        <w:tabs>
          <w:tab w:val="clear" w:pos="900"/>
          <w:tab w:val="num" w:pos="720"/>
        </w:tabs>
        <w:spacing w:after="0" w:line="240" w:lineRule="auto"/>
        <w:ind w:left="720" w:hanging="720"/>
        <w:jc w:val="both"/>
        <w:rPr>
          <w:sz w:val="24"/>
          <w:szCs w:val="24"/>
        </w:rPr>
      </w:pPr>
      <w:r w:rsidRPr="002A7630">
        <w:rPr>
          <w:rStyle w:val="nrpsNormalChar"/>
          <w:sz w:val="24"/>
          <w:szCs w:val="24"/>
        </w:rPr>
        <w:t>The GIS Specialist will process the raw GPS data and store the processed data in the project workspace</w:t>
      </w:r>
      <w:r w:rsidRPr="002A7630">
        <w:rPr>
          <w:sz w:val="24"/>
          <w:szCs w:val="24"/>
        </w:rPr>
        <w:t>.</w:t>
      </w:r>
    </w:p>
    <w:p w14:paraId="3CB48FB0" w14:textId="77777777" w:rsidR="00F64A12" w:rsidRPr="002A7630" w:rsidRDefault="00F64A12" w:rsidP="00F64A12">
      <w:pPr>
        <w:numPr>
          <w:ilvl w:val="0"/>
          <w:numId w:val="38"/>
        </w:numPr>
        <w:tabs>
          <w:tab w:val="clear" w:pos="900"/>
          <w:tab w:val="num" w:pos="720"/>
        </w:tabs>
        <w:spacing w:after="0" w:line="240" w:lineRule="auto"/>
        <w:ind w:left="720" w:hanging="720"/>
        <w:jc w:val="both"/>
        <w:rPr>
          <w:sz w:val="24"/>
          <w:szCs w:val="24"/>
        </w:rPr>
      </w:pPr>
      <w:r w:rsidRPr="002A7630">
        <w:rPr>
          <w:rStyle w:val="nrpsNormalChar"/>
          <w:sz w:val="24"/>
          <w:szCs w:val="24"/>
        </w:rPr>
        <w:t>The GIS Specialist will upload corrected coordinate information into the database and create any GIS data sets</w:t>
      </w:r>
      <w:r w:rsidRPr="002A7630">
        <w:rPr>
          <w:sz w:val="24"/>
          <w:szCs w:val="24"/>
        </w:rPr>
        <w:t>.</w:t>
      </w:r>
    </w:p>
    <w:p w14:paraId="75F9249B" w14:textId="77777777" w:rsidR="00F64A12" w:rsidRPr="002A7630" w:rsidRDefault="00F64A12" w:rsidP="00F64A12">
      <w:pPr>
        <w:tabs>
          <w:tab w:val="num" w:pos="720"/>
        </w:tabs>
        <w:spacing w:after="0" w:line="240" w:lineRule="auto"/>
        <w:jc w:val="both"/>
        <w:rPr>
          <w:sz w:val="24"/>
          <w:szCs w:val="24"/>
        </w:rPr>
      </w:pPr>
    </w:p>
    <w:p w14:paraId="71FE4E0F" w14:textId="77777777" w:rsidR="00F64A12" w:rsidRPr="002A7630" w:rsidRDefault="00F64A12" w:rsidP="00F64A12">
      <w:pPr>
        <w:pStyle w:val="nrpsNormal"/>
        <w:rPr>
          <w:sz w:val="24"/>
          <w:szCs w:val="24"/>
        </w:rPr>
      </w:pPr>
      <w:r w:rsidRPr="002A7630">
        <w:rPr>
          <w:sz w:val="24"/>
          <w:szCs w:val="24"/>
        </w:rPr>
        <w:t>The Field Lead should periodically review the processed GPS data to make sure that any problems are identified early in the data collection process.</w:t>
      </w:r>
    </w:p>
    <w:p w14:paraId="44058A1D" w14:textId="77777777" w:rsidR="00F64A12" w:rsidRPr="00AF4629" w:rsidRDefault="00F64A12" w:rsidP="00F64A12">
      <w:pPr>
        <w:pStyle w:val="nrpsHeading2"/>
      </w:pPr>
      <w:bookmarkStart w:id="42" w:name="data_quality_review"/>
      <w:bookmarkStart w:id="43" w:name="_Toc300756640"/>
      <w:bookmarkEnd w:id="42"/>
      <w:r w:rsidRPr="00AF4629">
        <w:t>Data Quality Review</w:t>
      </w:r>
      <w:bookmarkEnd w:id="43"/>
    </w:p>
    <w:p w14:paraId="23904D55" w14:textId="2FE38067" w:rsidR="00F64A12" w:rsidRPr="002A7630" w:rsidRDefault="00F64A12" w:rsidP="00F64A12">
      <w:pPr>
        <w:pStyle w:val="nrpsNormal"/>
        <w:rPr>
          <w:sz w:val="24"/>
          <w:szCs w:val="24"/>
        </w:rPr>
      </w:pPr>
      <w:r w:rsidRPr="002A7630">
        <w:rPr>
          <w:sz w:val="24"/>
          <w:szCs w:val="24"/>
        </w:rPr>
        <w:t>After the data have been entered and processed, they need to be reviewed by the Project Lead for quality, completeness, and logical consistency. The working database application facilitates this process by showing the results of pre-built queries that check for data integrity, data outliers and missing values, and illogical values. The user may then fix these problems and document the fixes. Not all errors and inconsistencies can be fixed, in which case a description of the resulting errors and why edits were not made is then documented and included in the metadata and certification report (see Metadata Procedures</w:t>
      </w:r>
      <w:r w:rsidR="000D7BEE">
        <w:rPr>
          <w:sz w:val="24"/>
          <w:szCs w:val="24"/>
        </w:rPr>
        <w:t>,</w:t>
      </w:r>
      <w:r w:rsidRPr="002A7630">
        <w:rPr>
          <w:sz w:val="24"/>
          <w:szCs w:val="24"/>
        </w:rPr>
        <w:t xml:space="preserve"> Data Certification and Delivery</w:t>
      </w:r>
      <w:r w:rsidR="000D7BEE">
        <w:rPr>
          <w:sz w:val="24"/>
          <w:szCs w:val="24"/>
        </w:rPr>
        <w:t>,</w:t>
      </w:r>
      <w:r w:rsidRPr="002A7630">
        <w:rPr>
          <w:sz w:val="24"/>
          <w:szCs w:val="24"/>
        </w:rPr>
        <w:t xml:space="preserve"> and SOP </w:t>
      </w:r>
      <w:r w:rsidR="00177DB2" w:rsidRPr="002A7630">
        <w:rPr>
          <w:sz w:val="24"/>
          <w:szCs w:val="24"/>
        </w:rPr>
        <w:t>#</w:t>
      </w:r>
      <w:r w:rsidR="008F6559" w:rsidRPr="002A7630">
        <w:rPr>
          <w:sz w:val="24"/>
          <w:szCs w:val="24"/>
        </w:rPr>
        <w:t>14</w:t>
      </w:r>
      <w:r w:rsidRPr="002A7630">
        <w:rPr>
          <w:sz w:val="24"/>
          <w:szCs w:val="24"/>
        </w:rPr>
        <w:t xml:space="preserve"> Post-</w:t>
      </w:r>
      <w:r w:rsidR="00177DB2" w:rsidRPr="002A7630">
        <w:rPr>
          <w:sz w:val="24"/>
          <w:szCs w:val="24"/>
        </w:rPr>
        <w:t>s</w:t>
      </w:r>
      <w:r w:rsidRPr="002A7630">
        <w:rPr>
          <w:sz w:val="24"/>
          <w:szCs w:val="24"/>
        </w:rPr>
        <w:t xml:space="preserve">eason Data Quality Review and Certification. </w:t>
      </w:r>
    </w:p>
    <w:p w14:paraId="71F384B3" w14:textId="22FA6B25" w:rsidR="00F64A12" w:rsidRDefault="00F64A12" w:rsidP="00F64A12">
      <w:pPr>
        <w:pStyle w:val="nrpsHeading3"/>
      </w:pPr>
      <w:bookmarkStart w:id="44" w:name="_Toc300756641"/>
      <w:r>
        <w:t xml:space="preserve">Data </w:t>
      </w:r>
      <w:r w:rsidR="000D7BEE">
        <w:t>E</w:t>
      </w:r>
      <w:r>
        <w:t xml:space="preserve">dits </w:t>
      </w:r>
      <w:r w:rsidR="000D7BEE">
        <w:t>A</w:t>
      </w:r>
      <w:r>
        <w:t xml:space="preserve">fter </w:t>
      </w:r>
      <w:r w:rsidR="000D7BEE">
        <w:t>C</w:t>
      </w:r>
      <w:r>
        <w:t>ertification</w:t>
      </w:r>
      <w:bookmarkEnd w:id="44"/>
    </w:p>
    <w:p w14:paraId="2636CA87" w14:textId="7396FCB1" w:rsidR="00F64A12" w:rsidRPr="002A7630" w:rsidRDefault="00F64A12" w:rsidP="00F64A12">
      <w:pPr>
        <w:pStyle w:val="nrpsNormal"/>
        <w:rPr>
          <w:sz w:val="24"/>
          <w:szCs w:val="24"/>
        </w:rPr>
      </w:pPr>
      <w:r w:rsidRPr="002A7630">
        <w:rPr>
          <w:sz w:val="24"/>
          <w:szCs w:val="24"/>
        </w:rPr>
        <w:t xml:space="preserve">Due to the high volume of data changes and/or corrections during data entry, it is not efficient to log all changes until after data are certified and uploaded into the master database. Prior to certification, daily backups of the working database provide a crude means of restoring data to the previous day’s state. After certification, all data edits in the master database are tracked in an </w:t>
      </w:r>
      <w:r w:rsidRPr="002A7630">
        <w:rPr>
          <w:sz w:val="24"/>
          <w:szCs w:val="24"/>
        </w:rPr>
        <w:lastRenderedPageBreak/>
        <w:t xml:space="preserve">edit log (refer to Appendix </w:t>
      </w:r>
      <w:r w:rsidR="008F6559" w:rsidRPr="002A7630">
        <w:rPr>
          <w:sz w:val="24"/>
          <w:szCs w:val="24"/>
        </w:rPr>
        <w:t>F</w:t>
      </w:r>
      <w:r w:rsidR="002A7630" w:rsidRPr="002A7630">
        <w:rPr>
          <w:sz w:val="24"/>
          <w:szCs w:val="24"/>
        </w:rPr>
        <w:t>:</w:t>
      </w:r>
      <w:r w:rsidRPr="002A7630">
        <w:rPr>
          <w:sz w:val="24"/>
          <w:szCs w:val="24"/>
        </w:rPr>
        <w:t xml:space="preserve"> Database Documentation) so that future data users will be aware of changes made after certification. In case future users need to restore data to the certified version, we also retain a separate, read-only copy of the original, certified data for each year in the PACN Digital Library (refer to SOP </w:t>
      </w:r>
      <w:r w:rsidR="00177DB2" w:rsidRPr="002A7630">
        <w:rPr>
          <w:sz w:val="24"/>
          <w:szCs w:val="24"/>
        </w:rPr>
        <w:t>#</w:t>
      </w:r>
      <w:r w:rsidR="008F6559" w:rsidRPr="002A7630">
        <w:rPr>
          <w:sz w:val="24"/>
          <w:szCs w:val="24"/>
        </w:rPr>
        <w:t>17</w:t>
      </w:r>
      <w:r w:rsidRPr="002A7630">
        <w:rPr>
          <w:sz w:val="24"/>
          <w:szCs w:val="24"/>
        </w:rPr>
        <w:t xml:space="preserve"> Product Delivery Specifications).</w:t>
      </w:r>
    </w:p>
    <w:p w14:paraId="1F046E7E" w14:textId="77777777" w:rsidR="00F64A12" w:rsidRDefault="00F64A12" w:rsidP="00F64A12">
      <w:pPr>
        <w:pStyle w:val="nrpsHeading3"/>
      </w:pPr>
      <w:bookmarkStart w:id="45" w:name="_Toc300756642"/>
      <w:r>
        <w:t>Geospatial Data</w:t>
      </w:r>
      <w:bookmarkEnd w:id="45"/>
    </w:p>
    <w:p w14:paraId="080F9C43" w14:textId="60357303" w:rsidR="00F64A12" w:rsidRPr="002A7630" w:rsidRDefault="00F64A12" w:rsidP="00F64A12">
      <w:pPr>
        <w:pStyle w:val="nrpsNormal"/>
        <w:rPr>
          <w:sz w:val="24"/>
          <w:szCs w:val="24"/>
        </w:rPr>
      </w:pPr>
      <w:r w:rsidRPr="002A7630">
        <w:rPr>
          <w:sz w:val="24"/>
          <w:szCs w:val="24"/>
        </w:rPr>
        <w:t>The Project Lead and GIS Specialist may work together to review the surveyed coordinates and other geospatial data for accuracy. The purpose of this joint review is to make sure that geospatial data are complete and reasonably accurate, and also to determine which coordinates will be used for subsequent mapping and field</w:t>
      </w:r>
      <w:r w:rsidR="000D7BEE">
        <w:rPr>
          <w:sz w:val="24"/>
          <w:szCs w:val="24"/>
        </w:rPr>
        <w:t xml:space="preserve"> </w:t>
      </w:r>
      <w:r w:rsidRPr="002A7630">
        <w:rPr>
          <w:sz w:val="24"/>
          <w:szCs w:val="24"/>
        </w:rPr>
        <w:t>work.</w:t>
      </w:r>
    </w:p>
    <w:p w14:paraId="59EA6A90" w14:textId="77777777" w:rsidR="00F64A12" w:rsidRPr="00603D65" w:rsidRDefault="00F64A12" w:rsidP="00F64A12">
      <w:pPr>
        <w:pStyle w:val="nrpsHeading2"/>
      </w:pPr>
      <w:bookmarkStart w:id="46" w:name="_Toc245021892"/>
      <w:bookmarkStart w:id="47" w:name="_Toc300756643"/>
      <w:r w:rsidRPr="00603D65">
        <w:t>Metadata Procedures</w:t>
      </w:r>
      <w:bookmarkEnd w:id="46"/>
      <w:bookmarkEnd w:id="47"/>
    </w:p>
    <w:p w14:paraId="1107074F" w14:textId="202F054B" w:rsidR="00F64A12" w:rsidRPr="002A7630" w:rsidRDefault="00F64A12" w:rsidP="00F64A12">
      <w:pPr>
        <w:pStyle w:val="nrpsNormal"/>
        <w:rPr>
          <w:sz w:val="24"/>
          <w:szCs w:val="24"/>
        </w:rPr>
      </w:pPr>
      <w:r w:rsidRPr="002A7630">
        <w:rPr>
          <w:sz w:val="24"/>
          <w:szCs w:val="24"/>
        </w:rPr>
        <w:t xml:space="preserve">Data documentation is a critical step toward ensuring that data sets are usable for their intended purposes well into the future. This involves the development of metadata, which can be defined as structured information about the content, quality, condition, and other characteristics of a given data set, both tabular and spatial. Additionally, metadata provide the means to catalog and search among data sets, thus making them available to a broad range of potential data users. Metadata for all PACN monitoring data will conform to </w:t>
      </w:r>
      <w:commentRangeStart w:id="48"/>
      <w:r w:rsidRPr="002A7630">
        <w:rPr>
          <w:sz w:val="24"/>
          <w:szCs w:val="24"/>
        </w:rPr>
        <w:t xml:space="preserve">Federal Geographic Data Committee </w:t>
      </w:r>
      <w:commentRangeEnd w:id="48"/>
      <w:r w:rsidR="00584202" w:rsidRPr="002A7630">
        <w:rPr>
          <w:rStyle w:val="CommentReference"/>
          <w:rFonts w:eastAsiaTheme="minorHAnsi" w:cstheme="minorBidi"/>
          <w:sz w:val="24"/>
          <w:szCs w:val="24"/>
        </w:rPr>
        <w:commentReference w:id="48"/>
      </w:r>
      <w:r w:rsidRPr="002A7630">
        <w:rPr>
          <w:sz w:val="24"/>
          <w:szCs w:val="24"/>
        </w:rPr>
        <w:t>(FGDC) guidelines and will contain all components of supporting information such that the data may be confidently manipulated, analyzed, and synthesized.</w:t>
      </w:r>
      <w:r w:rsidR="008A1867" w:rsidRPr="002A7630">
        <w:rPr>
          <w:sz w:val="24"/>
          <w:szCs w:val="24"/>
        </w:rPr>
        <w:t xml:space="preserve"> In terms of spatial data the ArcCatalog</w:t>
      </w:r>
      <w:r w:rsidR="00357B5B">
        <w:rPr>
          <w:sz w:val="24"/>
          <w:szCs w:val="24"/>
        </w:rPr>
        <w:t>®</w:t>
      </w:r>
      <w:r w:rsidR="008A1867" w:rsidRPr="002A7630">
        <w:rPr>
          <w:sz w:val="24"/>
          <w:szCs w:val="24"/>
        </w:rPr>
        <w:t xml:space="preserve"> application along with NPS Metadata Tools &amp; Editor should be used for metadata management.</w:t>
      </w:r>
    </w:p>
    <w:p w14:paraId="55B011E1" w14:textId="30F33A0C" w:rsidR="00F64A12" w:rsidRPr="002A7630" w:rsidRDefault="00F64A12" w:rsidP="00F64A12">
      <w:pPr>
        <w:pStyle w:val="nrpsNormal"/>
        <w:rPr>
          <w:sz w:val="24"/>
          <w:szCs w:val="24"/>
        </w:rPr>
      </w:pPr>
      <w:r w:rsidRPr="002A7630">
        <w:rPr>
          <w:sz w:val="24"/>
          <w:szCs w:val="24"/>
        </w:rPr>
        <w:t xml:space="preserve">At the conclusion of the field season (according to the schedule in </w:t>
      </w:r>
      <w:r w:rsidR="006B03A5" w:rsidRPr="002A7630">
        <w:rPr>
          <w:sz w:val="24"/>
          <w:szCs w:val="24"/>
        </w:rPr>
        <w:t xml:space="preserve">Appendix </w:t>
      </w:r>
      <w:r w:rsidR="008F6559" w:rsidRPr="002A7630">
        <w:rPr>
          <w:sz w:val="24"/>
          <w:szCs w:val="24"/>
        </w:rPr>
        <w:t>G</w:t>
      </w:r>
      <w:r w:rsidR="002A7630" w:rsidRPr="002A7630">
        <w:rPr>
          <w:sz w:val="24"/>
          <w:szCs w:val="24"/>
        </w:rPr>
        <w:t>:</w:t>
      </w:r>
      <w:r w:rsidR="008F6559" w:rsidRPr="002A7630">
        <w:rPr>
          <w:sz w:val="24"/>
          <w:szCs w:val="24"/>
        </w:rPr>
        <w:t xml:space="preserve"> </w:t>
      </w:r>
      <w:r w:rsidRPr="002A7630">
        <w:rPr>
          <w:sz w:val="24"/>
          <w:szCs w:val="24"/>
        </w:rPr>
        <w:t xml:space="preserve">Yearly Project Task List), the Project Lead will be responsible for providing a completed, up-to-date metadata interview form to the Data Manager. The Data Manager and GIS Specialist will facilitate metadata development by consulting on the use of the metadata interview form, by creating and parsing metadata records from the information in the interview form, and by posting such records to national clearinghouses. Refer to </w:t>
      </w:r>
      <w:r w:rsidR="006B03A5" w:rsidRPr="002A7630">
        <w:rPr>
          <w:sz w:val="24"/>
          <w:szCs w:val="24"/>
        </w:rPr>
        <w:t xml:space="preserve">SOP </w:t>
      </w:r>
      <w:r w:rsidR="00177DB2" w:rsidRPr="002A7630">
        <w:rPr>
          <w:sz w:val="24"/>
          <w:szCs w:val="24"/>
        </w:rPr>
        <w:t>#</w:t>
      </w:r>
      <w:r w:rsidR="008F6559" w:rsidRPr="002A7630">
        <w:rPr>
          <w:sz w:val="24"/>
          <w:szCs w:val="24"/>
        </w:rPr>
        <w:t>15</w:t>
      </w:r>
      <w:r w:rsidR="006B03A5" w:rsidRPr="002A7630">
        <w:rPr>
          <w:sz w:val="24"/>
          <w:szCs w:val="24"/>
        </w:rPr>
        <w:t xml:space="preserve"> </w:t>
      </w:r>
      <w:r w:rsidRPr="002A7630">
        <w:rPr>
          <w:sz w:val="24"/>
          <w:szCs w:val="24"/>
        </w:rPr>
        <w:t>Metadata Development for specific instructions.</w:t>
      </w:r>
    </w:p>
    <w:p w14:paraId="5EAAB6B5" w14:textId="77777777" w:rsidR="00F64A12" w:rsidRPr="00AF4629" w:rsidRDefault="00F64A12" w:rsidP="00F64A12">
      <w:pPr>
        <w:pStyle w:val="nrpsHeading2"/>
      </w:pPr>
      <w:bookmarkStart w:id="49" w:name="_Toc245021893"/>
      <w:bookmarkStart w:id="50" w:name="_Toc300756644"/>
      <w:r w:rsidRPr="00AF4629">
        <w:t>Data Certification and Delivery</w:t>
      </w:r>
      <w:bookmarkEnd w:id="49"/>
      <w:bookmarkEnd w:id="50"/>
    </w:p>
    <w:p w14:paraId="56303304" w14:textId="4E6B1F21" w:rsidR="00F64A12" w:rsidRPr="002A7630" w:rsidRDefault="00F64A12" w:rsidP="00F64A12">
      <w:pPr>
        <w:pStyle w:val="nrpsNormal"/>
        <w:rPr>
          <w:sz w:val="24"/>
          <w:szCs w:val="24"/>
        </w:rPr>
      </w:pPr>
      <w:r w:rsidRPr="002A7630">
        <w:rPr>
          <w:sz w:val="24"/>
          <w:szCs w:val="24"/>
        </w:rPr>
        <w:t>Data certification is a benchmark in the project information management process that indicates that: 1) the data are complete for the period of record; 2) they have undergone and passed the quality assurance checks (</w:t>
      </w:r>
      <w:r w:rsidR="001F3FF0">
        <w:rPr>
          <w:sz w:val="24"/>
          <w:szCs w:val="24"/>
        </w:rPr>
        <w:t xml:space="preserve">refer to section, </w:t>
      </w:r>
      <w:hyperlink w:anchor="data_quality_review" w:history="1">
        <w:r w:rsidR="001F3FF0" w:rsidRPr="00FA3B7A">
          <w:rPr>
            <w:rStyle w:val="Hyperlink"/>
            <w:sz w:val="24"/>
            <w:szCs w:val="24"/>
          </w:rPr>
          <w:t xml:space="preserve">Data </w:t>
        </w:r>
        <w:r w:rsidRPr="00FA3B7A">
          <w:rPr>
            <w:rStyle w:val="Hyperlink"/>
            <w:sz w:val="24"/>
            <w:szCs w:val="24"/>
          </w:rPr>
          <w:t>Quality Review</w:t>
        </w:r>
      </w:hyperlink>
      <w:r w:rsidRPr="002A7630">
        <w:rPr>
          <w:sz w:val="24"/>
          <w:szCs w:val="24"/>
        </w:rPr>
        <w:t>); and 3) that they are appropriately documented and in a condition for archiving, posting and distribution as appropriate. Certification is not intended to imply that the data are completely free of errors or inconsistencies which may or may not have been detected during quality assurance reviews.</w:t>
      </w:r>
    </w:p>
    <w:p w14:paraId="1222048F" w14:textId="5958D077" w:rsidR="00F64A12" w:rsidRPr="002A7630" w:rsidRDefault="00F64A12" w:rsidP="00F64A12">
      <w:pPr>
        <w:pStyle w:val="nrpsNormal"/>
        <w:rPr>
          <w:sz w:val="24"/>
          <w:szCs w:val="24"/>
        </w:rPr>
      </w:pPr>
      <w:r w:rsidRPr="002A7630">
        <w:rPr>
          <w:sz w:val="24"/>
          <w:szCs w:val="24"/>
        </w:rPr>
        <w:t xml:space="preserve">To ensure that only quality data are included in reports and other project deliverables, the data certification step is an annual requirement for all tabular and spatial data. The Project Lead is primarily responsible for completing a PACN Project Data Certification Form, available from the Data Manager or on the PACN website. This brief form should be submitted with the </w:t>
      </w:r>
      <w:r w:rsidRPr="002A7630">
        <w:rPr>
          <w:sz w:val="24"/>
          <w:szCs w:val="24"/>
        </w:rPr>
        <w:lastRenderedPageBreak/>
        <w:t xml:space="preserve">certified data according to the timeline in Appendix </w:t>
      </w:r>
      <w:r w:rsidR="00DA0C1E" w:rsidRPr="002A7630">
        <w:rPr>
          <w:sz w:val="24"/>
          <w:szCs w:val="24"/>
        </w:rPr>
        <w:t>G</w:t>
      </w:r>
      <w:r w:rsidR="002A7630" w:rsidRPr="002A7630">
        <w:rPr>
          <w:sz w:val="24"/>
          <w:szCs w:val="24"/>
        </w:rPr>
        <w:t>:</w:t>
      </w:r>
      <w:r w:rsidRPr="002A7630">
        <w:rPr>
          <w:sz w:val="24"/>
          <w:szCs w:val="24"/>
        </w:rPr>
        <w:t xml:space="preserve"> Yearly Project Task List. Refer to </w:t>
      </w:r>
      <w:r w:rsidR="00DA0C1E" w:rsidRPr="002A7630">
        <w:rPr>
          <w:sz w:val="24"/>
          <w:szCs w:val="24"/>
        </w:rPr>
        <w:t xml:space="preserve">SOP </w:t>
      </w:r>
      <w:r w:rsidR="00177DB2" w:rsidRPr="002A7630">
        <w:rPr>
          <w:sz w:val="24"/>
          <w:szCs w:val="24"/>
        </w:rPr>
        <w:t>#</w:t>
      </w:r>
      <w:r w:rsidR="00DA0C1E" w:rsidRPr="002A7630">
        <w:rPr>
          <w:sz w:val="24"/>
          <w:szCs w:val="24"/>
        </w:rPr>
        <w:t>1</w:t>
      </w:r>
      <w:r w:rsidR="00BC6861" w:rsidRPr="002A7630">
        <w:rPr>
          <w:sz w:val="24"/>
          <w:szCs w:val="24"/>
        </w:rPr>
        <w:t>4</w:t>
      </w:r>
      <w:r w:rsidRPr="002A7630">
        <w:rPr>
          <w:sz w:val="24"/>
          <w:szCs w:val="24"/>
        </w:rPr>
        <w:t xml:space="preserve"> Post-</w:t>
      </w:r>
      <w:r w:rsidR="00177DB2" w:rsidRPr="002A7630">
        <w:rPr>
          <w:sz w:val="24"/>
          <w:szCs w:val="24"/>
        </w:rPr>
        <w:t>s</w:t>
      </w:r>
      <w:r w:rsidRPr="002A7630">
        <w:rPr>
          <w:sz w:val="24"/>
          <w:szCs w:val="24"/>
        </w:rPr>
        <w:t>eason Data Quality Review and Certification</w:t>
      </w:r>
      <w:r w:rsidR="00177DB2" w:rsidRPr="002A7630">
        <w:rPr>
          <w:sz w:val="24"/>
          <w:szCs w:val="24"/>
        </w:rPr>
        <w:t>,</w:t>
      </w:r>
      <w:r w:rsidRPr="002A7630">
        <w:rPr>
          <w:sz w:val="24"/>
          <w:szCs w:val="24"/>
        </w:rPr>
        <w:t xml:space="preserve"> and </w:t>
      </w:r>
      <w:r w:rsidR="00BC6861" w:rsidRPr="002A7630">
        <w:rPr>
          <w:sz w:val="24"/>
          <w:szCs w:val="24"/>
        </w:rPr>
        <w:t xml:space="preserve">SOP </w:t>
      </w:r>
      <w:r w:rsidR="00177DB2" w:rsidRPr="002A7630">
        <w:rPr>
          <w:sz w:val="24"/>
          <w:szCs w:val="24"/>
        </w:rPr>
        <w:t>#</w:t>
      </w:r>
      <w:r w:rsidR="00BC6861" w:rsidRPr="002A7630">
        <w:rPr>
          <w:sz w:val="24"/>
          <w:szCs w:val="24"/>
        </w:rPr>
        <w:t>17</w:t>
      </w:r>
      <w:r w:rsidR="006B03A5" w:rsidRPr="002A7630">
        <w:rPr>
          <w:sz w:val="24"/>
          <w:szCs w:val="24"/>
        </w:rPr>
        <w:t xml:space="preserve"> </w:t>
      </w:r>
      <w:r w:rsidRPr="002A7630">
        <w:rPr>
          <w:sz w:val="24"/>
          <w:szCs w:val="24"/>
        </w:rPr>
        <w:t>Product Delivery Specifications for specific instructions.</w:t>
      </w:r>
    </w:p>
    <w:p w14:paraId="3E15AF33" w14:textId="77777777" w:rsidR="00F64A12" w:rsidRPr="00AF4629" w:rsidRDefault="00F64A12" w:rsidP="00F64A12">
      <w:pPr>
        <w:pStyle w:val="nrpsHeading2"/>
      </w:pPr>
      <w:bookmarkStart w:id="51" w:name="_Toc300756645"/>
      <w:r w:rsidRPr="00AF4629">
        <w:t>Data Analysis</w:t>
      </w:r>
      <w:bookmarkEnd w:id="51"/>
    </w:p>
    <w:p w14:paraId="60EF1BC8" w14:textId="4FC8814B" w:rsidR="00D34819" w:rsidRPr="002A7630" w:rsidRDefault="00D34819" w:rsidP="00D34819">
      <w:pPr>
        <w:pStyle w:val="nrpsNormal"/>
        <w:rPr>
          <w:sz w:val="24"/>
          <w:szCs w:val="24"/>
        </w:rPr>
      </w:pPr>
      <w:r w:rsidRPr="002A7630">
        <w:rPr>
          <w:sz w:val="24"/>
          <w:szCs w:val="24"/>
        </w:rPr>
        <w:t>Refer to Appendix G</w:t>
      </w:r>
      <w:r w:rsidR="00177DB2" w:rsidRPr="002A7630">
        <w:rPr>
          <w:sz w:val="24"/>
          <w:szCs w:val="24"/>
        </w:rPr>
        <w:t>:</w:t>
      </w:r>
      <w:r w:rsidRPr="002A7630">
        <w:rPr>
          <w:sz w:val="24"/>
          <w:szCs w:val="24"/>
        </w:rPr>
        <w:t xml:space="preserve"> Yearly Project Task List for the specific analysis tasks and their timing</w:t>
      </w:r>
      <w:r w:rsidR="004B19F7">
        <w:rPr>
          <w:sz w:val="24"/>
          <w:szCs w:val="24"/>
        </w:rPr>
        <w:t>,</w:t>
      </w:r>
      <w:r w:rsidRPr="002A7630">
        <w:rPr>
          <w:sz w:val="24"/>
          <w:szCs w:val="24"/>
        </w:rPr>
        <w:t xml:space="preserve"> and to SOP </w:t>
      </w:r>
      <w:r w:rsidR="00177DB2" w:rsidRPr="002A7630">
        <w:rPr>
          <w:sz w:val="24"/>
          <w:szCs w:val="24"/>
        </w:rPr>
        <w:t>#</w:t>
      </w:r>
      <w:r w:rsidRPr="002A7630">
        <w:rPr>
          <w:sz w:val="24"/>
          <w:szCs w:val="24"/>
        </w:rPr>
        <w:t>19 Statistical Data Analysis for a more detailed description of analytical procedures.</w:t>
      </w:r>
    </w:p>
    <w:p w14:paraId="5009A2D8" w14:textId="77777777" w:rsidR="00D34819" w:rsidRPr="002A7630" w:rsidRDefault="00D34819" w:rsidP="00D34819">
      <w:pPr>
        <w:pStyle w:val="nrpsNormal"/>
        <w:rPr>
          <w:sz w:val="24"/>
          <w:szCs w:val="24"/>
        </w:rPr>
      </w:pPr>
      <w:r w:rsidRPr="002A7630">
        <w:rPr>
          <w:sz w:val="24"/>
          <w:szCs w:val="24"/>
        </w:rPr>
        <w:t xml:space="preserve">As part of the overall database design, the project lead and data manager will work together to develop a series of summary queries and tools designed to prepare the data for analysis and reporting. Some of these tools will produce summarized information that goes directly into reports, while other tools will provide data in the proper format for analysis. Database queries will handle this type of conversion and tabulation, while statistical software such as </w:t>
      </w:r>
      <w:commentRangeStart w:id="52"/>
      <w:r w:rsidRPr="002A7630">
        <w:rPr>
          <w:sz w:val="24"/>
          <w:szCs w:val="24"/>
        </w:rPr>
        <w:t xml:space="preserve">SAS or </w:t>
      </w:r>
      <w:proofErr w:type="spellStart"/>
      <w:r w:rsidRPr="002A7630">
        <w:rPr>
          <w:sz w:val="24"/>
          <w:szCs w:val="24"/>
        </w:rPr>
        <w:t>SPlus</w:t>
      </w:r>
      <w:proofErr w:type="spellEnd"/>
      <w:r w:rsidRPr="002A7630">
        <w:rPr>
          <w:sz w:val="24"/>
          <w:szCs w:val="24"/>
        </w:rPr>
        <w:t xml:space="preserve"> </w:t>
      </w:r>
      <w:commentRangeEnd w:id="52"/>
      <w:r w:rsidR="008815D6">
        <w:rPr>
          <w:rStyle w:val="CommentReference"/>
          <w:rFonts w:eastAsiaTheme="minorHAnsi" w:cstheme="minorBidi"/>
        </w:rPr>
        <w:commentReference w:id="52"/>
      </w:r>
      <w:r w:rsidRPr="002A7630">
        <w:rPr>
          <w:sz w:val="24"/>
          <w:szCs w:val="24"/>
        </w:rPr>
        <w:t>will be used for more advanced analyses.</w:t>
      </w:r>
    </w:p>
    <w:p w14:paraId="1CB9147C" w14:textId="709CE4E5" w:rsidR="00D34819" w:rsidRPr="002A7630" w:rsidRDefault="00D34819" w:rsidP="00D34819">
      <w:pPr>
        <w:pStyle w:val="nrpsNormal"/>
        <w:rPr>
          <w:sz w:val="24"/>
          <w:szCs w:val="24"/>
        </w:rPr>
      </w:pPr>
      <w:r w:rsidRPr="002A7630">
        <w:rPr>
          <w:sz w:val="24"/>
          <w:szCs w:val="24"/>
        </w:rPr>
        <w:t xml:space="preserve">Using the raw certified data as well as database query results, the project lead will perform two general types of analysis at the end of the field season: summary statistics and trend analysis. Chapter 5 outlines the roles of the project lead and the data manager. In short, the data manager is responsible for query design and writing database routines, while the project lead will use the extracted data to run analyses. As outlined in SOP </w:t>
      </w:r>
      <w:r w:rsidR="00177DB2" w:rsidRPr="002A7630">
        <w:rPr>
          <w:sz w:val="24"/>
          <w:szCs w:val="24"/>
        </w:rPr>
        <w:t>#</w:t>
      </w:r>
      <w:r w:rsidRPr="002A7630">
        <w:rPr>
          <w:sz w:val="24"/>
          <w:szCs w:val="24"/>
        </w:rPr>
        <w:t xml:space="preserve">19 Statistical Data Analysis the project lead will compute summary statistics (means, variances, confidence intervals, etc.) for each of the vegetation attributes measured. Depending on the attribute, these statistics are aggregated across all species, grouped by life form (i.e., tree, shrub, fern, herbaceous), and/or individual species. In some instances the summary statistics are broken down by percent (e.g., proportion of plots that contain a specific species). </w:t>
      </w:r>
    </w:p>
    <w:p w14:paraId="03538EA0" w14:textId="5AF55AF6" w:rsidR="00620A58" w:rsidRDefault="00D34819" w:rsidP="00411657">
      <w:pPr>
        <w:pStyle w:val="nrpsNormal"/>
      </w:pPr>
      <w:r w:rsidRPr="002A7630">
        <w:rPr>
          <w:sz w:val="24"/>
          <w:szCs w:val="24"/>
        </w:rPr>
        <w:t>In terms of detecting change, two distinct types of analysis will be pursued. Changes over time for a species or group of species can be evaluated using a zero-inflated model (presence data) or a proportional odds model (cover classes) and likelihood ratio tests. For nonnative richness (i.e., number of nonnative species per segment or quadrat), changes over time can be evaluated using a paired t-test, repeated measures-analysis of variance (ANOVA), or a generalized linear model (</w:t>
      </w:r>
      <w:proofErr w:type="spellStart"/>
      <w:r w:rsidRPr="002A7630">
        <w:rPr>
          <w:sz w:val="24"/>
          <w:szCs w:val="24"/>
        </w:rPr>
        <w:t>GzLM</w:t>
      </w:r>
      <w:proofErr w:type="spellEnd"/>
      <w:r w:rsidRPr="002A7630">
        <w:rPr>
          <w:sz w:val="24"/>
          <w:szCs w:val="24"/>
        </w:rPr>
        <w:t xml:space="preserve">) following the methodology described by Schneider </w:t>
      </w:r>
      <w:r w:rsidRPr="002A7630">
        <w:rPr>
          <w:sz w:val="24"/>
          <w:szCs w:val="24"/>
        </w:rPr>
        <w:fldChar w:fldCharType="begin"/>
      </w:r>
      <w:r w:rsidRPr="002A7630">
        <w:rPr>
          <w:sz w:val="24"/>
          <w:szCs w:val="24"/>
        </w:rPr>
        <w:instrText xml:space="preserve"> ADDIN EN.CITE &lt;EndNote&gt;&lt;Cite ExcludeAuth="1"&gt;&lt;Author&gt;Schneider&lt;/Author&gt;&lt;Year&gt;2007&lt;/Year&gt;&lt;RecNum&gt;335&lt;/RecNum&gt;&lt;DisplayText&gt;(2007)&lt;/DisplayText&gt;&lt;record&gt;&lt;rec-number&gt;335&lt;/rec-number&gt;&lt;foreign-keys&gt;&lt;key app="EN" db-id="29wd9fdxkttawpevre3ptatrsdx2se0wz5da"&gt;335&lt;/key&gt;&lt;/foreign-keys&gt;&lt;ref-type name="Report"&gt;27&lt;/ref-type&gt;&lt;contributors&gt;&lt;authors&gt;&lt;author&gt;Schneider, David&lt;/author&gt;&lt;/authors&gt;&lt;/contributors&gt;&lt;titles&gt;&lt;title&gt;Example of Generalized Model (GzLM) Using Splus&lt;/title&gt;&lt;/titles&gt;&lt;dates&gt;&lt;year&gt;2007&lt;/year&gt;&lt;/dates&gt;&lt;pub-location&gt;Hawaii National Park, HI&lt;/pub-location&gt;&lt;publisher&gt;Unpublished Report. Prepared for National Park Service, Pacific Island Network&lt;/publisher&gt;&lt;urls&gt;&lt;/urls&gt;&lt;/record&gt;&lt;/Cite&gt;&lt;/EndNote&gt;</w:instrText>
      </w:r>
      <w:r w:rsidRPr="002A7630">
        <w:rPr>
          <w:sz w:val="24"/>
          <w:szCs w:val="24"/>
        </w:rPr>
        <w:fldChar w:fldCharType="separate"/>
      </w:r>
      <w:r w:rsidRPr="002A7630">
        <w:rPr>
          <w:sz w:val="24"/>
          <w:szCs w:val="24"/>
        </w:rPr>
        <w:t>(2007)</w:t>
      </w:r>
      <w:r w:rsidRPr="002A7630">
        <w:rPr>
          <w:sz w:val="24"/>
          <w:szCs w:val="24"/>
        </w:rPr>
        <w:fldChar w:fldCharType="end"/>
      </w:r>
      <w:r w:rsidRPr="002A7630">
        <w:rPr>
          <w:sz w:val="24"/>
          <w:szCs w:val="24"/>
        </w:rPr>
        <w:t xml:space="preserve">. SOP </w:t>
      </w:r>
      <w:r w:rsidR="00177DB2" w:rsidRPr="002A7630">
        <w:rPr>
          <w:sz w:val="24"/>
          <w:szCs w:val="24"/>
        </w:rPr>
        <w:t>#</w:t>
      </w:r>
      <w:r w:rsidRPr="002A7630">
        <w:rPr>
          <w:sz w:val="24"/>
          <w:szCs w:val="24"/>
        </w:rPr>
        <w:t>19 Statistical Data Analysis provides further details on the analysis of these data items</w:t>
      </w:r>
      <w:r w:rsidR="00F64A12" w:rsidRPr="002A7630">
        <w:rPr>
          <w:sz w:val="24"/>
          <w:szCs w:val="24"/>
        </w:rPr>
        <w:t>.</w:t>
      </w:r>
      <w:r w:rsidR="00F64A12" w:rsidRPr="00D34819">
        <w:t xml:space="preserve"> </w:t>
      </w:r>
    </w:p>
    <w:p w14:paraId="37933EBB" w14:textId="77777777" w:rsidR="00620A58" w:rsidRPr="00AF4629" w:rsidRDefault="00620A58" w:rsidP="00620A58">
      <w:pPr>
        <w:pStyle w:val="nrpsHeading2"/>
      </w:pPr>
      <w:bookmarkStart w:id="53" w:name="_Toc245021895"/>
      <w:bookmarkStart w:id="54" w:name="_Toc300756648"/>
      <w:r w:rsidRPr="00AF4629">
        <w:t>Reporting and Product Development</w:t>
      </w:r>
      <w:bookmarkEnd w:id="53"/>
      <w:bookmarkEnd w:id="54"/>
    </w:p>
    <w:p w14:paraId="26DA6507" w14:textId="0E419BB0" w:rsidR="00620A58" w:rsidRPr="002A7630" w:rsidRDefault="0006769B" w:rsidP="00620A58">
      <w:pPr>
        <w:pStyle w:val="nrpsNormal"/>
        <w:rPr>
          <w:sz w:val="24"/>
          <w:szCs w:val="24"/>
        </w:rPr>
      </w:pPr>
      <w:r w:rsidRPr="002A7630">
        <w:rPr>
          <w:sz w:val="24"/>
          <w:szCs w:val="24"/>
        </w:rPr>
        <w:t>Refer to Appendix G</w:t>
      </w:r>
      <w:r w:rsidR="00177DB2" w:rsidRPr="002A7630">
        <w:rPr>
          <w:sz w:val="24"/>
          <w:szCs w:val="24"/>
        </w:rPr>
        <w:t>:</w:t>
      </w:r>
      <w:r w:rsidRPr="002A7630">
        <w:rPr>
          <w:sz w:val="24"/>
          <w:szCs w:val="24"/>
        </w:rPr>
        <w:t xml:space="preserve"> Yearly Project Task List</w:t>
      </w:r>
      <w:r w:rsidR="00177DB2" w:rsidRPr="002A7630">
        <w:rPr>
          <w:sz w:val="24"/>
          <w:szCs w:val="24"/>
        </w:rPr>
        <w:t>,</w:t>
      </w:r>
      <w:r w:rsidRPr="002A7630">
        <w:rPr>
          <w:sz w:val="24"/>
          <w:szCs w:val="24"/>
        </w:rPr>
        <w:t xml:space="preserve"> and SOP </w:t>
      </w:r>
      <w:r w:rsidR="00177DB2" w:rsidRPr="002A7630">
        <w:rPr>
          <w:sz w:val="24"/>
          <w:szCs w:val="24"/>
        </w:rPr>
        <w:t>#</w:t>
      </w:r>
      <w:r w:rsidRPr="002A7630">
        <w:rPr>
          <w:sz w:val="24"/>
          <w:szCs w:val="24"/>
        </w:rPr>
        <w:t xml:space="preserve">17 Product Delivery Specifications for the complete schedule for project reports and other deliverables and the people responsible for them. Detailed reporting guidelines and table structures are provided in SOP </w:t>
      </w:r>
      <w:r w:rsidR="00177DB2" w:rsidRPr="002A7630">
        <w:rPr>
          <w:sz w:val="24"/>
          <w:szCs w:val="24"/>
        </w:rPr>
        <w:t>#</w:t>
      </w:r>
      <w:r w:rsidRPr="002A7630">
        <w:rPr>
          <w:sz w:val="24"/>
          <w:szCs w:val="24"/>
        </w:rPr>
        <w:t>20 Reporting</w:t>
      </w:r>
      <w:r w:rsidR="00EE2AA2" w:rsidRPr="002A7630">
        <w:rPr>
          <w:sz w:val="24"/>
          <w:szCs w:val="24"/>
        </w:rPr>
        <w:t>.</w:t>
      </w:r>
    </w:p>
    <w:p w14:paraId="236286E6" w14:textId="77777777" w:rsidR="00620A58" w:rsidRDefault="00620A58" w:rsidP="00620A58">
      <w:pPr>
        <w:pStyle w:val="nrpsHeading3"/>
      </w:pPr>
      <w:bookmarkStart w:id="55" w:name="_Toc300756649"/>
      <w:r>
        <w:lastRenderedPageBreak/>
        <w:t>Report Content</w:t>
      </w:r>
      <w:bookmarkEnd w:id="55"/>
    </w:p>
    <w:p w14:paraId="15DDF8BA" w14:textId="77777777" w:rsidR="00620A58" w:rsidRPr="002A7630" w:rsidRDefault="00620A58" w:rsidP="00EE2AA2">
      <w:pPr>
        <w:pStyle w:val="nrpsNormal"/>
        <w:rPr>
          <w:sz w:val="24"/>
          <w:szCs w:val="24"/>
        </w:rPr>
      </w:pPr>
      <w:r w:rsidRPr="002A7630">
        <w:rPr>
          <w:sz w:val="24"/>
          <w:szCs w:val="24"/>
        </w:rPr>
        <w:t>A summary report will be produced annually for each stream/island, with a more detailed report produced every five years. Analysis is conducted at two levels: the station level and stream level, a trend assessment is conducted once adequate data is available. The annual report should:</w:t>
      </w:r>
    </w:p>
    <w:p w14:paraId="7F9BC2DF" w14:textId="77777777" w:rsidR="00620A58"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List project personnel and their roles.</w:t>
      </w:r>
    </w:p>
    <w:p w14:paraId="158FD3E9" w14:textId="77777777" w:rsidR="00705C9D" w:rsidRPr="002A7630" w:rsidRDefault="00705C9D" w:rsidP="00705C9D">
      <w:pPr>
        <w:numPr>
          <w:ilvl w:val="0"/>
          <w:numId w:val="39"/>
        </w:numPr>
        <w:spacing w:after="0" w:line="240" w:lineRule="auto"/>
        <w:jc w:val="both"/>
        <w:rPr>
          <w:rStyle w:val="nrpsNormalChar"/>
          <w:sz w:val="24"/>
          <w:szCs w:val="24"/>
        </w:rPr>
      </w:pPr>
      <w:proofErr w:type="gramStart"/>
      <w:r w:rsidRPr="002A7630">
        <w:rPr>
          <w:rStyle w:val="nrpsNormalChar"/>
          <w:sz w:val="24"/>
          <w:szCs w:val="24"/>
        </w:rPr>
        <w:t>List sampling areas,</w:t>
      </w:r>
      <w:proofErr w:type="gramEnd"/>
      <w:r w:rsidRPr="002A7630">
        <w:rPr>
          <w:rStyle w:val="nrpsNormalChar"/>
          <w:sz w:val="24"/>
          <w:szCs w:val="24"/>
        </w:rPr>
        <w:t xml:space="preserve"> transects and segments completed during the current year.</w:t>
      </w:r>
    </w:p>
    <w:p w14:paraId="49C13E87" w14:textId="77777777"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Provide maps and brief discussion of the areas sampled during the current year.</w:t>
      </w:r>
    </w:p>
    <w:p w14:paraId="15889351" w14:textId="0993FF62"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 xml:space="preserve">Present summary statistics for all items listed in SOP </w:t>
      </w:r>
      <w:r w:rsidR="00177DB2" w:rsidRPr="002A7630">
        <w:rPr>
          <w:rStyle w:val="nrpsNormalChar"/>
          <w:sz w:val="24"/>
          <w:szCs w:val="24"/>
        </w:rPr>
        <w:t>#</w:t>
      </w:r>
      <w:r w:rsidRPr="002A7630">
        <w:rPr>
          <w:rStyle w:val="nrpsNormalChar"/>
          <w:sz w:val="24"/>
          <w:szCs w:val="24"/>
        </w:rPr>
        <w:t>19 Statistical Data Analysis.</w:t>
      </w:r>
    </w:p>
    <w:p w14:paraId="33884ED6" w14:textId="77777777"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Provide trend analysis results for parameters with multiple years of data for areas sampled during the current year.</w:t>
      </w:r>
    </w:p>
    <w:p w14:paraId="0F453B5E" w14:textId="77777777"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Identify any data quality concerns and/or deviations from protocols that affect data quality and interpretability.</w:t>
      </w:r>
    </w:p>
    <w:p w14:paraId="6E032D88" w14:textId="77777777" w:rsidR="00705C9D" w:rsidRPr="002A7630" w:rsidRDefault="00705C9D" w:rsidP="00705C9D">
      <w:pPr>
        <w:numPr>
          <w:ilvl w:val="0"/>
          <w:numId w:val="39"/>
        </w:numPr>
        <w:spacing w:after="0" w:line="240" w:lineRule="auto"/>
        <w:jc w:val="both"/>
        <w:rPr>
          <w:sz w:val="24"/>
          <w:szCs w:val="24"/>
        </w:rPr>
      </w:pPr>
      <w:r w:rsidRPr="002A7630">
        <w:rPr>
          <w:rStyle w:val="nrpsNormalChar"/>
          <w:sz w:val="24"/>
          <w:szCs w:val="24"/>
        </w:rPr>
        <w:t>Provide brief management recommendations for invasive prioritization based on status and trends data within a given park.</w:t>
      </w:r>
    </w:p>
    <w:p w14:paraId="0AF6B6F1" w14:textId="77777777" w:rsidR="00EE2AA2" w:rsidRPr="002A7630" w:rsidRDefault="00EE2AA2" w:rsidP="002A7630">
      <w:pPr>
        <w:pStyle w:val="nrpsNormalsingleline"/>
      </w:pPr>
    </w:p>
    <w:p w14:paraId="35D4EAD5" w14:textId="77777777" w:rsidR="00620A58" w:rsidRPr="002A7630" w:rsidRDefault="00705C9D" w:rsidP="00EE2AA2">
      <w:pPr>
        <w:pStyle w:val="nrpsNormal"/>
        <w:rPr>
          <w:sz w:val="24"/>
          <w:szCs w:val="24"/>
        </w:rPr>
      </w:pPr>
      <w:r w:rsidRPr="002A7630">
        <w:rPr>
          <w:sz w:val="24"/>
          <w:szCs w:val="24"/>
        </w:rPr>
        <w:t>A more comprehensive analysis and report will be produced every five years after each round of cycling (i.e., after each park and community is sampled). In addition to the above, the five-year report should also</w:t>
      </w:r>
      <w:r w:rsidR="00620A58" w:rsidRPr="002A7630">
        <w:rPr>
          <w:sz w:val="24"/>
          <w:szCs w:val="24"/>
        </w:rPr>
        <w:t>:</w:t>
      </w:r>
    </w:p>
    <w:p w14:paraId="4441B875" w14:textId="77777777" w:rsidR="00620A58"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Summarize the annual results by plant community and transect, allowing for comparisons among parks and within communities (e.g., how does invasive richness vary from one park to the next, and how does invasive frequency vary between different sampling frames of the same community).</w:t>
      </w:r>
    </w:p>
    <w:p w14:paraId="284E3A7F" w14:textId="77777777"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Assess spatial patterns in the cover class and presence/absence data.</w:t>
      </w:r>
    </w:p>
    <w:p w14:paraId="5C26D361" w14:textId="77777777"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Identify any possible distributional changes within parks, and communities.</w:t>
      </w:r>
    </w:p>
    <w:p w14:paraId="588827BF" w14:textId="77777777" w:rsidR="00705C9D" w:rsidRPr="002A7630" w:rsidRDefault="00705C9D" w:rsidP="00705C9D">
      <w:pPr>
        <w:numPr>
          <w:ilvl w:val="0"/>
          <w:numId w:val="39"/>
        </w:numPr>
        <w:spacing w:after="0" w:line="240" w:lineRule="auto"/>
        <w:jc w:val="both"/>
        <w:rPr>
          <w:rStyle w:val="nrpsNormalChar"/>
          <w:sz w:val="24"/>
          <w:szCs w:val="24"/>
        </w:rPr>
      </w:pPr>
      <w:r w:rsidRPr="002A7630">
        <w:rPr>
          <w:rStyle w:val="nrpsNormalChar"/>
          <w:sz w:val="24"/>
          <w:szCs w:val="24"/>
        </w:rPr>
        <w:t>Place network results within the larger context of invasive plant species changes throughout the Pacific.</w:t>
      </w:r>
    </w:p>
    <w:p w14:paraId="7A69BFB9" w14:textId="77777777" w:rsidR="00705C9D" w:rsidRPr="002A7630" w:rsidRDefault="00705C9D" w:rsidP="00705C9D">
      <w:pPr>
        <w:numPr>
          <w:ilvl w:val="0"/>
          <w:numId w:val="39"/>
        </w:numPr>
        <w:spacing w:after="0" w:line="240" w:lineRule="auto"/>
        <w:jc w:val="both"/>
        <w:rPr>
          <w:sz w:val="24"/>
          <w:szCs w:val="24"/>
        </w:rPr>
      </w:pPr>
      <w:r w:rsidRPr="002A7630">
        <w:rPr>
          <w:rStyle w:val="nrpsNormalChar"/>
          <w:sz w:val="24"/>
          <w:szCs w:val="24"/>
        </w:rPr>
        <w:t>Evaluate operational aspects of the monitoring program, such as whether any sampling locations need to be eliminated or moved (e.g., due to access problems), whether the sampling period remains appropriate (the optimal sampling season could conceivably change over time in response to climate change), etc</w:t>
      </w:r>
      <w:r w:rsidR="00BB43CE" w:rsidRPr="002A7630">
        <w:rPr>
          <w:rStyle w:val="nrpsNormalChar"/>
          <w:sz w:val="24"/>
          <w:szCs w:val="24"/>
        </w:rPr>
        <w:t>.</w:t>
      </w:r>
    </w:p>
    <w:p w14:paraId="45ED0748" w14:textId="77777777" w:rsidR="00620A58" w:rsidRDefault="00620A58" w:rsidP="002A7630">
      <w:pPr>
        <w:pStyle w:val="nrpsNormalsingleline"/>
      </w:pPr>
    </w:p>
    <w:p w14:paraId="313D1E5D" w14:textId="77777777" w:rsidR="00620A58" w:rsidRPr="00AF4629" w:rsidRDefault="00620A58" w:rsidP="00620A58">
      <w:pPr>
        <w:pStyle w:val="nrpsHeading2"/>
      </w:pPr>
      <w:bookmarkStart w:id="56" w:name="_Toc300756650"/>
      <w:r w:rsidRPr="00AF4629">
        <w:t xml:space="preserve">Standard </w:t>
      </w:r>
      <w:r>
        <w:t>R</w:t>
      </w:r>
      <w:r w:rsidRPr="00AF4629">
        <w:t xml:space="preserve">eport </w:t>
      </w:r>
      <w:r>
        <w:t>F</w:t>
      </w:r>
      <w:r w:rsidRPr="00AF4629">
        <w:t>ormat</w:t>
      </w:r>
      <w:bookmarkEnd w:id="56"/>
    </w:p>
    <w:p w14:paraId="10C29B06" w14:textId="77777777" w:rsidR="00620A58" w:rsidRPr="002A7630" w:rsidRDefault="00BB43CE" w:rsidP="00EE2AA2">
      <w:pPr>
        <w:pStyle w:val="nrpsNormal"/>
        <w:rPr>
          <w:sz w:val="24"/>
          <w:szCs w:val="24"/>
        </w:rPr>
      </w:pPr>
      <w:r w:rsidRPr="002A7630">
        <w:rPr>
          <w:sz w:val="24"/>
          <w:szCs w:val="24"/>
        </w:rPr>
        <w:t xml:space="preserve">Annual reports and trend analysis reports will use the NPS Natural Resource Publications template, a pre-formatted MS Word template document based on current NPS formatting standards. Annual reports will use the </w:t>
      </w:r>
      <w:r w:rsidRPr="002A7630">
        <w:rPr>
          <w:color w:val="000000"/>
          <w:sz w:val="24"/>
          <w:szCs w:val="24"/>
        </w:rPr>
        <w:t>Natural Resource Report</w:t>
      </w:r>
      <w:r w:rsidRPr="002A7630">
        <w:rPr>
          <w:sz w:val="24"/>
          <w:szCs w:val="24"/>
        </w:rPr>
        <w:t xml:space="preserve"> template, and trend analysis and other peer-reviewed technical reports will use the </w:t>
      </w:r>
      <w:r w:rsidRPr="002A7630">
        <w:rPr>
          <w:color w:val="000000"/>
          <w:sz w:val="24"/>
          <w:szCs w:val="24"/>
        </w:rPr>
        <w:t>Natural Resource Technical Report</w:t>
      </w:r>
      <w:r w:rsidRPr="002A7630">
        <w:rPr>
          <w:sz w:val="24"/>
          <w:szCs w:val="24"/>
        </w:rPr>
        <w:t xml:space="preserve"> template. These templates and documentation of the NPS publication standards are available at the NPS Natural Resource Publications website </w:t>
      </w:r>
      <w:commentRangeStart w:id="57"/>
      <w:r w:rsidRPr="002A7630">
        <w:rPr>
          <w:sz w:val="24"/>
          <w:szCs w:val="24"/>
        </w:rPr>
        <w:fldChar w:fldCharType="begin"/>
      </w:r>
      <w:r w:rsidRPr="002A7630">
        <w:rPr>
          <w:sz w:val="24"/>
          <w:szCs w:val="24"/>
        </w:rPr>
        <w:instrText xml:space="preserve"> ADDIN EN.CITE &lt;EndNote&gt;&lt;Cite ExcludeAuth="1"&gt;&lt;Author&gt;National Park Service (NPS)&lt;/Author&gt;&lt;Year&gt;2007&lt;/Year&gt;&lt;RecNum&gt;348&lt;/RecNum&gt;&lt;Prefix&gt;NPS &lt;/Prefix&gt;&lt;DisplayText&gt;(NPS 2007b)&lt;/DisplayText&gt;&lt;record&gt;&lt;rec-number&gt;348&lt;/rec-number&gt;&lt;foreign-keys&gt;&lt;key app="EN" db-id="29wd9fdxkttawpevre3ptatrsdx2se0wz5da"&gt;348&lt;/key&gt;&lt;/foreign-keys&gt;&lt;ref-type name="Web Page"&gt;12&lt;/ref-type&gt;&lt;contributors&gt;&lt;authors&gt;&lt;author&gt;National Park Service (NPS),&lt;/author&gt;&lt;/authors&gt;&lt;/contributors&gt;&lt;titles&gt;&lt;title&gt;Nature and Science: The Natural Resource Database Template&lt;/title&gt;&lt;/titles&gt;&lt;dates&gt;&lt;year&gt;2007&lt;/year&gt;&lt;/dates&gt;&lt;publisher&gt;Department of the Interior, National Park Service, Inventory and Monitoring. Available at http://science.nature.nps.gov/im/apps/template/index.cfm (accessed on 1 Oct 2007)&lt;/publisher&gt;&lt;urls&gt;&lt;/urls&gt;&lt;/record&gt;&lt;/Cite&gt;&lt;/EndNote&gt;</w:instrText>
      </w:r>
      <w:r w:rsidRPr="002A7630">
        <w:rPr>
          <w:sz w:val="24"/>
          <w:szCs w:val="24"/>
        </w:rPr>
        <w:fldChar w:fldCharType="separate"/>
      </w:r>
      <w:r w:rsidRPr="002A7630">
        <w:rPr>
          <w:noProof/>
          <w:sz w:val="24"/>
          <w:szCs w:val="24"/>
        </w:rPr>
        <w:t>(NPS 2007b)</w:t>
      </w:r>
      <w:r w:rsidRPr="002A7630">
        <w:rPr>
          <w:sz w:val="24"/>
          <w:szCs w:val="24"/>
        </w:rPr>
        <w:fldChar w:fldCharType="end"/>
      </w:r>
      <w:commentRangeEnd w:id="57"/>
      <w:r w:rsidR="00584202" w:rsidRPr="002A7630">
        <w:rPr>
          <w:rStyle w:val="CommentReference"/>
          <w:rFonts w:eastAsiaTheme="minorHAnsi" w:cstheme="minorBidi"/>
          <w:sz w:val="24"/>
          <w:szCs w:val="24"/>
        </w:rPr>
        <w:commentReference w:id="57"/>
      </w:r>
      <w:r w:rsidRPr="002A7630">
        <w:rPr>
          <w:sz w:val="24"/>
          <w:szCs w:val="24"/>
        </w:rPr>
        <w:t>. Reports will include standard vegetation summary tables and figures. Tables for individual species frequency, cover, and nonnative species richness will include means and standard errors. Thematic map figures of nonnative plant species distributions will also be included</w:t>
      </w:r>
      <w:r w:rsidR="00EE2AA2" w:rsidRPr="002A7630">
        <w:rPr>
          <w:sz w:val="24"/>
          <w:szCs w:val="24"/>
        </w:rPr>
        <w:t>.</w:t>
      </w:r>
    </w:p>
    <w:p w14:paraId="14C1E25D" w14:textId="77777777" w:rsidR="00620A58" w:rsidRDefault="00620A58" w:rsidP="00620A58">
      <w:pPr>
        <w:pStyle w:val="nrpsHeading3"/>
      </w:pPr>
      <w:bookmarkStart w:id="58" w:name="_Toc300756651"/>
      <w:r>
        <w:lastRenderedPageBreak/>
        <w:t>Review Products for Sensitive Information</w:t>
      </w:r>
      <w:bookmarkEnd w:id="58"/>
    </w:p>
    <w:p w14:paraId="6D15D190" w14:textId="3AA6B5FA" w:rsidR="00620A58" w:rsidRPr="002A7630" w:rsidRDefault="00620A58" w:rsidP="00EE2AA2">
      <w:pPr>
        <w:pStyle w:val="nrpsNormal"/>
        <w:rPr>
          <w:sz w:val="24"/>
          <w:szCs w:val="24"/>
        </w:rPr>
      </w:pPr>
      <w:r w:rsidRPr="002A7630">
        <w:rPr>
          <w:sz w:val="24"/>
          <w:szCs w:val="24"/>
        </w:rPr>
        <w:t xml:space="preserve">Certain project information related to the specific locations of rare or threatened taxa may meet criteria for protection. In this case, the data should not be shared outside NPS except where a written confidentiality agreement is in place prior to data sharing. Before preparing data in any format for sharing outside NPS—including presentations, reports, and publications—the Project Lead should refer to the guidance in </w:t>
      </w:r>
      <w:r w:rsidR="00EE2AA2" w:rsidRPr="002A7630">
        <w:rPr>
          <w:sz w:val="24"/>
          <w:szCs w:val="24"/>
        </w:rPr>
        <w:t xml:space="preserve">SOP </w:t>
      </w:r>
      <w:r w:rsidR="00177DB2" w:rsidRPr="002A7630">
        <w:rPr>
          <w:sz w:val="24"/>
          <w:szCs w:val="24"/>
        </w:rPr>
        <w:t>#</w:t>
      </w:r>
      <w:r w:rsidR="00BB43CE" w:rsidRPr="002A7630">
        <w:rPr>
          <w:sz w:val="24"/>
          <w:szCs w:val="24"/>
        </w:rPr>
        <w:t>16</w:t>
      </w:r>
      <w:r w:rsidR="00EE2AA2" w:rsidRPr="002A7630">
        <w:rPr>
          <w:sz w:val="24"/>
          <w:szCs w:val="24"/>
        </w:rPr>
        <w:t xml:space="preserve"> </w:t>
      </w:r>
      <w:r w:rsidRPr="002A7630">
        <w:rPr>
          <w:sz w:val="24"/>
          <w:szCs w:val="24"/>
        </w:rPr>
        <w:t>Sensitive Information Procedures. Certain information that may convey specific locations of sensitive resources may need to be screened or redacted from public versions of products prior to release.</w:t>
      </w:r>
    </w:p>
    <w:p w14:paraId="791581F6" w14:textId="77777777" w:rsidR="00620A58" w:rsidRPr="00AF4629" w:rsidRDefault="00620A58" w:rsidP="00620A58">
      <w:pPr>
        <w:pStyle w:val="nrpsHeading2"/>
      </w:pPr>
      <w:bookmarkStart w:id="59" w:name="_Toc245021896"/>
      <w:bookmarkStart w:id="60" w:name="_Toc300756652"/>
      <w:r w:rsidRPr="00AF4629">
        <w:t>Product Delivery, Posting, and Distribution</w:t>
      </w:r>
      <w:bookmarkEnd w:id="59"/>
      <w:bookmarkEnd w:id="60"/>
    </w:p>
    <w:p w14:paraId="4927B5EC" w14:textId="1D73CAE8" w:rsidR="00620A58" w:rsidRPr="002A7630" w:rsidRDefault="00F73244" w:rsidP="00EE2AA2">
      <w:pPr>
        <w:pStyle w:val="nrpsNormal"/>
        <w:rPr>
          <w:sz w:val="24"/>
          <w:szCs w:val="24"/>
        </w:rPr>
      </w:pPr>
      <w:r w:rsidRPr="002A7630">
        <w:rPr>
          <w:sz w:val="24"/>
          <w:szCs w:val="24"/>
        </w:rPr>
        <w:t xml:space="preserve">Refer to SOP </w:t>
      </w:r>
      <w:r w:rsidR="00177DB2" w:rsidRPr="002A7630">
        <w:rPr>
          <w:sz w:val="24"/>
          <w:szCs w:val="24"/>
        </w:rPr>
        <w:t>#</w:t>
      </w:r>
      <w:r w:rsidRPr="002A7630">
        <w:rPr>
          <w:sz w:val="24"/>
          <w:szCs w:val="24"/>
        </w:rPr>
        <w:t xml:space="preserve">17 Product Delivery Specifications for the complete schedule of project deliverables, the people responsible for them, and detailed instructions on how to deliver the final products. Upon delivery products will be posted to the Integrated Resource Management Applications (IRMA) portal as appropriate. Refer to SOP </w:t>
      </w:r>
      <w:r w:rsidR="00584202" w:rsidRPr="002A7630">
        <w:rPr>
          <w:sz w:val="24"/>
          <w:szCs w:val="24"/>
        </w:rPr>
        <w:t>#</w:t>
      </w:r>
      <w:r w:rsidRPr="002A7630">
        <w:rPr>
          <w:sz w:val="24"/>
          <w:szCs w:val="24"/>
        </w:rPr>
        <w:t>18 Product Posting and Distribution</w:t>
      </w:r>
      <w:r w:rsidRPr="002A7630">
        <w:rPr>
          <w:b/>
          <w:sz w:val="24"/>
          <w:szCs w:val="24"/>
        </w:rPr>
        <w:t xml:space="preserve"> </w:t>
      </w:r>
      <w:r w:rsidRPr="002A7630">
        <w:rPr>
          <w:sz w:val="24"/>
          <w:szCs w:val="24"/>
        </w:rPr>
        <w:t>for more information</w:t>
      </w:r>
      <w:r w:rsidR="00620A58" w:rsidRPr="002A7630">
        <w:rPr>
          <w:sz w:val="24"/>
          <w:szCs w:val="24"/>
        </w:rPr>
        <w:t>.</w:t>
      </w:r>
    </w:p>
    <w:p w14:paraId="137B0CCF" w14:textId="77777777" w:rsidR="00620A58" w:rsidRDefault="00620A58" w:rsidP="00620A58">
      <w:pPr>
        <w:pStyle w:val="nrpsHeading3"/>
      </w:pPr>
      <w:bookmarkStart w:id="61" w:name="_Toc300756653"/>
      <w:r>
        <w:t>Holding Period for Project Data</w:t>
      </w:r>
      <w:bookmarkEnd w:id="61"/>
    </w:p>
    <w:p w14:paraId="72A70E27" w14:textId="77777777" w:rsidR="00620A58" w:rsidRPr="002A7630" w:rsidRDefault="00620A58" w:rsidP="00EE2AA2">
      <w:pPr>
        <w:pStyle w:val="nrpsNormal"/>
        <w:rPr>
          <w:sz w:val="24"/>
          <w:szCs w:val="24"/>
        </w:rPr>
      </w:pPr>
      <w:r w:rsidRPr="002A7630">
        <w:rPr>
          <w:sz w:val="24"/>
          <w:szCs w:val="24"/>
        </w:rPr>
        <w:t>To permit sufficient time for priority in publication, certified project data will be held upon delivery for a period not to exceed two years after it was originally collected. After the two year period has elapsed, all certified, non-sensitive data will be posted to the IRMA Portal. Note that this hold only applies to raw data, and not to metadata, reports or other products which are posted to IRMA Portal immediately after being received and processed.</w:t>
      </w:r>
    </w:p>
    <w:p w14:paraId="0DD6EDC6" w14:textId="77777777" w:rsidR="00620A58" w:rsidRPr="00A866E4" w:rsidRDefault="00620A58" w:rsidP="00620A58">
      <w:pPr>
        <w:pStyle w:val="nrpsHeading3"/>
      </w:pPr>
      <w:bookmarkStart w:id="62" w:name="_Toc245021897"/>
      <w:bookmarkStart w:id="63" w:name="_Toc300756654"/>
      <w:r w:rsidRPr="00A866E4">
        <w:t xml:space="preserve">Special </w:t>
      </w:r>
      <w:r>
        <w:t>P</w:t>
      </w:r>
      <w:r w:rsidRPr="00A866E4">
        <w:t xml:space="preserve">rocedures for </w:t>
      </w:r>
      <w:r>
        <w:t>S</w:t>
      </w:r>
      <w:r w:rsidRPr="00A866E4">
        <w:t xml:space="preserve">ensitive </w:t>
      </w:r>
      <w:r>
        <w:t>I</w:t>
      </w:r>
      <w:r w:rsidRPr="00A866E4">
        <w:t>nformation</w:t>
      </w:r>
      <w:bookmarkEnd w:id="62"/>
      <w:bookmarkEnd w:id="63"/>
    </w:p>
    <w:p w14:paraId="096C854C" w14:textId="5DF1C189" w:rsidR="00620A58" w:rsidRPr="002A7630" w:rsidRDefault="00620A58" w:rsidP="00EE2AA2">
      <w:pPr>
        <w:pStyle w:val="nrpsNormal"/>
        <w:rPr>
          <w:sz w:val="24"/>
          <w:szCs w:val="24"/>
        </w:rPr>
      </w:pPr>
      <w:r w:rsidRPr="002A7630">
        <w:rPr>
          <w:sz w:val="24"/>
          <w:szCs w:val="24"/>
        </w:rPr>
        <w:t xml:space="preserve">Products that have been identified upon submission by the Project Lead as containing sensitive information will either be revised into a form that does not disclose the locations of sensitive resources, or withheld from posting and distribution. When requests for distribution of the unedited version of products are initiated by the NPS, by a federal agency, or by a partner organization (e.g., a research scientist at a university), the unedited product (e.g., the full data set that includes protected information) may only be shared after a confidentiality agreement is established between NPS and the other organization. Refer to </w:t>
      </w:r>
      <w:r w:rsidR="00EE2AA2" w:rsidRPr="002A7630">
        <w:rPr>
          <w:sz w:val="24"/>
          <w:szCs w:val="24"/>
        </w:rPr>
        <w:t xml:space="preserve">SOP </w:t>
      </w:r>
      <w:r w:rsidR="00584202" w:rsidRPr="002A7630">
        <w:rPr>
          <w:sz w:val="24"/>
          <w:szCs w:val="24"/>
        </w:rPr>
        <w:t>#</w:t>
      </w:r>
      <w:r w:rsidR="00284250" w:rsidRPr="002A7630">
        <w:rPr>
          <w:sz w:val="24"/>
          <w:szCs w:val="24"/>
        </w:rPr>
        <w:t>16</w:t>
      </w:r>
      <w:r w:rsidR="00EE2AA2" w:rsidRPr="002A7630">
        <w:rPr>
          <w:sz w:val="24"/>
          <w:szCs w:val="24"/>
        </w:rPr>
        <w:t xml:space="preserve"> </w:t>
      </w:r>
      <w:r w:rsidRPr="002A7630">
        <w:rPr>
          <w:sz w:val="24"/>
          <w:szCs w:val="24"/>
        </w:rPr>
        <w:t>Sensitive Information Procedures for more information.</w:t>
      </w:r>
    </w:p>
    <w:p w14:paraId="23426936" w14:textId="77777777" w:rsidR="00620A58" w:rsidRPr="002A7630" w:rsidRDefault="00620A58" w:rsidP="00EE2AA2">
      <w:pPr>
        <w:pStyle w:val="nrpsNormal"/>
        <w:rPr>
          <w:sz w:val="24"/>
          <w:szCs w:val="24"/>
        </w:rPr>
      </w:pPr>
      <w:r w:rsidRPr="002A7630">
        <w:rPr>
          <w:sz w:val="24"/>
          <w:szCs w:val="24"/>
        </w:rPr>
        <w:t>All official Freedom of Information Act (FOIA) requests will be handled according to NPS policy. The Project Lead will work with the Data Manager and the park FOIA representative(s) of the park(s) for which the request applies.</w:t>
      </w:r>
    </w:p>
    <w:p w14:paraId="45CB03B9" w14:textId="77777777" w:rsidR="00620A58" w:rsidRDefault="00620A58" w:rsidP="00620A58">
      <w:pPr>
        <w:pStyle w:val="nrpsHeading3"/>
      </w:pPr>
      <w:bookmarkStart w:id="64" w:name="_Toc300756655"/>
      <w:r>
        <w:t>Archival and Records Management</w:t>
      </w:r>
      <w:bookmarkEnd w:id="64"/>
    </w:p>
    <w:p w14:paraId="185AB883" w14:textId="34605D41" w:rsidR="00620A58" w:rsidRPr="002A7630" w:rsidRDefault="009E23F7" w:rsidP="00EE2AA2">
      <w:pPr>
        <w:pStyle w:val="nrpsNormal"/>
        <w:rPr>
          <w:sz w:val="24"/>
          <w:szCs w:val="24"/>
        </w:rPr>
      </w:pPr>
      <w:r w:rsidRPr="002A7630">
        <w:rPr>
          <w:sz w:val="24"/>
          <w:szCs w:val="24"/>
        </w:rPr>
        <w:t xml:space="preserve">All project files should be reviewed, modified or revised, and organized by the </w:t>
      </w:r>
      <w:r w:rsidR="009254A3">
        <w:rPr>
          <w:sz w:val="24"/>
          <w:szCs w:val="24"/>
        </w:rPr>
        <w:t>P</w:t>
      </w:r>
      <w:r w:rsidRPr="002A7630">
        <w:rPr>
          <w:sz w:val="24"/>
          <w:szCs w:val="24"/>
        </w:rPr>
        <w:t xml:space="preserve">roject </w:t>
      </w:r>
      <w:r w:rsidR="009254A3">
        <w:rPr>
          <w:sz w:val="24"/>
          <w:szCs w:val="24"/>
        </w:rPr>
        <w:t>L</w:t>
      </w:r>
      <w:r w:rsidRPr="002A7630">
        <w:rPr>
          <w:sz w:val="24"/>
          <w:szCs w:val="24"/>
        </w:rPr>
        <w:t xml:space="preserve">ead on a regular basis (e.g., annually in January). Decisions on what to retain and what to destroy should be made following guidelines stipulated in </w:t>
      </w:r>
      <w:hyperlink r:id="rId12" w:history="1">
        <w:r w:rsidR="00584202" w:rsidRPr="002A7630">
          <w:rPr>
            <w:rStyle w:val="Hyperlink"/>
            <w:sz w:val="24"/>
            <w:szCs w:val="24"/>
          </w:rPr>
          <w:t>NPS Director’s Order 11D</w:t>
        </w:r>
      </w:hyperlink>
      <w:r w:rsidRPr="002A7630">
        <w:rPr>
          <w:sz w:val="24"/>
          <w:szCs w:val="24"/>
        </w:rPr>
        <w:t xml:space="preserve">, which provides a schedule indicating the amount of time that various types of records should be retained. Refer to SOP </w:t>
      </w:r>
      <w:r w:rsidR="00584202" w:rsidRPr="002A7630">
        <w:rPr>
          <w:sz w:val="24"/>
          <w:szCs w:val="24"/>
        </w:rPr>
        <w:t>#</w:t>
      </w:r>
      <w:r w:rsidRPr="002A7630">
        <w:rPr>
          <w:sz w:val="24"/>
          <w:szCs w:val="24"/>
        </w:rPr>
        <w:t>10 Workspace Setup and Project Records Management</w:t>
      </w:r>
      <w:r w:rsidR="00620A58" w:rsidRPr="002A7630">
        <w:rPr>
          <w:sz w:val="24"/>
          <w:szCs w:val="24"/>
        </w:rPr>
        <w:t>.</w:t>
      </w:r>
    </w:p>
    <w:p w14:paraId="6B652712" w14:textId="77777777" w:rsidR="00620A58" w:rsidRPr="00AF4629" w:rsidRDefault="00620A58" w:rsidP="00620A58">
      <w:pPr>
        <w:pStyle w:val="nrpsHeading2"/>
      </w:pPr>
      <w:bookmarkStart w:id="65" w:name="_Toc245021898"/>
      <w:bookmarkStart w:id="66" w:name="_Toc300756656"/>
      <w:r w:rsidRPr="00AF4629">
        <w:lastRenderedPageBreak/>
        <w:t>Season Close-out</w:t>
      </w:r>
      <w:bookmarkEnd w:id="65"/>
      <w:bookmarkEnd w:id="66"/>
    </w:p>
    <w:p w14:paraId="2298C132" w14:textId="3C6AA91B" w:rsidR="00620A58" w:rsidRPr="002A7630" w:rsidRDefault="009E23F7" w:rsidP="00620A58">
      <w:pPr>
        <w:pStyle w:val="nrpsNormal"/>
        <w:rPr>
          <w:sz w:val="24"/>
          <w:szCs w:val="24"/>
        </w:rPr>
      </w:pPr>
      <w:r w:rsidRPr="002A7630">
        <w:rPr>
          <w:sz w:val="24"/>
          <w:szCs w:val="24"/>
        </w:rPr>
        <w:t xml:space="preserve">After the conclusion of the field season, the </w:t>
      </w:r>
      <w:r w:rsidR="009254A3">
        <w:rPr>
          <w:sz w:val="24"/>
          <w:szCs w:val="24"/>
        </w:rPr>
        <w:t>P</w:t>
      </w:r>
      <w:r w:rsidRPr="002A7630">
        <w:rPr>
          <w:sz w:val="24"/>
          <w:szCs w:val="24"/>
        </w:rPr>
        <w:t xml:space="preserve">roject </w:t>
      </w:r>
      <w:r w:rsidR="009254A3">
        <w:rPr>
          <w:sz w:val="24"/>
          <w:szCs w:val="24"/>
        </w:rPr>
        <w:t>L</w:t>
      </w:r>
      <w:r w:rsidRPr="002A7630">
        <w:rPr>
          <w:sz w:val="24"/>
          <w:szCs w:val="24"/>
        </w:rPr>
        <w:t xml:space="preserve">ead, </w:t>
      </w:r>
      <w:r w:rsidR="009254A3">
        <w:rPr>
          <w:sz w:val="24"/>
          <w:szCs w:val="24"/>
        </w:rPr>
        <w:t>D</w:t>
      </w:r>
      <w:r w:rsidRPr="002A7630">
        <w:rPr>
          <w:sz w:val="24"/>
          <w:szCs w:val="24"/>
        </w:rPr>
        <w:t xml:space="preserve">ata </w:t>
      </w:r>
      <w:r w:rsidR="009254A3">
        <w:rPr>
          <w:sz w:val="24"/>
          <w:szCs w:val="24"/>
        </w:rPr>
        <w:t>M</w:t>
      </w:r>
      <w:r w:rsidRPr="002A7630">
        <w:rPr>
          <w:sz w:val="24"/>
          <w:szCs w:val="24"/>
        </w:rPr>
        <w:t xml:space="preserve">anager, and GIS </w:t>
      </w:r>
      <w:r w:rsidR="009254A3">
        <w:rPr>
          <w:sz w:val="24"/>
          <w:szCs w:val="24"/>
        </w:rPr>
        <w:t>S</w:t>
      </w:r>
      <w:r w:rsidRPr="002A7630">
        <w:rPr>
          <w:sz w:val="24"/>
          <w:szCs w:val="24"/>
        </w:rPr>
        <w:t xml:space="preserve">pecialist should meet to discuss the recent field season, and to document any needed changes to the field sampling protocols, the working database application, or to any of the SOPs associated with the protocol. Refer to the section on </w:t>
      </w:r>
      <w:hyperlink w:anchor="data_entry_and_processing" w:history="1">
        <w:r w:rsidRPr="00FA3B7A">
          <w:rPr>
            <w:rStyle w:val="Hyperlink"/>
            <w:sz w:val="24"/>
            <w:szCs w:val="24"/>
          </w:rPr>
          <w:t xml:space="preserve">Data Entry and </w:t>
        </w:r>
        <w:r w:rsidR="00FA3B7A" w:rsidRPr="00FA3B7A">
          <w:rPr>
            <w:rStyle w:val="Hyperlink"/>
            <w:sz w:val="24"/>
            <w:szCs w:val="24"/>
          </w:rPr>
          <w:t>Processing</w:t>
        </w:r>
      </w:hyperlink>
      <w:r w:rsidRPr="002A7630">
        <w:rPr>
          <w:sz w:val="24"/>
          <w:szCs w:val="24"/>
        </w:rPr>
        <w:t xml:space="preserve"> for additional close-out procedures not specifically related to project information management</w:t>
      </w:r>
      <w:r w:rsidR="00620A58" w:rsidRPr="002A7630">
        <w:rPr>
          <w:sz w:val="24"/>
          <w:szCs w:val="24"/>
        </w:rPr>
        <w:t>.</w:t>
      </w:r>
    </w:p>
    <w:sectPr w:rsidR="00620A58" w:rsidRPr="002A7630" w:rsidSect="005F16FB">
      <w:headerReference w:type="even" r:id="rId13"/>
      <w:headerReference w:type="default" r:id="rId14"/>
      <w:footerReference w:type="defaul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Weisenborn, Kimberly L" w:date="2019-08-13T09:41:00Z" w:initials="WKL">
    <w:p w14:paraId="23A3BDC4" w14:textId="4AF3E36F" w:rsidR="00D1222F" w:rsidRDefault="00D1222F">
      <w:pPr>
        <w:pStyle w:val="CommentText"/>
      </w:pPr>
      <w:r>
        <w:rPr>
          <w:rStyle w:val="CommentReference"/>
        </w:rPr>
        <w:annotationRef/>
      </w:r>
      <w:r>
        <w:t>Where is the Literature Cited for this Ch.?  This used to link to somewhere.  Content in the Literature Cited will need to be updated.</w:t>
      </w:r>
      <w:r w:rsidR="004D0A71">
        <w:t xml:space="preserve">  For not, adding hyperlinks as footnotes.</w:t>
      </w:r>
    </w:p>
  </w:comment>
  <w:comment w:id="20" w:author="Weisenborn, Kimberly L" w:date="2019-07-31T18:26:00Z" w:initials="WKL">
    <w:p w14:paraId="37973B35" w14:textId="73A08866" w:rsidR="00584202" w:rsidRDefault="00584202" w:rsidP="004D0A71">
      <w:pPr>
        <w:pStyle w:val="CommentText"/>
      </w:pPr>
      <w:r>
        <w:rPr>
          <w:rStyle w:val="CommentReference"/>
        </w:rPr>
        <w:annotationRef/>
      </w:r>
      <w:r w:rsidR="004D0A71">
        <w:t xml:space="preserve">Could refer to </w:t>
      </w:r>
      <w:hyperlink r:id="rId1" w:history="1">
        <w:r w:rsidR="004D0A71">
          <w:rPr>
            <w:rStyle w:val="Hyperlink"/>
          </w:rPr>
          <w:t>https://www.nps.gov/im/pacn/data_management.htm</w:t>
        </w:r>
      </w:hyperlink>
      <w:r w:rsidR="004D0A71">
        <w:t>?</w:t>
      </w:r>
    </w:p>
  </w:comment>
  <w:comment w:id="41" w:author="Weisenborn, Kimberly L" w:date="2019-08-01T10:10:00Z" w:initials="WKL">
    <w:p w14:paraId="7FB50ACE" w14:textId="62347C11" w:rsidR="007A2D17" w:rsidRDefault="007A2D17">
      <w:pPr>
        <w:pStyle w:val="CommentText"/>
      </w:pPr>
      <w:r>
        <w:rPr>
          <w:rStyle w:val="CommentReference"/>
        </w:rPr>
        <w:annotationRef/>
      </w:r>
      <w:r>
        <w:t>Is this still relevant?</w:t>
      </w:r>
    </w:p>
  </w:comment>
  <w:comment w:id="48" w:author="Weisenborn, Kimberly L" w:date="2019-07-31T18:24:00Z" w:initials="WKL">
    <w:p w14:paraId="15B043E4" w14:textId="77777777" w:rsidR="00584202" w:rsidRDefault="00584202">
      <w:pPr>
        <w:pStyle w:val="CommentText"/>
      </w:pPr>
      <w:r>
        <w:rPr>
          <w:rStyle w:val="CommentReference"/>
        </w:rPr>
        <w:annotationRef/>
      </w:r>
      <w:r>
        <w:rPr>
          <w:rStyle w:val="CommentReference"/>
        </w:rPr>
        <w:annotationRef/>
      </w:r>
      <w:r>
        <w:t>Are these standards current?</w:t>
      </w:r>
    </w:p>
  </w:comment>
  <w:comment w:id="52" w:author="Weisenborn, Kimberly L" w:date="2019-08-01T11:41:00Z" w:initials="WKL">
    <w:p w14:paraId="462E0113" w14:textId="41774FE8" w:rsidR="008815D6" w:rsidRDefault="008815D6">
      <w:pPr>
        <w:pStyle w:val="CommentText"/>
      </w:pPr>
      <w:r>
        <w:rPr>
          <w:rStyle w:val="CommentReference"/>
        </w:rPr>
        <w:annotationRef/>
      </w:r>
      <w:r>
        <w:t>RStudio?</w:t>
      </w:r>
    </w:p>
  </w:comment>
  <w:comment w:id="57" w:author="Weisenborn, Kimberly L" w:date="2019-07-31T18:23:00Z" w:initials="WKL">
    <w:p w14:paraId="523DE5CF" w14:textId="18EAF00F" w:rsidR="00584202" w:rsidRDefault="00584202" w:rsidP="00584202">
      <w:pPr>
        <w:pStyle w:val="CommentText"/>
      </w:pPr>
      <w:r>
        <w:rPr>
          <w:rStyle w:val="CommentReference"/>
        </w:rPr>
        <w:annotationRef/>
      </w:r>
      <w:hyperlink r:id="rId2" w:history="1">
        <w:r>
          <w:rPr>
            <w:rStyle w:val="Hyperlink"/>
          </w:rPr>
          <w:t>https://www.nps.gov/im/report-templates.htm</w:t>
        </w:r>
      </w:hyperlink>
      <w:r w:rsidR="00FA3B7A">
        <w:rPr>
          <w:rStyle w:val="Hyperlink"/>
        </w:rPr>
        <w:t xml:space="preserve"> ?</w:t>
      </w:r>
    </w:p>
    <w:p w14:paraId="2BA61283" w14:textId="77777777" w:rsidR="00584202" w:rsidRDefault="005842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3BDC4" w15:done="0"/>
  <w15:commentEx w15:paraId="37973B35" w15:done="0"/>
  <w15:commentEx w15:paraId="7FB50ACE" w15:done="0"/>
  <w15:commentEx w15:paraId="15B043E4" w15:done="0"/>
  <w15:commentEx w15:paraId="462E0113" w15:done="0"/>
  <w15:commentEx w15:paraId="2BA61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3BDC4" w16cid:durableId="230CBC8A"/>
  <w16cid:commentId w16cid:paraId="37973B35" w16cid:durableId="230CBC8B"/>
  <w16cid:commentId w16cid:paraId="7FB50ACE" w16cid:durableId="230CBC8D"/>
  <w16cid:commentId w16cid:paraId="15B043E4" w16cid:durableId="230CBC8E"/>
  <w16cid:commentId w16cid:paraId="462E0113" w16cid:durableId="230CBC8F"/>
  <w16cid:commentId w16cid:paraId="2BA61283" w16cid:durableId="230CBC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D8661" w14:textId="77777777" w:rsidR="00F97545" w:rsidRDefault="00F97545">
      <w:r>
        <w:separator/>
      </w:r>
    </w:p>
  </w:endnote>
  <w:endnote w:type="continuationSeparator" w:id="0">
    <w:p w14:paraId="211230F0" w14:textId="77777777" w:rsidR="00F97545" w:rsidRDefault="00F9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55 Roman">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ress Rmn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1EDE" w14:textId="77777777" w:rsidR="00852383" w:rsidRPr="00CB7DCD" w:rsidRDefault="00852383" w:rsidP="00CB7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745A7" w14:textId="77777777" w:rsidR="00F97545" w:rsidRDefault="00F97545">
      <w:r>
        <w:separator/>
      </w:r>
    </w:p>
  </w:footnote>
  <w:footnote w:type="continuationSeparator" w:id="0">
    <w:p w14:paraId="5036D7D4" w14:textId="77777777" w:rsidR="00F97545" w:rsidRDefault="00F97545">
      <w:r>
        <w:continuationSeparator/>
      </w:r>
    </w:p>
  </w:footnote>
  <w:footnote w:id="1">
    <w:p w14:paraId="676C3A9F" w14:textId="709DB048" w:rsidR="00D1222F" w:rsidRPr="00EF6C24" w:rsidRDefault="00D1222F" w:rsidP="00D1222F">
      <w:pPr>
        <w:pStyle w:val="FootnoteText"/>
        <w:rPr>
          <w:ins w:id="8" w:author="Weisenborn, Kimberly L" w:date="2019-08-13T09:42:00Z"/>
        </w:rPr>
      </w:pPr>
      <w:bookmarkStart w:id="9" w:name="_GoBack"/>
      <w:ins w:id="10" w:author="Weisenborn, Kimberly L" w:date="2019-08-13T09:42:00Z">
        <w:r>
          <w:rPr>
            <w:rStyle w:val="FootnoteReference"/>
          </w:rPr>
          <w:footnoteRef/>
        </w:r>
      </w:ins>
      <w:ins w:id="11" w:author="Weisenborn, Kimberly L" w:date="2019-08-13T09:43:00Z">
        <w:r w:rsidR="004D0A71">
          <w:fldChar w:fldCharType="begin"/>
        </w:r>
        <w:r w:rsidR="004D0A71">
          <w:instrText xml:space="preserve"> HYPERLINK "https://irma.nps.gov/Portal/" </w:instrText>
        </w:r>
        <w:r w:rsidR="004D0A71">
          <w:fldChar w:fldCharType="separate"/>
        </w:r>
        <w:r w:rsidR="004D0A71" w:rsidRPr="004D0A71">
          <w:rPr>
            <w:rStyle w:val="Hyperlink"/>
          </w:rPr>
          <w:t>https://irma.nps.gov/Portal/</w:t>
        </w:r>
        <w:r w:rsidR="004D0A71">
          <w:fldChar w:fldCharType="end"/>
        </w:r>
      </w:ins>
      <w:bookmarkEnd w:id="9"/>
    </w:p>
  </w:footnote>
  <w:footnote w:id="2">
    <w:p w14:paraId="3ACB43EA" w14:textId="6C80A47A" w:rsidR="004D0A71" w:rsidRPr="00EF6C24" w:rsidRDefault="004D0A71" w:rsidP="004D0A71">
      <w:pPr>
        <w:pStyle w:val="FootnoteText"/>
        <w:rPr>
          <w:ins w:id="14" w:author="Weisenborn, Kimberly L" w:date="2019-08-13T09:44:00Z"/>
        </w:rPr>
      </w:pPr>
      <w:ins w:id="15" w:author="Weisenborn, Kimberly L" w:date="2019-08-13T09:44:00Z">
        <w:r>
          <w:rPr>
            <w:rStyle w:val="FootnoteReference"/>
          </w:rPr>
          <w:footnoteRef/>
        </w:r>
        <w:r>
          <w:fldChar w:fldCharType="begin"/>
        </w:r>
        <w:r>
          <w:instrText>HYPERLINK "https://www.nps.gov/policy/DOrders/DO_11D.pdf"</w:instrText>
        </w:r>
        <w:r>
          <w:fldChar w:fldCharType="separate"/>
        </w:r>
        <w:r>
          <w:rPr>
            <w:rStyle w:val="Hyperlink"/>
          </w:rPr>
          <w:t>https://www.nps.gov/policy/DOrders/DO_11D.pdf</w:t>
        </w:r>
        <w:r>
          <w:fldChar w:fldCharType="end"/>
        </w:r>
      </w:ins>
    </w:p>
  </w:footnote>
  <w:footnote w:id="3">
    <w:p w14:paraId="4D13A926" w14:textId="1254678E" w:rsidR="004D0A71" w:rsidRPr="00EF6C24" w:rsidRDefault="004D0A71" w:rsidP="004D0A71">
      <w:pPr>
        <w:pStyle w:val="FootnoteText"/>
        <w:rPr>
          <w:ins w:id="22" w:author="Weisenborn, Kimberly L" w:date="2019-08-13T09:47:00Z"/>
        </w:rPr>
      </w:pPr>
      <w:ins w:id="23" w:author="Weisenborn, Kimberly L" w:date="2019-08-13T09:47:00Z">
        <w:r>
          <w:rPr>
            <w:rStyle w:val="FootnoteReference"/>
          </w:rPr>
          <w:footnoteRef/>
        </w:r>
        <w:r>
          <w:fldChar w:fldCharType="begin"/>
        </w:r>
        <w:r>
          <w:instrText>HYPERLINK "https://www.nps.gov/im/pacn/data_management.htm"</w:instrText>
        </w:r>
        <w:r>
          <w:fldChar w:fldCharType="separate"/>
        </w:r>
        <w:r>
          <w:rPr>
            <w:rStyle w:val="Hyperlink"/>
          </w:rPr>
          <w:t>https://www.nps.gov/im/pacn/data_management.htm</w:t>
        </w:r>
        <w:r>
          <w:fldChar w:fldCharType="end"/>
        </w:r>
      </w:ins>
    </w:p>
  </w:footnote>
  <w:footnote w:id="4">
    <w:p w14:paraId="3112AAEF" w14:textId="40440D32" w:rsidR="007174EE" w:rsidRPr="00EF6C24" w:rsidRDefault="007174EE" w:rsidP="007174EE">
      <w:pPr>
        <w:pStyle w:val="FootnoteText"/>
        <w:rPr>
          <w:ins w:id="28" w:author="Weisenborn, Kimberly L" w:date="2019-08-13T09:48:00Z"/>
        </w:rPr>
      </w:pPr>
      <w:ins w:id="29" w:author="Weisenborn, Kimberly L" w:date="2019-08-13T09:48:00Z">
        <w:r>
          <w:rPr>
            <w:rStyle w:val="FootnoteReference"/>
          </w:rPr>
          <w:footnoteRef/>
        </w:r>
        <w:r>
          <w:fldChar w:fldCharType="begin"/>
        </w:r>
        <w:r>
          <w:instrText>HYPERLINK "https://www.nps.gov/im/report-templates.htm"</w:instrText>
        </w:r>
        <w:r>
          <w:fldChar w:fldCharType="separate"/>
        </w:r>
        <w:r>
          <w:rPr>
            <w:rStyle w:val="Hyperlink"/>
          </w:rPr>
          <w:t>https://www.nps.gov/im/report-templates.htm</w:t>
        </w:r>
        <w: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6365D" w14:textId="77777777" w:rsidR="00852383" w:rsidRDefault="00852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8E2D4" w14:textId="77777777" w:rsidR="00852383" w:rsidRPr="00893481" w:rsidRDefault="00852383" w:rsidP="008934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C66D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828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9472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1A30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3A7A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6A0C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1A6B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6CFF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0AFB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5088"/>
    <w:multiLevelType w:val="hybridMultilevel"/>
    <w:tmpl w:val="8C44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81D35"/>
    <w:multiLevelType w:val="hybridMultilevel"/>
    <w:tmpl w:val="426A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5D57C8"/>
    <w:multiLevelType w:val="hybridMultilevel"/>
    <w:tmpl w:val="C208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B7879"/>
    <w:multiLevelType w:val="hybridMultilevel"/>
    <w:tmpl w:val="C786E202"/>
    <w:lvl w:ilvl="0" w:tplc="04090011">
      <w:start w:val="1"/>
      <w:numFmt w:val="decimal"/>
      <w:lvlText w:val="%1."/>
      <w:lvlJc w:val="left"/>
      <w:pPr>
        <w:tabs>
          <w:tab w:val="num" w:pos="900"/>
        </w:tabs>
        <w:ind w:left="900" w:hanging="360"/>
      </w:pPr>
    </w:lvl>
    <w:lvl w:ilvl="1" w:tplc="04090019">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334CFE"/>
    <w:multiLevelType w:val="hybridMultilevel"/>
    <w:tmpl w:val="82B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A44A6C"/>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C03E45"/>
    <w:multiLevelType w:val="multilevel"/>
    <w:tmpl w:val="33A218A4"/>
    <w:styleLink w:val="werte"/>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18E17CE"/>
    <w:multiLevelType w:val="hybridMultilevel"/>
    <w:tmpl w:val="FE2A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696AE4"/>
    <w:multiLevelType w:val="hybridMultilevel"/>
    <w:tmpl w:val="E9E8F3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6A00BB"/>
    <w:multiLevelType w:val="hybridMultilevel"/>
    <w:tmpl w:val="B35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C92BBD"/>
    <w:multiLevelType w:val="hybridMultilevel"/>
    <w:tmpl w:val="7B4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5A5FD5"/>
    <w:multiLevelType w:val="hybridMultilevel"/>
    <w:tmpl w:val="902E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27342"/>
    <w:multiLevelType w:val="hybridMultilevel"/>
    <w:tmpl w:val="EC4C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76D9B"/>
    <w:multiLevelType w:val="hybridMultilevel"/>
    <w:tmpl w:val="579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8C4997"/>
    <w:multiLevelType w:val="multilevel"/>
    <w:tmpl w:val="AFFAA484"/>
    <w:styleLink w:val="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B512B"/>
    <w:multiLevelType w:val="hybridMultilevel"/>
    <w:tmpl w:val="5A5CD3A8"/>
    <w:lvl w:ilvl="0" w:tplc="04090011">
      <w:start w:val="1"/>
      <w:numFmt w:val="bullet"/>
      <w:lvlText w:val=""/>
      <w:lvlJc w:val="left"/>
      <w:pPr>
        <w:tabs>
          <w:tab w:val="num" w:pos="720"/>
        </w:tabs>
        <w:ind w:left="720" w:hanging="360"/>
      </w:pPr>
      <w:rPr>
        <w:rFonts w:ascii="Symbol" w:hAnsi="Symbol" w:hint="default"/>
      </w:rPr>
    </w:lvl>
    <w:lvl w:ilvl="1" w:tplc="E8387196" w:tentative="1">
      <w:start w:val="1"/>
      <w:numFmt w:val="bullet"/>
      <w:lvlText w:val="o"/>
      <w:lvlJc w:val="left"/>
      <w:pPr>
        <w:tabs>
          <w:tab w:val="num" w:pos="1440"/>
        </w:tabs>
        <w:ind w:left="1440" w:hanging="360"/>
      </w:pPr>
      <w:rPr>
        <w:rFonts w:ascii="Courier New" w:hAnsi="Courier New" w:cs="Frutiger LT Std 55 Roman" w:hint="default"/>
      </w:rPr>
    </w:lvl>
    <w:lvl w:ilvl="2" w:tplc="0F0C7CB8" w:tentative="1">
      <w:start w:val="1"/>
      <w:numFmt w:val="bullet"/>
      <w:lvlText w:val=""/>
      <w:lvlJc w:val="left"/>
      <w:pPr>
        <w:tabs>
          <w:tab w:val="num" w:pos="2160"/>
        </w:tabs>
        <w:ind w:left="2160" w:hanging="360"/>
      </w:pPr>
      <w:rPr>
        <w:rFonts w:ascii="Wingdings" w:hAnsi="Wingdings" w:hint="default"/>
      </w:rPr>
    </w:lvl>
    <w:lvl w:ilvl="3" w:tplc="0C5CAB6C" w:tentative="1">
      <w:start w:val="1"/>
      <w:numFmt w:val="bullet"/>
      <w:lvlText w:val=""/>
      <w:lvlJc w:val="left"/>
      <w:pPr>
        <w:tabs>
          <w:tab w:val="num" w:pos="2880"/>
        </w:tabs>
        <w:ind w:left="2880" w:hanging="360"/>
      </w:pPr>
      <w:rPr>
        <w:rFonts w:ascii="Symbol" w:hAnsi="Symbol" w:hint="default"/>
      </w:rPr>
    </w:lvl>
    <w:lvl w:ilvl="4" w:tplc="FD98337E" w:tentative="1">
      <w:start w:val="1"/>
      <w:numFmt w:val="bullet"/>
      <w:lvlText w:val="o"/>
      <w:lvlJc w:val="left"/>
      <w:pPr>
        <w:tabs>
          <w:tab w:val="num" w:pos="3600"/>
        </w:tabs>
        <w:ind w:left="3600" w:hanging="360"/>
      </w:pPr>
      <w:rPr>
        <w:rFonts w:ascii="Courier New" w:hAnsi="Courier New" w:cs="Frutiger LT Std 55 Roman" w:hint="default"/>
      </w:rPr>
    </w:lvl>
    <w:lvl w:ilvl="5" w:tplc="D4D6C9DE" w:tentative="1">
      <w:start w:val="1"/>
      <w:numFmt w:val="bullet"/>
      <w:lvlText w:val=""/>
      <w:lvlJc w:val="left"/>
      <w:pPr>
        <w:tabs>
          <w:tab w:val="num" w:pos="4320"/>
        </w:tabs>
        <w:ind w:left="4320" w:hanging="360"/>
      </w:pPr>
      <w:rPr>
        <w:rFonts w:ascii="Wingdings" w:hAnsi="Wingdings" w:hint="default"/>
      </w:rPr>
    </w:lvl>
    <w:lvl w:ilvl="6" w:tplc="BF48C550" w:tentative="1">
      <w:start w:val="1"/>
      <w:numFmt w:val="bullet"/>
      <w:lvlText w:val=""/>
      <w:lvlJc w:val="left"/>
      <w:pPr>
        <w:tabs>
          <w:tab w:val="num" w:pos="5040"/>
        </w:tabs>
        <w:ind w:left="5040" w:hanging="360"/>
      </w:pPr>
      <w:rPr>
        <w:rFonts w:ascii="Symbol" w:hAnsi="Symbol" w:hint="default"/>
      </w:rPr>
    </w:lvl>
    <w:lvl w:ilvl="7" w:tplc="06621614" w:tentative="1">
      <w:start w:val="1"/>
      <w:numFmt w:val="bullet"/>
      <w:lvlText w:val="o"/>
      <w:lvlJc w:val="left"/>
      <w:pPr>
        <w:tabs>
          <w:tab w:val="num" w:pos="5760"/>
        </w:tabs>
        <w:ind w:left="5760" w:hanging="360"/>
      </w:pPr>
      <w:rPr>
        <w:rFonts w:ascii="Courier New" w:hAnsi="Courier New" w:cs="Frutiger LT Std 55 Roman" w:hint="default"/>
      </w:rPr>
    </w:lvl>
    <w:lvl w:ilvl="8" w:tplc="81DAF95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992A0E"/>
    <w:multiLevelType w:val="hybridMultilevel"/>
    <w:tmpl w:val="1EF0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850BB"/>
    <w:multiLevelType w:val="hybridMultilevel"/>
    <w:tmpl w:val="A9A49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50B8F"/>
    <w:multiLevelType w:val="hybridMultilevel"/>
    <w:tmpl w:val="4FB6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81C49"/>
    <w:multiLevelType w:val="hybridMultilevel"/>
    <w:tmpl w:val="60702BEA"/>
    <w:lvl w:ilvl="0" w:tplc="0409001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utiger LT Std 55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utiger LT Std 55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utiger LT Std 55 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0928B6"/>
    <w:multiLevelType w:val="hybridMultilevel"/>
    <w:tmpl w:val="13306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F03B4"/>
    <w:multiLevelType w:val="hybridMultilevel"/>
    <w:tmpl w:val="795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A0D65"/>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07CA1"/>
    <w:multiLevelType w:val="hybridMultilevel"/>
    <w:tmpl w:val="0EE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35DF8"/>
    <w:multiLevelType w:val="hybridMultilevel"/>
    <w:tmpl w:val="86D6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F4077"/>
    <w:multiLevelType w:val="hybridMultilevel"/>
    <w:tmpl w:val="9F2A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45635"/>
    <w:multiLevelType w:val="hybridMultilevel"/>
    <w:tmpl w:val="FE6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5"/>
  </w:num>
  <w:num w:numId="16">
    <w:abstractNumId w:val="18"/>
  </w:num>
  <w:num w:numId="17">
    <w:abstractNumId w:val="34"/>
  </w:num>
  <w:num w:numId="18">
    <w:abstractNumId w:val="21"/>
  </w:num>
  <w:num w:numId="19">
    <w:abstractNumId w:val="14"/>
  </w:num>
  <w:num w:numId="20">
    <w:abstractNumId w:val="23"/>
  </w:num>
  <w:num w:numId="21">
    <w:abstractNumId w:val="29"/>
  </w:num>
  <w:num w:numId="22">
    <w:abstractNumId w:val="38"/>
  </w:num>
  <w:num w:numId="23">
    <w:abstractNumId w:val="37"/>
  </w:num>
  <w:num w:numId="24">
    <w:abstractNumId w:val="35"/>
  </w:num>
  <w:num w:numId="25">
    <w:abstractNumId w:val="20"/>
  </w:num>
  <w:num w:numId="26">
    <w:abstractNumId w:val="10"/>
  </w:num>
  <w:num w:numId="27">
    <w:abstractNumId w:val="28"/>
  </w:num>
  <w:num w:numId="28">
    <w:abstractNumId w:val="32"/>
  </w:num>
  <w:num w:numId="29">
    <w:abstractNumId w:val="33"/>
  </w:num>
  <w:num w:numId="30">
    <w:abstractNumId w:val="17"/>
  </w:num>
  <w:num w:numId="31">
    <w:abstractNumId w:val="12"/>
  </w:num>
  <w:num w:numId="32">
    <w:abstractNumId w:val="30"/>
  </w:num>
  <w:num w:numId="33">
    <w:abstractNumId w:val="11"/>
  </w:num>
  <w:num w:numId="34">
    <w:abstractNumId w:val="22"/>
  </w:num>
  <w:num w:numId="35">
    <w:abstractNumId w:val="19"/>
  </w:num>
  <w:num w:numId="36">
    <w:abstractNumId w:val="31"/>
  </w:num>
  <w:num w:numId="37">
    <w:abstractNumId w:val="36"/>
  </w:num>
  <w:num w:numId="38">
    <w:abstractNumId w:val="13"/>
  </w:num>
  <w:num w:numId="39">
    <w:abstractNumId w:val="27"/>
  </w:num>
  <w:num w:numId="40">
    <w:abstractNumId w:val="24"/>
  </w:num>
  <w:num w:numId="41">
    <w:abstractNumId w:val="2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senborn, Kimberly L">
    <w15:presenceInfo w15:providerId="AD" w15:userId="S-1-5-21-3057704224-1774555873-248915221-4561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8C"/>
    <w:rsid w:val="00003E3B"/>
    <w:rsid w:val="00004673"/>
    <w:rsid w:val="00005507"/>
    <w:rsid w:val="00006076"/>
    <w:rsid w:val="00006AC2"/>
    <w:rsid w:val="000072F8"/>
    <w:rsid w:val="00007524"/>
    <w:rsid w:val="000079E7"/>
    <w:rsid w:val="00010FC4"/>
    <w:rsid w:val="0001170E"/>
    <w:rsid w:val="00012897"/>
    <w:rsid w:val="00013A62"/>
    <w:rsid w:val="00013D4A"/>
    <w:rsid w:val="000148A3"/>
    <w:rsid w:val="00015E4B"/>
    <w:rsid w:val="00017987"/>
    <w:rsid w:val="00020F36"/>
    <w:rsid w:val="0002168D"/>
    <w:rsid w:val="00023115"/>
    <w:rsid w:val="00024834"/>
    <w:rsid w:val="0002514B"/>
    <w:rsid w:val="00025BAF"/>
    <w:rsid w:val="000270A0"/>
    <w:rsid w:val="00030854"/>
    <w:rsid w:val="000316D1"/>
    <w:rsid w:val="00032186"/>
    <w:rsid w:val="00032B86"/>
    <w:rsid w:val="00034253"/>
    <w:rsid w:val="000349B4"/>
    <w:rsid w:val="0003557C"/>
    <w:rsid w:val="000360F0"/>
    <w:rsid w:val="00037AA7"/>
    <w:rsid w:val="0004091B"/>
    <w:rsid w:val="00040A87"/>
    <w:rsid w:val="000411E5"/>
    <w:rsid w:val="000412B6"/>
    <w:rsid w:val="00041720"/>
    <w:rsid w:val="00041963"/>
    <w:rsid w:val="00041B48"/>
    <w:rsid w:val="00041BED"/>
    <w:rsid w:val="00042214"/>
    <w:rsid w:val="00042267"/>
    <w:rsid w:val="000436F7"/>
    <w:rsid w:val="00045744"/>
    <w:rsid w:val="00045AFA"/>
    <w:rsid w:val="00045B3A"/>
    <w:rsid w:val="000474EF"/>
    <w:rsid w:val="00047994"/>
    <w:rsid w:val="00047A2A"/>
    <w:rsid w:val="0005083C"/>
    <w:rsid w:val="00050DC7"/>
    <w:rsid w:val="00050E71"/>
    <w:rsid w:val="0005217A"/>
    <w:rsid w:val="000535DF"/>
    <w:rsid w:val="000542A9"/>
    <w:rsid w:val="000546ED"/>
    <w:rsid w:val="00054FDF"/>
    <w:rsid w:val="00055053"/>
    <w:rsid w:val="00055756"/>
    <w:rsid w:val="00056E0D"/>
    <w:rsid w:val="00057981"/>
    <w:rsid w:val="00060139"/>
    <w:rsid w:val="00060AC3"/>
    <w:rsid w:val="00061C8C"/>
    <w:rsid w:val="00063174"/>
    <w:rsid w:val="00063EFD"/>
    <w:rsid w:val="00064D29"/>
    <w:rsid w:val="00065079"/>
    <w:rsid w:val="00065179"/>
    <w:rsid w:val="00065BBD"/>
    <w:rsid w:val="000665A5"/>
    <w:rsid w:val="0006769B"/>
    <w:rsid w:val="000705C8"/>
    <w:rsid w:val="00070FD3"/>
    <w:rsid w:val="0007144D"/>
    <w:rsid w:val="000717F1"/>
    <w:rsid w:val="00071B51"/>
    <w:rsid w:val="0007361F"/>
    <w:rsid w:val="0007443D"/>
    <w:rsid w:val="000749A3"/>
    <w:rsid w:val="00075619"/>
    <w:rsid w:val="00076D39"/>
    <w:rsid w:val="00077F8B"/>
    <w:rsid w:val="00080163"/>
    <w:rsid w:val="00081E48"/>
    <w:rsid w:val="00082DAA"/>
    <w:rsid w:val="0008421C"/>
    <w:rsid w:val="000850A7"/>
    <w:rsid w:val="000850F2"/>
    <w:rsid w:val="00086713"/>
    <w:rsid w:val="0008690E"/>
    <w:rsid w:val="00086995"/>
    <w:rsid w:val="000871CA"/>
    <w:rsid w:val="00090AE5"/>
    <w:rsid w:val="00090B35"/>
    <w:rsid w:val="00091BAF"/>
    <w:rsid w:val="00092A11"/>
    <w:rsid w:val="000933BA"/>
    <w:rsid w:val="00093461"/>
    <w:rsid w:val="00093511"/>
    <w:rsid w:val="00093AC8"/>
    <w:rsid w:val="00093EA0"/>
    <w:rsid w:val="00093ED4"/>
    <w:rsid w:val="000949CD"/>
    <w:rsid w:val="000949E8"/>
    <w:rsid w:val="00095A95"/>
    <w:rsid w:val="00096196"/>
    <w:rsid w:val="00096742"/>
    <w:rsid w:val="00096A0E"/>
    <w:rsid w:val="00097D5C"/>
    <w:rsid w:val="000A0F92"/>
    <w:rsid w:val="000A2A19"/>
    <w:rsid w:val="000A3BAE"/>
    <w:rsid w:val="000A3BD3"/>
    <w:rsid w:val="000A3DDB"/>
    <w:rsid w:val="000A40A0"/>
    <w:rsid w:val="000A4B3B"/>
    <w:rsid w:val="000A4D3E"/>
    <w:rsid w:val="000A4DFC"/>
    <w:rsid w:val="000A4F14"/>
    <w:rsid w:val="000A53CC"/>
    <w:rsid w:val="000A5626"/>
    <w:rsid w:val="000A58B8"/>
    <w:rsid w:val="000A669C"/>
    <w:rsid w:val="000A72B7"/>
    <w:rsid w:val="000A72C1"/>
    <w:rsid w:val="000A77A2"/>
    <w:rsid w:val="000B0381"/>
    <w:rsid w:val="000B09BB"/>
    <w:rsid w:val="000B1199"/>
    <w:rsid w:val="000B38EF"/>
    <w:rsid w:val="000B406B"/>
    <w:rsid w:val="000B567C"/>
    <w:rsid w:val="000B64FA"/>
    <w:rsid w:val="000C1486"/>
    <w:rsid w:val="000C31A6"/>
    <w:rsid w:val="000C3500"/>
    <w:rsid w:val="000C3CBF"/>
    <w:rsid w:val="000C419E"/>
    <w:rsid w:val="000C4A00"/>
    <w:rsid w:val="000C5B42"/>
    <w:rsid w:val="000C65D3"/>
    <w:rsid w:val="000C6BC8"/>
    <w:rsid w:val="000C7A3A"/>
    <w:rsid w:val="000D000E"/>
    <w:rsid w:val="000D04B0"/>
    <w:rsid w:val="000D0597"/>
    <w:rsid w:val="000D0D2C"/>
    <w:rsid w:val="000D0EC1"/>
    <w:rsid w:val="000D1164"/>
    <w:rsid w:val="000D13E8"/>
    <w:rsid w:val="000D21AA"/>
    <w:rsid w:val="000D29ED"/>
    <w:rsid w:val="000D3B06"/>
    <w:rsid w:val="000D4ED2"/>
    <w:rsid w:val="000D5CE4"/>
    <w:rsid w:val="000D7BEE"/>
    <w:rsid w:val="000D7EBC"/>
    <w:rsid w:val="000D7F75"/>
    <w:rsid w:val="000E0BB6"/>
    <w:rsid w:val="000E24E8"/>
    <w:rsid w:val="000E2962"/>
    <w:rsid w:val="000E2C26"/>
    <w:rsid w:val="000E2C59"/>
    <w:rsid w:val="000E2EED"/>
    <w:rsid w:val="000E3F36"/>
    <w:rsid w:val="000E48CF"/>
    <w:rsid w:val="000E4AC6"/>
    <w:rsid w:val="000E5325"/>
    <w:rsid w:val="000E5AB2"/>
    <w:rsid w:val="000E5C37"/>
    <w:rsid w:val="000E5CFA"/>
    <w:rsid w:val="000E6660"/>
    <w:rsid w:val="000E7A4E"/>
    <w:rsid w:val="000E7BC8"/>
    <w:rsid w:val="000F19D8"/>
    <w:rsid w:val="000F220F"/>
    <w:rsid w:val="000F2283"/>
    <w:rsid w:val="000F26E8"/>
    <w:rsid w:val="000F2CBC"/>
    <w:rsid w:val="000F2D93"/>
    <w:rsid w:val="000F385F"/>
    <w:rsid w:val="000F45DE"/>
    <w:rsid w:val="000F54FE"/>
    <w:rsid w:val="000F5B8F"/>
    <w:rsid w:val="000F5C8B"/>
    <w:rsid w:val="000F673E"/>
    <w:rsid w:val="000F6D3A"/>
    <w:rsid w:val="000F70A9"/>
    <w:rsid w:val="000F7CCE"/>
    <w:rsid w:val="00100743"/>
    <w:rsid w:val="0010075E"/>
    <w:rsid w:val="00100CE7"/>
    <w:rsid w:val="00100F6D"/>
    <w:rsid w:val="00101A1C"/>
    <w:rsid w:val="00101E59"/>
    <w:rsid w:val="00102214"/>
    <w:rsid w:val="001025E1"/>
    <w:rsid w:val="00103874"/>
    <w:rsid w:val="00104A21"/>
    <w:rsid w:val="00104EFC"/>
    <w:rsid w:val="00106660"/>
    <w:rsid w:val="001066CC"/>
    <w:rsid w:val="00106894"/>
    <w:rsid w:val="00110065"/>
    <w:rsid w:val="00110805"/>
    <w:rsid w:val="00110AEA"/>
    <w:rsid w:val="00110DAB"/>
    <w:rsid w:val="00111C1D"/>
    <w:rsid w:val="00111C9D"/>
    <w:rsid w:val="00111CCD"/>
    <w:rsid w:val="0011294F"/>
    <w:rsid w:val="00114C07"/>
    <w:rsid w:val="00114E2F"/>
    <w:rsid w:val="001161CE"/>
    <w:rsid w:val="00116A9E"/>
    <w:rsid w:val="00117C10"/>
    <w:rsid w:val="0012069E"/>
    <w:rsid w:val="00122299"/>
    <w:rsid w:val="00122E3B"/>
    <w:rsid w:val="00123118"/>
    <w:rsid w:val="0012499A"/>
    <w:rsid w:val="001254BB"/>
    <w:rsid w:val="00125EA1"/>
    <w:rsid w:val="00126765"/>
    <w:rsid w:val="00130A74"/>
    <w:rsid w:val="001316B0"/>
    <w:rsid w:val="00131F70"/>
    <w:rsid w:val="00134BE5"/>
    <w:rsid w:val="001358B0"/>
    <w:rsid w:val="00135C8C"/>
    <w:rsid w:val="0013754F"/>
    <w:rsid w:val="00137F46"/>
    <w:rsid w:val="0014023C"/>
    <w:rsid w:val="0014363C"/>
    <w:rsid w:val="00144B78"/>
    <w:rsid w:val="00144D76"/>
    <w:rsid w:val="00145862"/>
    <w:rsid w:val="001459E5"/>
    <w:rsid w:val="00145ABD"/>
    <w:rsid w:val="0014613D"/>
    <w:rsid w:val="001500B5"/>
    <w:rsid w:val="001500F6"/>
    <w:rsid w:val="0015076C"/>
    <w:rsid w:val="001512B8"/>
    <w:rsid w:val="0015143D"/>
    <w:rsid w:val="00151506"/>
    <w:rsid w:val="001517E0"/>
    <w:rsid w:val="00151A8A"/>
    <w:rsid w:val="00151FBA"/>
    <w:rsid w:val="001520FB"/>
    <w:rsid w:val="00153AD0"/>
    <w:rsid w:val="00154396"/>
    <w:rsid w:val="001548EE"/>
    <w:rsid w:val="0015509C"/>
    <w:rsid w:val="00155883"/>
    <w:rsid w:val="001562A3"/>
    <w:rsid w:val="00156A0A"/>
    <w:rsid w:val="00157A39"/>
    <w:rsid w:val="00160083"/>
    <w:rsid w:val="00161E0B"/>
    <w:rsid w:val="00163543"/>
    <w:rsid w:val="001642D1"/>
    <w:rsid w:val="00164D3D"/>
    <w:rsid w:val="00164F85"/>
    <w:rsid w:val="0016552D"/>
    <w:rsid w:val="00165826"/>
    <w:rsid w:val="001658C5"/>
    <w:rsid w:val="00166D82"/>
    <w:rsid w:val="00166E27"/>
    <w:rsid w:val="00167952"/>
    <w:rsid w:val="0017082F"/>
    <w:rsid w:val="001708BA"/>
    <w:rsid w:val="00171CC7"/>
    <w:rsid w:val="00171FBA"/>
    <w:rsid w:val="00172994"/>
    <w:rsid w:val="001730A9"/>
    <w:rsid w:val="001735F3"/>
    <w:rsid w:val="001747CB"/>
    <w:rsid w:val="00174A58"/>
    <w:rsid w:val="00175F88"/>
    <w:rsid w:val="001772AF"/>
    <w:rsid w:val="0017775A"/>
    <w:rsid w:val="00177DB2"/>
    <w:rsid w:val="001805A6"/>
    <w:rsid w:val="00180E0B"/>
    <w:rsid w:val="001810B3"/>
    <w:rsid w:val="00182320"/>
    <w:rsid w:val="001824D6"/>
    <w:rsid w:val="00183882"/>
    <w:rsid w:val="00183AD1"/>
    <w:rsid w:val="001840E1"/>
    <w:rsid w:val="001848BB"/>
    <w:rsid w:val="00184C9C"/>
    <w:rsid w:val="00185416"/>
    <w:rsid w:val="001859FE"/>
    <w:rsid w:val="00185E46"/>
    <w:rsid w:val="00185F08"/>
    <w:rsid w:val="00186D82"/>
    <w:rsid w:val="00190242"/>
    <w:rsid w:val="001902A0"/>
    <w:rsid w:val="0019071C"/>
    <w:rsid w:val="001911D4"/>
    <w:rsid w:val="00191334"/>
    <w:rsid w:val="001929DF"/>
    <w:rsid w:val="00194BBD"/>
    <w:rsid w:val="001977EB"/>
    <w:rsid w:val="00197F99"/>
    <w:rsid w:val="001A0739"/>
    <w:rsid w:val="001A3459"/>
    <w:rsid w:val="001A432C"/>
    <w:rsid w:val="001A456D"/>
    <w:rsid w:val="001A4A8F"/>
    <w:rsid w:val="001A55E2"/>
    <w:rsid w:val="001A562A"/>
    <w:rsid w:val="001A6713"/>
    <w:rsid w:val="001A67EC"/>
    <w:rsid w:val="001B0FC3"/>
    <w:rsid w:val="001B259E"/>
    <w:rsid w:val="001B2C8E"/>
    <w:rsid w:val="001B30CF"/>
    <w:rsid w:val="001B3CE9"/>
    <w:rsid w:val="001B4E7F"/>
    <w:rsid w:val="001B5178"/>
    <w:rsid w:val="001B5AF2"/>
    <w:rsid w:val="001B710B"/>
    <w:rsid w:val="001B78DF"/>
    <w:rsid w:val="001B7974"/>
    <w:rsid w:val="001C0673"/>
    <w:rsid w:val="001C09FE"/>
    <w:rsid w:val="001C3839"/>
    <w:rsid w:val="001C4615"/>
    <w:rsid w:val="001C5DA2"/>
    <w:rsid w:val="001C5E3F"/>
    <w:rsid w:val="001C6485"/>
    <w:rsid w:val="001D0385"/>
    <w:rsid w:val="001D08CD"/>
    <w:rsid w:val="001D0FA1"/>
    <w:rsid w:val="001D168C"/>
    <w:rsid w:val="001D1D4D"/>
    <w:rsid w:val="001D2148"/>
    <w:rsid w:val="001D3139"/>
    <w:rsid w:val="001D35B7"/>
    <w:rsid w:val="001D38D5"/>
    <w:rsid w:val="001D4B32"/>
    <w:rsid w:val="001D5536"/>
    <w:rsid w:val="001D71DB"/>
    <w:rsid w:val="001E0395"/>
    <w:rsid w:val="001E0827"/>
    <w:rsid w:val="001E1DA6"/>
    <w:rsid w:val="001E27CC"/>
    <w:rsid w:val="001E2A7F"/>
    <w:rsid w:val="001E2DCB"/>
    <w:rsid w:val="001E3053"/>
    <w:rsid w:val="001E3E1D"/>
    <w:rsid w:val="001E403F"/>
    <w:rsid w:val="001E49CC"/>
    <w:rsid w:val="001E4DB5"/>
    <w:rsid w:val="001E4F35"/>
    <w:rsid w:val="001E4FA6"/>
    <w:rsid w:val="001E528B"/>
    <w:rsid w:val="001E5427"/>
    <w:rsid w:val="001E5FAE"/>
    <w:rsid w:val="001E6268"/>
    <w:rsid w:val="001E6DD2"/>
    <w:rsid w:val="001F005B"/>
    <w:rsid w:val="001F015A"/>
    <w:rsid w:val="001F1125"/>
    <w:rsid w:val="001F174A"/>
    <w:rsid w:val="001F203A"/>
    <w:rsid w:val="001F25EF"/>
    <w:rsid w:val="001F2C78"/>
    <w:rsid w:val="001F33DA"/>
    <w:rsid w:val="001F3FF0"/>
    <w:rsid w:val="001F4309"/>
    <w:rsid w:val="001F4336"/>
    <w:rsid w:val="001F49AB"/>
    <w:rsid w:val="001F4D26"/>
    <w:rsid w:val="001F583E"/>
    <w:rsid w:val="001F5968"/>
    <w:rsid w:val="001F6765"/>
    <w:rsid w:val="001F7335"/>
    <w:rsid w:val="001F73B2"/>
    <w:rsid w:val="001F7EF2"/>
    <w:rsid w:val="00200685"/>
    <w:rsid w:val="00201430"/>
    <w:rsid w:val="00201C46"/>
    <w:rsid w:val="00201DA6"/>
    <w:rsid w:val="002020A3"/>
    <w:rsid w:val="002023BB"/>
    <w:rsid w:val="00202914"/>
    <w:rsid w:val="00202C47"/>
    <w:rsid w:val="00202DAB"/>
    <w:rsid w:val="00203419"/>
    <w:rsid w:val="00203869"/>
    <w:rsid w:val="00203EFE"/>
    <w:rsid w:val="00204B56"/>
    <w:rsid w:val="00204F68"/>
    <w:rsid w:val="002051B0"/>
    <w:rsid w:val="00205CD1"/>
    <w:rsid w:val="00205E2A"/>
    <w:rsid w:val="00207655"/>
    <w:rsid w:val="00210856"/>
    <w:rsid w:val="0021139E"/>
    <w:rsid w:val="00212378"/>
    <w:rsid w:val="0021237F"/>
    <w:rsid w:val="00212FAF"/>
    <w:rsid w:val="00213081"/>
    <w:rsid w:val="0021322E"/>
    <w:rsid w:val="00213654"/>
    <w:rsid w:val="00213C72"/>
    <w:rsid w:val="00214A1E"/>
    <w:rsid w:val="002155B8"/>
    <w:rsid w:val="00215B80"/>
    <w:rsid w:val="0022020B"/>
    <w:rsid w:val="002211E0"/>
    <w:rsid w:val="00221F71"/>
    <w:rsid w:val="00222323"/>
    <w:rsid w:val="00223B22"/>
    <w:rsid w:val="00223D9E"/>
    <w:rsid w:val="002247FB"/>
    <w:rsid w:val="00227594"/>
    <w:rsid w:val="0022762D"/>
    <w:rsid w:val="00227BA4"/>
    <w:rsid w:val="00230E55"/>
    <w:rsid w:val="002343D5"/>
    <w:rsid w:val="00234947"/>
    <w:rsid w:val="0023527C"/>
    <w:rsid w:val="00235532"/>
    <w:rsid w:val="00235CE9"/>
    <w:rsid w:val="00236EB5"/>
    <w:rsid w:val="0024027F"/>
    <w:rsid w:val="00241C24"/>
    <w:rsid w:val="002421DD"/>
    <w:rsid w:val="0024291B"/>
    <w:rsid w:val="002443A6"/>
    <w:rsid w:val="002449A5"/>
    <w:rsid w:val="00244B4A"/>
    <w:rsid w:val="00245718"/>
    <w:rsid w:val="00246088"/>
    <w:rsid w:val="00246242"/>
    <w:rsid w:val="00247651"/>
    <w:rsid w:val="002516C2"/>
    <w:rsid w:val="00253195"/>
    <w:rsid w:val="0025482C"/>
    <w:rsid w:val="0025531A"/>
    <w:rsid w:val="00255424"/>
    <w:rsid w:val="002567FA"/>
    <w:rsid w:val="00260013"/>
    <w:rsid w:val="0026125D"/>
    <w:rsid w:val="002612FE"/>
    <w:rsid w:val="00261EE6"/>
    <w:rsid w:val="00262AF2"/>
    <w:rsid w:val="00263387"/>
    <w:rsid w:val="0026408C"/>
    <w:rsid w:val="00265544"/>
    <w:rsid w:val="00265B30"/>
    <w:rsid w:val="002710F5"/>
    <w:rsid w:val="002711DA"/>
    <w:rsid w:val="00271990"/>
    <w:rsid w:val="00271BBB"/>
    <w:rsid w:val="00272029"/>
    <w:rsid w:val="0027227C"/>
    <w:rsid w:val="00272693"/>
    <w:rsid w:val="00272860"/>
    <w:rsid w:val="00272988"/>
    <w:rsid w:val="00273CB5"/>
    <w:rsid w:val="002741AC"/>
    <w:rsid w:val="0027448E"/>
    <w:rsid w:val="00274C94"/>
    <w:rsid w:val="00274E55"/>
    <w:rsid w:val="00274F44"/>
    <w:rsid w:val="00275107"/>
    <w:rsid w:val="002767F8"/>
    <w:rsid w:val="00277781"/>
    <w:rsid w:val="002808B5"/>
    <w:rsid w:val="002828FC"/>
    <w:rsid w:val="00284250"/>
    <w:rsid w:val="002860EA"/>
    <w:rsid w:val="002868E3"/>
    <w:rsid w:val="00286AF5"/>
    <w:rsid w:val="00286BDC"/>
    <w:rsid w:val="00287570"/>
    <w:rsid w:val="002903D6"/>
    <w:rsid w:val="0029065A"/>
    <w:rsid w:val="0029083A"/>
    <w:rsid w:val="00291792"/>
    <w:rsid w:val="00291A5A"/>
    <w:rsid w:val="00292995"/>
    <w:rsid w:val="002930B6"/>
    <w:rsid w:val="0029329D"/>
    <w:rsid w:val="00294357"/>
    <w:rsid w:val="0029593E"/>
    <w:rsid w:val="00295DC4"/>
    <w:rsid w:val="00296F95"/>
    <w:rsid w:val="002972DF"/>
    <w:rsid w:val="00297CFE"/>
    <w:rsid w:val="002A0465"/>
    <w:rsid w:val="002A20D9"/>
    <w:rsid w:val="002A5DC4"/>
    <w:rsid w:val="002A5EED"/>
    <w:rsid w:val="002A7456"/>
    <w:rsid w:val="002A7630"/>
    <w:rsid w:val="002B0055"/>
    <w:rsid w:val="002B04BE"/>
    <w:rsid w:val="002B0A7D"/>
    <w:rsid w:val="002B148F"/>
    <w:rsid w:val="002B1BFC"/>
    <w:rsid w:val="002B2ADC"/>
    <w:rsid w:val="002B3802"/>
    <w:rsid w:val="002B479A"/>
    <w:rsid w:val="002B4A22"/>
    <w:rsid w:val="002B6628"/>
    <w:rsid w:val="002C01A0"/>
    <w:rsid w:val="002C058F"/>
    <w:rsid w:val="002C0DE7"/>
    <w:rsid w:val="002C1248"/>
    <w:rsid w:val="002C1A77"/>
    <w:rsid w:val="002C2CBA"/>
    <w:rsid w:val="002C3040"/>
    <w:rsid w:val="002C3BD0"/>
    <w:rsid w:val="002C3EFD"/>
    <w:rsid w:val="002C40DB"/>
    <w:rsid w:val="002C453E"/>
    <w:rsid w:val="002C45AC"/>
    <w:rsid w:val="002C5AFB"/>
    <w:rsid w:val="002C5C14"/>
    <w:rsid w:val="002C6488"/>
    <w:rsid w:val="002C64F6"/>
    <w:rsid w:val="002C6655"/>
    <w:rsid w:val="002C6D86"/>
    <w:rsid w:val="002C6DC5"/>
    <w:rsid w:val="002D03F1"/>
    <w:rsid w:val="002D1AF1"/>
    <w:rsid w:val="002D2C75"/>
    <w:rsid w:val="002D2D46"/>
    <w:rsid w:val="002D4E29"/>
    <w:rsid w:val="002D6C8E"/>
    <w:rsid w:val="002D767E"/>
    <w:rsid w:val="002D794F"/>
    <w:rsid w:val="002D7F16"/>
    <w:rsid w:val="002E03D8"/>
    <w:rsid w:val="002E06A9"/>
    <w:rsid w:val="002E1787"/>
    <w:rsid w:val="002E2202"/>
    <w:rsid w:val="002E36A1"/>
    <w:rsid w:val="002E3A3F"/>
    <w:rsid w:val="002E5B05"/>
    <w:rsid w:val="002E65D2"/>
    <w:rsid w:val="002F0154"/>
    <w:rsid w:val="002F1612"/>
    <w:rsid w:val="002F3084"/>
    <w:rsid w:val="002F364D"/>
    <w:rsid w:val="002F3783"/>
    <w:rsid w:val="002F3F78"/>
    <w:rsid w:val="002F5482"/>
    <w:rsid w:val="002F5B91"/>
    <w:rsid w:val="002F5D06"/>
    <w:rsid w:val="002F6487"/>
    <w:rsid w:val="002F7656"/>
    <w:rsid w:val="002F7740"/>
    <w:rsid w:val="002F7FE4"/>
    <w:rsid w:val="002F7FF8"/>
    <w:rsid w:val="003001DC"/>
    <w:rsid w:val="00300B5B"/>
    <w:rsid w:val="00303752"/>
    <w:rsid w:val="0030392A"/>
    <w:rsid w:val="003043DF"/>
    <w:rsid w:val="00304492"/>
    <w:rsid w:val="00305CF6"/>
    <w:rsid w:val="0030620F"/>
    <w:rsid w:val="003068F7"/>
    <w:rsid w:val="00306C08"/>
    <w:rsid w:val="003078C7"/>
    <w:rsid w:val="003104A0"/>
    <w:rsid w:val="00310B2A"/>
    <w:rsid w:val="00310CCE"/>
    <w:rsid w:val="003130CF"/>
    <w:rsid w:val="0031385C"/>
    <w:rsid w:val="00313AE7"/>
    <w:rsid w:val="00313D96"/>
    <w:rsid w:val="003143D2"/>
    <w:rsid w:val="00314702"/>
    <w:rsid w:val="00314BCA"/>
    <w:rsid w:val="00315873"/>
    <w:rsid w:val="00315FE6"/>
    <w:rsid w:val="003165D1"/>
    <w:rsid w:val="00317A1F"/>
    <w:rsid w:val="00317E91"/>
    <w:rsid w:val="00320F92"/>
    <w:rsid w:val="00322B41"/>
    <w:rsid w:val="00322ED4"/>
    <w:rsid w:val="003243F7"/>
    <w:rsid w:val="00324736"/>
    <w:rsid w:val="00327122"/>
    <w:rsid w:val="003307F1"/>
    <w:rsid w:val="003337E6"/>
    <w:rsid w:val="00334B4A"/>
    <w:rsid w:val="0033504A"/>
    <w:rsid w:val="003407C7"/>
    <w:rsid w:val="0034091B"/>
    <w:rsid w:val="00340DBC"/>
    <w:rsid w:val="00340F02"/>
    <w:rsid w:val="00341096"/>
    <w:rsid w:val="00341BCC"/>
    <w:rsid w:val="00342C46"/>
    <w:rsid w:val="00344999"/>
    <w:rsid w:val="00344E83"/>
    <w:rsid w:val="00347DC4"/>
    <w:rsid w:val="00347EAE"/>
    <w:rsid w:val="00347F5D"/>
    <w:rsid w:val="00350017"/>
    <w:rsid w:val="0035091C"/>
    <w:rsid w:val="00350FC8"/>
    <w:rsid w:val="00351D59"/>
    <w:rsid w:val="0035667B"/>
    <w:rsid w:val="00356E27"/>
    <w:rsid w:val="00357B5B"/>
    <w:rsid w:val="00360A7B"/>
    <w:rsid w:val="00361DCB"/>
    <w:rsid w:val="00362092"/>
    <w:rsid w:val="003629C1"/>
    <w:rsid w:val="00364976"/>
    <w:rsid w:val="0036552F"/>
    <w:rsid w:val="00365B95"/>
    <w:rsid w:val="00365CB6"/>
    <w:rsid w:val="00365D1F"/>
    <w:rsid w:val="00366220"/>
    <w:rsid w:val="00366737"/>
    <w:rsid w:val="003675CA"/>
    <w:rsid w:val="0036791A"/>
    <w:rsid w:val="003702C7"/>
    <w:rsid w:val="00371009"/>
    <w:rsid w:val="00371388"/>
    <w:rsid w:val="00372889"/>
    <w:rsid w:val="0037326E"/>
    <w:rsid w:val="00373E6E"/>
    <w:rsid w:val="00375127"/>
    <w:rsid w:val="003757B3"/>
    <w:rsid w:val="00375CBA"/>
    <w:rsid w:val="00375D32"/>
    <w:rsid w:val="00375F1B"/>
    <w:rsid w:val="00376AD4"/>
    <w:rsid w:val="003777B5"/>
    <w:rsid w:val="00377B01"/>
    <w:rsid w:val="003801E3"/>
    <w:rsid w:val="0038074A"/>
    <w:rsid w:val="00381D1E"/>
    <w:rsid w:val="00385E92"/>
    <w:rsid w:val="00386C45"/>
    <w:rsid w:val="00387247"/>
    <w:rsid w:val="0039182A"/>
    <w:rsid w:val="0039183E"/>
    <w:rsid w:val="00391D1D"/>
    <w:rsid w:val="00392356"/>
    <w:rsid w:val="00392A0C"/>
    <w:rsid w:val="00392F7C"/>
    <w:rsid w:val="00393416"/>
    <w:rsid w:val="00393D96"/>
    <w:rsid w:val="0039492A"/>
    <w:rsid w:val="00395109"/>
    <w:rsid w:val="00395E1B"/>
    <w:rsid w:val="003961C6"/>
    <w:rsid w:val="003964C9"/>
    <w:rsid w:val="003967BA"/>
    <w:rsid w:val="003A01F3"/>
    <w:rsid w:val="003A23DB"/>
    <w:rsid w:val="003A2E00"/>
    <w:rsid w:val="003A3434"/>
    <w:rsid w:val="003A349D"/>
    <w:rsid w:val="003A4404"/>
    <w:rsid w:val="003A51C8"/>
    <w:rsid w:val="003A6465"/>
    <w:rsid w:val="003A6E7D"/>
    <w:rsid w:val="003B0DA5"/>
    <w:rsid w:val="003B1327"/>
    <w:rsid w:val="003B1C48"/>
    <w:rsid w:val="003B21C9"/>
    <w:rsid w:val="003B2898"/>
    <w:rsid w:val="003B2986"/>
    <w:rsid w:val="003B32DB"/>
    <w:rsid w:val="003B410C"/>
    <w:rsid w:val="003B5417"/>
    <w:rsid w:val="003B5E8A"/>
    <w:rsid w:val="003B6B3E"/>
    <w:rsid w:val="003C0563"/>
    <w:rsid w:val="003C106D"/>
    <w:rsid w:val="003C3788"/>
    <w:rsid w:val="003C3B13"/>
    <w:rsid w:val="003C4D7D"/>
    <w:rsid w:val="003C5216"/>
    <w:rsid w:val="003C5412"/>
    <w:rsid w:val="003C57C3"/>
    <w:rsid w:val="003C689E"/>
    <w:rsid w:val="003D0099"/>
    <w:rsid w:val="003D07DA"/>
    <w:rsid w:val="003D2F7A"/>
    <w:rsid w:val="003D3AF3"/>
    <w:rsid w:val="003D438F"/>
    <w:rsid w:val="003D4E80"/>
    <w:rsid w:val="003D6DA6"/>
    <w:rsid w:val="003D6EFC"/>
    <w:rsid w:val="003D7502"/>
    <w:rsid w:val="003D7E75"/>
    <w:rsid w:val="003E0721"/>
    <w:rsid w:val="003E09C8"/>
    <w:rsid w:val="003E0AF6"/>
    <w:rsid w:val="003E28BA"/>
    <w:rsid w:val="003E32F2"/>
    <w:rsid w:val="003E3A3B"/>
    <w:rsid w:val="003E3F16"/>
    <w:rsid w:val="003E409E"/>
    <w:rsid w:val="003E4E3A"/>
    <w:rsid w:val="003E5E81"/>
    <w:rsid w:val="003F0AAB"/>
    <w:rsid w:val="003F1E16"/>
    <w:rsid w:val="003F2F80"/>
    <w:rsid w:val="003F34F0"/>
    <w:rsid w:val="003F3540"/>
    <w:rsid w:val="003F3DC5"/>
    <w:rsid w:val="003F3E9F"/>
    <w:rsid w:val="003F56A2"/>
    <w:rsid w:val="003F5A95"/>
    <w:rsid w:val="004000DC"/>
    <w:rsid w:val="004000F9"/>
    <w:rsid w:val="0040056D"/>
    <w:rsid w:val="00401930"/>
    <w:rsid w:val="00401E3C"/>
    <w:rsid w:val="004020BF"/>
    <w:rsid w:val="00402151"/>
    <w:rsid w:val="0040220A"/>
    <w:rsid w:val="00402B17"/>
    <w:rsid w:val="004033D1"/>
    <w:rsid w:val="00404A6C"/>
    <w:rsid w:val="00405B0F"/>
    <w:rsid w:val="00407973"/>
    <w:rsid w:val="00410479"/>
    <w:rsid w:val="00410B42"/>
    <w:rsid w:val="00411657"/>
    <w:rsid w:val="00411746"/>
    <w:rsid w:val="00412514"/>
    <w:rsid w:val="004125BC"/>
    <w:rsid w:val="00412825"/>
    <w:rsid w:val="00413819"/>
    <w:rsid w:val="004175A3"/>
    <w:rsid w:val="00417F6B"/>
    <w:rsid w:val="0042169A"/>
    <w:rsid w:val="004220EE"/>
    <w:rsid w:val="00422329"/>
    <w:rsid w:val="0042501A"/>
    <w:rsid w:val="0042580A"/>
    <w:rsid w:val="004268AC"/>
    <w:rsid w:val="00426C84"/>
    <w:rsid w:val="004318BB"/>
    <w:rsid w:val="0043216E"/>
    <w:rsid w:val="00433B7B"/>
    <w:rsid w:val="00433F93"/>
    <w:rsid w:val="004340EA"/>
    <w:rsid w:val="00434B4F"/>
    <w:rsid w:val="00434BB2"/>
    <w:rsid w:val="00434C10"/>
    <w:rsid w:val="00434DB2"/>
    <w:rsid w:val="004363EF"/>
    <w:rsid w:val="00441081"/>
    <w:rsid w:val="004415B8"/>
    <w:rsid w:val="004419B9"/>
    <w:rsid w:val="00441A27"/>
    <w:rsid w:val="004425E0"/>
    <w:rsid w:val="00442697"/>
    <w:rsid w:val="0044289F"/>
    <w:rsid w:val="00442D19"/>
    <w:rsid w:val="00443959"/>
    <w:rsid w:val="00443AD5"/>
    <w:rsid w:val="00444BDE"/>
    <w:rsid w:val="00445023"/>
    <w:rsid w:val="00445BF8"/>
    <w:rsid w:val="00445D55"/>
    <w:rsid w:val="00445DC4"/>
    <w:rsid w:val="00450504"/>
    <w:rsid w:val="00450714"/>
    <w:rsid w:val="00450E97"/>
    <w:rsid w:val="0045102E"/>
    <w:rsid w:val="00451ED1"/>
    <w:rsid w:val="004520D8"/>
    <w:rsid w:val="00452524"/>
    <w:rsid w:val="004527BF"/>
    <w:rsid w:val="0045292B"/>
    <w:rsid w:val="00452EF3"/>
    <w:rsid w:val="00453C00"/>
    <w:rsid w:val="0045554C"/>
    <w:rsid w:val="004567CF"/>
    <w:rsid w:val="004570C2"/>
    <w:rsid w:val="0045767C"/>
    <w:rsid w:val="00460125"/>
    <w:rsid w:val="004607EF"/>
    <w:rsid w:val="00460BFD"/>
    <w:rsid w:val="004616E8"/>
    <w:rsid w:val="00462D5C"/>
    <w:rsid w:val="0046303C"/>
    <w:rsid w:val="004635F3"/>
    <w:rsid w:val="004637A8"/>
    <w:rsid w:val="004647C7"/>
    <w:rsid w:val="00464B68"/>
    <w:rsid w:val="00465CAF"/>
    <w:rsid w:val="00465EC1"/>
    <w:rsid w:val="004667A4"/>
    <w:rsid w:val="004669AE"/>
    <w:rsid w:val="004673BB"/>
    <w:rsid w:val="00467887"/>
    <w:rsid w:val="00467D04"/>
    <w:rsid w:val="00467F8B"/>
    <w:rsid w:val="004703BB"/>
    <w:rsid w:val="00471CD9"/>
    <w:rsid w:val="00472AFA"/>
    <w:rsid w:val="00472BF3"/>
    <w:rsid w:val="00472C31"/>
    <w:rsid w:val="0047372B"/>
    <w:rsid w:val="004754BE"/>
    <w:rsid w:val="004755ED"/>
    <w:rsid w:val="00475E1E"/>
    <w:rsid w:val="00476EF0"/>
    <w:rsid w:val="00477A63"/>
    <w:rsid w:val="00477BBA"/>
    <w:rsid w:val="00477DC6"/>
    <w:rsid w:val="004809CE"/>
    <w:rsid w:val="0048189C"/>
    <w:rsid w:val="00481A15"/>
    <w:rsid w:val="00481C0F"/>
    <w:rsid w:val="00483CAD"/>
    <w:rsid w:val="00485F75"/>
    <w:rsid w:val="0048686E"/>
    <w:rsid w:val="00487004"/>
    <w:rsid w:val="004874F2"/>
    <w:rsid w:val="00487CCA"/>
    <w:rsid w:val="004908D5"/>
    <w:rsid w:val="00490DF6"/>
    <w:rsid w:val="00493A4E"/>
    <w:rsid w:val="004943A1"/>
    <w:rsid w:val="0049507F"/>
    <w:rsid w:val="00495279"/>
    <w:rsid w:val="004955CD"/>
    <w:rsid w:val="00495C62"/>
    <w:rsid w:val="00496588"/>
    <w:rsid w:val="00497172"/>
    <w:rsid w:val="00497D5F"/>
    <w:rsid w:val="004A02C0"/>
    <w:rsid w:val="004A0F21"/>
    <w:rsid w:val="004A15FF"/>
    <w:rsid w:val="004A1F20"/>
    <w:rsid w:val="004A39A9"/>
    <w:rsid w:val="004A4F1C"/>
    <w:rsid w:val="004A557A"/>
    <w:rsid w:val="004A6BDD"/>
    <w:rsid w:val="004A7001"/>
    <w:rsid w:val="004A715D"/>
    <w:rsid w:val="004A727A"/>
    <w:rsid w:val="004A7705"/>
    <w:rsid w:val="004A79CF"/>
    <w:rsid w:val="004B0AE4"/>
    <w:rsid w:val="004B19F7"/>
    <w:rsid w:val="004B1C90"/>
    <w:rsid w:val="004B2DF6"/>
    <w:rsid w:val="004B36B2"/>
    <w:rsid w:val="004B5A01"/>
    <w:rsid w:val="004B66DE"/>
    <w:rsid w:val="004B670C"/>
    <w:rsid w:val="004B6763"/>
    <w:rsid w:val="004B6797"/>
    <w:rsid w:val="004B7A07"/>
    <w:rsid w:val="004B7B2D"/>
    <w:rsid w:val="004C005C"/>
    <w:rsid w:val="004C0D0E"/>
    <w:rsid w:val="004C2B0D"/>
    <w:rsid w:val="004C2D14"/>
    <w:rsid w:val="004C3B95"/>
    <w:rsid w:val="004C413A"/>
    <w:rsid w:val="004C4285"/>
    <w:rsid w:val="004C56C2"/>
    <w:rsid w:val="004C65D1"/>
    <w:rsid w:val="004C6A76"/>
    <w:rsid w:val="004C6B17"/>
    <w:rsid w:val="004C6B81"/>
    <w:rsid w:val="004C7264"/>
    <w:rsid w:val="004C7BDE"/>
    <w:rsid w:val="004D09FE"/>
    <w:rsid w:val="004D0A71"/>
    <w:rsid w:val="004D1CA4"/>
    <w:rsid w:val="004D26EF"/>
    <w:rsid w:val="004D29F0"/>
    <w:rsid w:val="004D31F0"/>
    <w:rsid w:val="004D3762"/>
    <w:rsid w:val="004D4D42"/>
    <w:rsid w:val="004D5F37"/>
    <w:rsid w:val="004D6696"/>
    <w:rsid w:val="004D66F3"/>
    <w:rsid w:val="004D6F65"/>
    <w:rsid w:val="004D7ABE"/>
    <w:rsid w:val="004D7C06"/>
    <w:rsid w:val="004E11C0"/>
    <w:rsid w:val="004E1454"/>
    <w:rsid w:val="004E168A"/>
    <w:rsid w:val="004E2410"/>
    <w:rsid w:val="004E2D92"/>
    <w:rsid w:val="004E3442"/>
    <w:rsid w:val="004E3AA6"/>
    <w:rsid w:val="004E40BE"/>
    <w:rsid w:val="004E78E0"/>
    <w:rsid w:val="004F0418"/>
    <w:rsid w:val="004F2B68"/>
    <w:rsid w:val="004F312E"/>
    <w:rsid w:val="004F342A"/>
    <w:rsid w:val="004F3619"/>
    <w:rsid w:val="004F53AA"/>
    <w:rsid w:val="004F561E"/>
    <w:rsid w:val="004F57E8"/>
    <w:rsid w:val="004F626F"/>
    <w:rsid w:val="004F6F3E"/>
    <w:rsid w:val="004F76E8"/>
    <w:rsid w:val="00501FBC"/>
    <w:rsid w:val="005032AF"/>
    <w:rsid w:val="005057D7"/>
    <w:rsid w:val="00505D67"/>
    <w:rsid w:val="005063CA"/>
    <w:rsid w:val="00511BB9"/>
    <w:rsid w:val="00512565"/>
    <w:rsid w:val="00513C7F"/>
    <w:rsid w:val="00514DE0"/>
    <w:rsid w:val="00515032"/>
    <w:rsid w:val="005203B3"/>
    <w:rsid w:val="00520460"/>
    <w:rsid w:val="0052104B"/>
    <w:rsid w:val="005213FE"/>
    <w:rsid w:val="00522907"/>
    <w:rsid w:val="005238E7"/>
    <w:rsid w:val="00524229"/>
    <w:rsid w:val="005248F4"/>
    <w:rsid w:val="00524C20"/>
    <w:rsid w:val="00525442"/>
    <w:rsid w:val="005254AA"/>
    <w:rsid w:val="005257B2"/>
    <w:rsid w:val="00525981"/>
    <w:rsid w:val="0052604A"/>
    <w:rsid w:val="005261CD"/>
    <w:rsid w:val="00527E8C"/>
    <w:rsid w:val="00527F28"/>
    <w:rsid w:val="00530799"/>
    <w:rsid w:val="00531B94"/>
    <w:rsid w:val="00531F8B"/>
    <w:rsid w:val="0053284B"/>
    <w:rsid w:val="0053305D"/>
    <w:rsid w:val="00533447"/>
    <w:rsid w:val="00533523"/>
    <w:rsid w:val="0053432F"/>
    <w:rsid w:val="0053527A"/>
    <w:rsid w:val="0053572C"/>
    <w:rsid w:val="0053573A"/>
    <w:rsid w:val="005360C8"/>
    <w:rsid w:val="00537170"/>
    <w:rsid w:val="00537ADB"/>
    <w:rsid w:val="00537EC9"/>
    <w:rsid w:val="00541561"/>
    <w:rsid w:val="005430E8"/>
    <w:rsid w:val="00543E55"/>
    <w:rsid w:val="0054489A"/>
    <w:rsid w:val="00544B26"/>
    <w:rsid w:val="00544D55"/>
    <w:rsid w:val="00545706"/>
    <w:rsid w:val="00545D08"/>
    <w:rsid w:val="00545EFD"/>
    <w:rsid w:val="005467B5"/>
    <w:rsid w:val="00547838"/>
    <w:rsid w:val="00550C5A"/>
    <w:rsid w:val="00550ECA"/>
    <w:rsid w:val="00551340"/>
    <w:rsid w:val="0055219A"/>
    <w:rsid w:val="00552B4F"/>
    <w:rsid w:val="00553F87"/>
    <w:rsid w:val="00555CA7"/>
    <w:rsid w:val="00556635"/>
    <w:rsid w:val="00556BAE"/>
    <w:rsid w:val="0055708F"/>
    <w:rsid w:val="00557264"/>
    <w:rsid w:val="00560166"/>
    <w:rsid w:val="0056060C"/>
    <w:rsid w:val="00561A15"/>
    <w:rsid w:val="00561DFC"/>
    <w:rsid w:val="005627AD"/>
    <w:rsid w:val="00563869"/>
    <w:rsid w:val="00563C2C"/>
    <w:rsid w:val="00563CB5"/>
    <w:rsid w:val="0056498D"/>
    <w:rsid w:val="00565B3C"/>
    <w:rsid w:val="00565EA4"/>
    <w:rsid w:val="00567584"/>
    <w:rsid w:val="00567F95"/>
    <w:rsid w:val="00570088"/>
    <w:rsid w:val="00570D02"/>
    <w:rsid w:val="0057180A"/>
    <w:rsid w:val="00573554"/>
    <w:rsid w:val="00577085"/>
    <w:rsid w:val="00580A85"/>
    <w:rsid w:val="00582BB7"/>
    <w:rsid w:val="0058326E"/>
    <w:rsid w:val="00583566"/>
    <w:rsid w:val="00584202"/>
    <w:rsid w:val="0058434F"/>
    <w:rsid w:val="00584F6E"/>
    <w:rsid w:val="005855EB"/>
    <w:rsid w:val="005865CB"/>
    <w:rsid w:val="00586665"/>
    <w:rsid w:val="00591204"/>
    <w:rsid w:val="00591FC6"/>
    <w:rsid w:val="0059229E"/>
    <w:rsid w:val="005939C7"/>
    <w:rsid w:val="00593EE8"/>
    <w:rsid w:val="0059413E"/>
    <w:rsid w:val="005953AF"/>
    <w:rsid w:val="0059693A"/>
    <w:rsid w:val="00596BDE"/>
    <w:rsid w:val="005979A4"/>
    <w:rsid w:val="00597B6B"/>
    <w:rsid w:val="005A191C"/>
    <w:rsid w:val="005A2267"/>
    <w:rsid w:val="005A2A89"/>
    <w:rsid w:val="005A2C69"/>
    <w:rsid w:val="005A2FA8"/>
    <w:rsid w:val="005A6D89"/>
    <w:rsid w:val="005B1498"/>
    <w:rsid w:val="005B2406"/>
    <w:rsid w:val="005B3547"/>
    <w:rsid w:val="005B377B"/>
    <w:rsid w:val="005B3B2B"/>
    <w:rsid w:val="005B426E"/>
    <w:rsid w:val="005B432B"/>
    <w:rsid w:val="005B46DD"/>
    <w:rsid w:val="005B4833"/>
    <w:rsid w:val="005B65D6"/>
    <w:rsid w:val="005B6A40"/>
    <w:rsid w:val="005C0246"/>
    <w:rsid w:val="005C04C9"/>
    <w:rsid w:val="005C1BC0"/>
    <w:rsid w:val="005C2512"/>
    <w:rsid w:val="005C257A"/>
    <w:rsid w:val="005C29C5"/>
    <w:rsid w:val="005C2D5E"/>
    <w:rsid w:val="005C32D7"/>
    <w:rsid w:val="005C3309"/>
    <w:rsid w:val="005C3783"/>
    <w:rsid w:val="005C4986"/>
    <w:rsid w:val="005C633B"/>
    <w:rsid w:val="005D0546"/>
    <w:rsid w:val="005D071A"/>
    <w:rsid w:val="005D0E9E"/>
    <w:rsid w:val="005D145E"/>
    <w:rsid w:val="005D74DB"/>
    <w:rsid w:val="005E123F"/>
    <w:rsid w:val="005E1BEA"/>
    <w:rsid w:val="005E3723"/>
    <w:rsid w:val="005E39E6"/>
    <w:rsid w:val="005E519D"/>
    <w:rsid w:val="005E5DEA"/>
    <w:rsid w:val="005E6823"/>
    <w:rsid w:val="005F0AD5"/>
    <w:rsid w:val="005F1587"/>
    <w:rsid w:val="005F16FB"/>
    <w:rsid w:val="005F17E1"/>
    <w:rsid w:val="005F20A0"/>
    <w:rsid w:val="005F22EC"/>
    <w:rsid w:val="005F27E7"/>
    <w:rsid w:val="005F3265"/>
    <w:rsid w:val="005F3728"/>
    <w:rsid w:val="005F3B4B"/>
    <w:rsid w:val="005F4D19"/>
    <w:rsid w:val="005F60F9"/>
    <w:rsid w:val="005F6F44"/>
    <w:rsid w:val="005F7A5F"/>
    <w:rsid w:val="00600C67"/>
    <w:rsid w:val="00600E1E"/>
    <w:rsid w:val="006011FB"/>
    <w:rsid w:val="00601BBE"/>
    <w:rsid w:val="006021CD"/>
    <w:rsid w:val="00602C38"/>
    <w:rsid w:val="00602DB0"/>
    <w:rsid w:val="00603D8D"/>
    <w:rsid w:val="0060471C"/>
    <w:rsid w:val="0060501F"/>
    <w:rsid w:val="00605756"/>
    <w:rsid w:val="006057E8"/>
    <w:rsid w:val="006070AF"/>
    <w:rsid w:val="00607C5A"/>
    <w:rsid w:val="00610084"/>
    <w:rsid w:val="0061022A"/>
    <w:rsid w:val="00610319"/>
    <w:rsid w:val="00610F7C"/>
    <w:rsid w:val="00611E24"/>
    <w:rsid w:val="006120A5"/>
    <w:rsid w:val="00612AF5"/>
    <w:rsid w:val="00612F13"/>
    <w:rsid w:val="00613023"/>
    <w:rsid w:val="006132C9"/>
    <w:rsid w:val="00613ACF"/>
    <w:rsid w:val="00613B32"/>
    <w:rsid w:val="00616C51"/>
    <w:rsid w:val="006177B2"/>
    <w:rsid w:val="006207EE"/>
    <w:rsid w:val="00620A58"/>
    <w:rsid w:val="006220A2"/>
    <w:rsid w:val="00622912"/>
    <w:rsid w:val="00622C19"/>
    <w:rsid w:val="00623413"/>
    <w:rsid w:val="00624542"/>
    <w:rsid w:val="00625011"/>
    <w:rsid w:val="0062563F"/>
    <w:rsid w:val="006258B4"/>
    <w:rsid w:val="006263CE"/>
    <w:rsid w:val="00626E11"/>
    <w:rsid w:val="006277C1"/>
    <w:rsid w:val="00627A49"/>
    <w:rsid w:val="0063148F"/>
    <w:rsid w:val="0063184F"/>
    <w:rsid w:val="00631B91"/>
    <w:rsid w:val="006321F7"/>
    <w:rsid w:val="00632B4D"/>
    <w:rsid w:val="00633108"/>
    <w:rsid w:val="00633855"/>
    <w:rsid w:val="00633882"/>
    <w:rsid w:val="0063517A"/>
    <w:rsid w:val="00635E83"/>
    <w:rsid w:val="0063662E"/>
    <w:rsid w:val="00636736"/>
    <w:rsid w:val="0063679E"/>
    <w:rsid w:val="00636882"/>
    <w:rsid w:val="00637809"/>
    <w:rsid w:val="00637A01"/>
    <w:rsid w:val="00637B7F"/>
    <w:rsid w:val="00640013"/>
    <w:rsid w:val="006423FC"/>
    <w:rsid w:val="00642D61"/>
    <w:rsid w:val="00642D9C"/>
    <w:rsid w:val="006433DF"/>
    <w:rsid w:val="00645576"/>
    <w:rsid w:val="00646545"/>
    <w:rsid w:val="006469FC"/>
    <w:rsid w:val="006472A6"/>
    <w:rsid w:val="0064737C"/>
    <w:rsid w:val="006502DA"/>
    <w:rsid w:val="00650B9B"/>
    <w:rsid w:val="00650D9D"/>
    <w:rsid w:val="00651954"/>
    <w:rsid w:val="006532C1"/>
    <w:rsid w:val="006536BD"/>
    <w:rsid w:val="00654401"/>
    <w:rsid w:val="00655318"/>
    <w:rsid w:val="00655551"/>
    <w:rsid w:val="00655C4A"/>
    <w:rsid w:val="006569D7"/>
    <w:rsid w:val="0065789E"/>
    <w:rsid w:val="00657980"/>
    <w:rsid w:val="006579CE"/>
    <w:rsid w:val="0066004F"/>
    <w:rsid w:val="00660C2B"/>
    <w:rsid w:val="00661C4D"/>
    <w:rsid w:val="00661F04"/>
    <w:rsid w:val="00662022"/>
    <w:rsid w:val="00663582"/>
    <w:rsid w:val="00663AE4"/>
    <w:rsid w:val="0066466F"/>
    <w:rsid w:val="006652BF"/>
    <w:rsid w:val="00666BB2"/>
    <w:rsid w:val="00666E01"/>
    <w:rsid w:val="0067038A"/>
    <w:rsid w:val="006706D3"/>
    <w:rsid w:val="006706DF"/>
    <w:rsid w:val="006718A3"/>
    <w:rsid w:val="00671B4D"/>
    <w:rsid w:val="00671DDD"/>
    <w:rsid w:val="00672126"/>
    <w:rsid w:val="006724D4"/>
    <w:rsid w:val="00672FDE"/>
    <w:rsid w:val="00673F86"/>
    <w:rsid w:val="00674093"/>
    <w:rsid w:val="00674AA2"/>
    <w:rsid w:val="0067504C"/>
    <w:rsid w:val="006767E3"/>
    <w:rsid w:val="00676B67"/>
    <w:rsid w:val="00677DC7"/>
    <w:rsid w:val="00683115"/>
    <w:rsid w:val="00683230"/>
    <w:rsid w:val="00684056"/>
    <w:rsid w:val="006843B3"/>
    <w:rsid w:val="00684AD6"/>
    <w:rsid w:val="00684D43"/>
    <w:rsid w:val="00686232"/>
    <w:rsid w:val="00686375"/>
    <w:rsid w:val="00686741"/>
    <w:rsid w:val="00691A11"/>
    <w:rsid w:val="00691CF6"/>
    <w:rsid w:val="006942A6"/>
    <w:rsid w:val="006952AD"/>
    <w:rsid w:val="006976A5"/>
    <w:rsid w:val="006A0E3A"/>
    <w:rsid w:val="006A1617"/>
    <w:rsid w:val="006A3842"/>
    <w:rsid w:val="006A3DA4"/>
    <w:rsid w:val="006A4863"/>
    <w:rsid w:val="006A62D1"/>
    <w:rsid w:val="006A7436"/>
    <w:rsid w:val="006A7BFC"/>
    <w:rsid w:val="006B03A5"/>
    <w:rsid w:val="006B0636"/>
    <w:rsid w:val="006B1581"/>
    <w:rsid w:val="006B28D9"/>
    <w:rsid w:val="006B2B12"/>
    <w:rsid w:val="006B345F"/>
    <w:rsid w:val="006B50A2"/>
    <w:rsid w:val="006B58DB"/>
    <w:rsid w:val="006B5BE1"/>
    <w:rsid w:val="006B62D5"/>
    <w:rsid w:val="006B7FF3"/>
    <w:rsid w:val="006C187F"/>
    <w:rsid w:val="006C218E"/>
    <w:rsid w:val="006C36A0"/>
    <w:rsid w:val="006C3B74"/>
    <w:rsid w:val="006C4214"/>
    <w:rsid w:val="006C48B7"/>
    <w:rsid w:val="006C6D00"/>
    <w:rsid w:val="006D1956"/>
    <w:rsid w:val="006D23A0"/>
    <w:rsid w:val="006D24A2"/>
    <w:rsid w:val="006D3D60"/>
    <w:rsid w:val="006D3E9B"/>
    <w:rsid w:val="006D3F8A"/>
    <w:rsid w:val="006D4624"/>
    <w:rsid w:val="006D506F"/>
    <w:rsid w:val="006D526B"/>
    <w:rsid w:val="006D53AB"/>
    <w:rsid w:val="006E05F5"/>
    <w:rsid w:val="006E07A2"/>
    <w:rsid w:val="006E226B"/>
    <w:rsid w:val="006E2B53"/>
    <w:rsid w:val="006E40D7"/>
    <w:rsid w:val="006E6101"/>
    <w:rsid w:val="006E6F99"/>
    <w:rsid w:val="006E73AD"/>
    <w:rsid w:val="006E742F"/>
    <w:rsid w:val="006E7606"/>
    <w:rsid w:val="006F187C"/>
    <w:rsid w:val="006F2C9A"/>
    <w:rsid w:val="006F3CDA"/>
    <w:rsid w:val="006F63F7"/>
    <w:rsid w:val="0070003B"/>
    <w:rsid w:val="007002CD"/>
    <w:rsid w:val="00701813"/>
    <w:rsid w:val="00701ECB"/>
    <w:rsid w:val="00702C1B"/>
    <w:rsid w:val="00704F3F"/>
    <w:rsid w:val="00705C9D"/>
    <w:rsid w:val="007069D8"/>
    <w:rsid w:val="007070D2"/>
    <w:rsid w:val="007108ED"/>
    <w:rsid w:val="00710E5A"/>
    <w:rsid w:val="00712DC6"/>
    <w:rsid w:val="00714685"/>
    <w:rsid w:val="00714F25"/>
    <w:rsid w:val="0071543F"/>
    <w:rsid w:val="0071564B"/>
    <w:rsid w:val="00716BEE"/>
    <w:rsid w:val="007174EE"/>
    <w:rsid w:val="00717B14"/>
    <w:rsid w:val="00717BFD"/>
    <w:rsid w:val="007219A9"/>
    <w:rsid w:val="0072264D"/>
    <w:rsid w:val="00724B75"/>
    <w:rsid w:val="00727984"/>
    <w:rsid w:val="007302EE"/>
    <w:rsid w:val="00731C65"/>
    <w:rsid w:val="00732C1F"/>
    <w:rsid w:val="007335AE"/>
    <w:rsid w:val="00733A06"/>
    <w:rsid w:val="00733B50"/>
    <w:rsid w:val="00734245"/>
    <w:rsid w:val="00734552"/>
    <w:rsid w:val="00736419"/>
    <w:rsid w:val="00736B29"/>
    <w:rsid w:val="00736E5F"/>
    <w:rsid w:val="00736EF7"/>
    <w:rsid w:val="00737A9C"/>
    <w:rsid w:val="00737B6D"/>
    <w:rsid w:val="00740408"/>
    <w:rsid w:val="00740C0C"/>
    <w:rsid w:val="00741897"/>
    <w:rsid w:val="007419AF"/>
    <w:rsid w:val="0074256F"/>
    <w:rsid w:val="00744140"/>
    <w:rsid w:val="007447C4"/>
    <w:rsid w:val="0074490B"/>
    <w:rsid w:val="007450E9"/>
    <w:rsid w:val="0074618D"/>
    <w:rsid w:val="00747FF5"/>
    <w:rsid w:val="00750E0C"/>
    <w:rsid w:val="00751759"/>
    <w:rsid w:val="007526AA"/>
    <w:rsid w:val="00752E17"/>
    <w:rsid w:val="00753455"/>
    <w:rsid w:val="00754831"/>
    <w:rsid w:val="007557DD"/>
    <w:rsid w:val="007558A5"/>
    <w:rsid w:val="00755960"/>
    <w:rsid w:val="00760794"/>
    <w:rsid w:val="00761B13"/>
    <w:rsid w:val="00761BEF"/>
    <w:rsid w:val="0076267F"/>
    <w:rsid w:val="00763445"/>
    <w:rsid w:val="00763F97"/>
    <w:rsid w:val="00766213"/>
    <w:rsid w:val="00766959"/>
    <w:rsid w:val="00766BD0"/>
    <w:rsid w:val="00770103"/>
    <w:rsid w:val="0077019C"/>
    <w:rsid w:val="00770942"/>
    <w:rsid w:val="00770E37"/>
    <w:rsid w:val="00771681"/>
    <w:rsid w:val="00772787"/>
    <w:rsid w:val="00772BFE"/>
    <w:rsid w:val="00772F88"/>
    <w:rsid w:val="00773451"/>
    <w:rsid w:val="00781630"/>
    <w:rsid w:val="00781ABE"/>
    <w:rsid w:val="007826C3"/>
    <w:rsid w:val="00782D04"/>
    <w:rsid w:val="00783092"/>
    <w:rsid w:val="00783C82"/>
    <w:rsid w:val="00783C8E"/>
    <w:rsid w:val="00784AA0"/>
    <w:rsid w:val="00784AA7"/>
    <w:rsid w:val="0078689A"/>
    <w:rsid w:val="007873D7"/>
    <w:rsid w:val="007879AE"/>
    <w:rsid w:val="0079063F"/>
    <w:rsid w:val="00791227"/>
    <w:rsid w:val="0079128E"/>
    <w:rsid w:val="00791D8A"/>
    <w:rsid w:val="0079418E"/>
    <w:rsid w:val="00794DF2"/>
    <w:rsid w:val="0079543A"/>
    <w:rsid w:val="00795AB4"/>
    <w:rsid w:val="0079698A"/>
    <w:rsid w:val="0079704E"/>
    <w:rsid w:val="00797182"/>
    <w:rsid w:val="007979BD"/>
    <w:rsid w:val="00797C55"/>
    <w:rsid w:val="00797E18"/>
    <w:rsid w:val="007A1025"/>
    <w:rsid w:val="007A103D"/>
    <w:rsid w:val="007A1756"/>
    <w:rsid w:val="007A197D"/>
    <w:rsid w:val="007A26E1"/>
    <w:rsid w:val="007A2D17"/>
    <w:rsid w:val="007A30A2"/>
    <w:rsid w:val="007A33D7"/>
    <w:rsid w:val="007A365A"/>
    <w:rsid w:val="007A4357"/>
    <w:rsid w:val="007A499B"/>
    <w:rsid w:val="007A5013"/>
    <w:rsid w:val="007A767A"/>
    <w:rsid w:val="007B0B8C"/>
    <w:rsid w:val="007B138F"/>
    <w:rsid w:val="007B1A93"/>
    <w:rsid w:val="007B260D"/>
    <w:rsid w:val="007B2BEC"/>
    <w:rsid w:val="007B38B6"/>
    <w:rsid w:val="007B3B8F"/>
    <w:rsid w:val="007B3C40"/>
    <w:rsid w:val="007B448F"/>
    <w:rsid w:val="007B44A2"/>
    <w:rsid w:val="007B4751"/>
    <w:rsid w:val="007B4CF1"/>
    <w:rsid w:val="007B51B5"/>
    <w:rsid w:val="007B57BB"/>
    <w:rsid w:val="007B7D01"/>
    <w:rsid w:val="007C0547"/>
    <w:rsid w:val="007C0D59"/>
    <w:rsid w:val="007C1839"/>
    <w:rsid w:val="007C1EEF"/>
    <w:rsid w:val="007C256C"/>
    <w:rsid w:val="007C3818"/>
    <w:rsid w:val="007C39A5"/>
    <w:rsid w:val="007C3E20"/>
    <w:rsid w:val="007C53ED"/>
    <w:rsid w:val="007C5BCA"/>
    <w:rsid w:val="007C5E74"/>
    <w:rsid w:val="007C6D9F"/>
    <w:rsid w:val="007C6F36"/>
    <w:rsid w:val="007C77F1"/>
    <w:rsid w:val="007C7C5F"/>
    <w:rsid w:val="007C7FEB"/>
    <w:rsid w:val="007D04EB"/>
    <w:rsid w:val="007D09E1"/>
    <w:rsid w:val="007D2C83"/>
    <w:rsid w:val="007D2E57"/>
    <w:rsid w:val="007D3B2E"/>
    <w:rsid w:val="007D4623"/>
    <w:rsid w:val="007D4C1C"/>
    <w:rsid w:val="007D58D2"/>
    <w:rsid w:val="007D5DF9"/>
    <w:rsid w:val="007D6D6C"/>
    <w:rsid w:val="007D787A"/>
    <w:rsid w:val="007E1CDE"/>
    <w:rsid w:val="007E4AE5"/>
    <w:rsid w:val="007E56A4"/>
    <w:rsid w:val="007E57D9"/>
    <w:rsid w:val="007E6455"/>
    <w:rsid w:val="007E7CD5"/>
    <w:rsid w:val="007F07FE"/>
    <w:rsid w:val="007F3886"/>
    <w:rsid w:val="007F3890"/>
    <w:rsid w:val="007F40E8"/>
    <w:rsid w:val="007F4768"/>
    <w:rsid w:val="007F5703"/>
    <w:rsid w:val="007F5A64"/>
    <w:rsid w:val="007F5B0A"/>
    <w:rsid w:val="007F605C"/>
    <w:rsid w:val="007F60FF"/>
    <w:rsid w:val="007F6296"/>
    <w:rsid w:val="007F64E7"/>
    <w:rsid w:val="007F7B97"/>
    <w:rsid w:val="00801649"/>
    <w:rsid w:val="0080196C"/>
    <w:rsid w:val="0080314A"/>
    <w:rsid w:val="00803E86"/>
    <w:rsid w:val="008045C1"/>
    <w:rsid w:val="008050EF"/>
    <w:rsid w:val="00805104"/>
    <w:rsid w:val="0080588E"/>
    <w:rsid w:val="0080762E"/>
    <w:rsid w:val="008078CC"/>
    <w:rsid w:val="008079F6"/>
    <w:rsid w:val="00807D05"/>
    <w:rsid w:val="00807FD4"/>
    <w:rsid w:val="008101C4"/>
    <w:rsid w:val="0081089C"/>
    <w:rsid w:val="00810AC6"/>
    <w:rsid w:val="00810D03"/>
    <w:rsid w:val="00814B89"/>
    <w:rsid w:val="0081528C"/>
    <w:rsid w:val="00816238"/>
    <w:rsid w:val="00816380"/>
    <w:rsid w:val="008165D9"/>
    <w:rsid w:val="00817F90"/>
    <w:rsid w:val="00820939"/>
    <w:rsid w:val="00821703"/>
    <w:rsid w:val="00823D8F"/>
    <w:rsid w:val="00825A87"/>
    <w:rsid w:val="0082728C"/>
    <w:rsid w:val="00827B63"/>
    <w:rsid w:val="008307E1"/>
    <w:rsid w:val="008309B4"/>
    <w:rsid w:val="00830A95"/>
    <w:rsid w:val="00830FAA"/>
    <w:rsid w:val="008327EB"/>
    <w:rsid w:val="0083295D"/>
    <w:rsid w:val="00832B62"/>
    <w:rsid w:val="00833328"/>
    <w:rsid w:val="00833806"/>
    <w:rsid w:val="00834AE8"/>
    <w:rsid w:val="00834DA3"/>
    <w:rsid w:val="00835285"/>
    <w:rsid w:val="0083533C"/>
    <w:rsid w:val="00835793"/>
    <w:rsid w:val="008363CB"/>
    <w:rsid w:val="0084000A"/>
    <w:rsid w:val="008401E5"/>
    <w:rsid w:val="00840E1D"/>
    <w:rsid w:val="00841E3C"/>
    <w:rsid w:val="0084283D"/>
    <w:rsid w:val="008434DB"/>
    <w:rsid w:val="008435A0"/>
    <w:rsid w:val="00844BFD"/>
    <w:rsid w:val="00846041"/>
    <w:rsid w:val="00846DD2"/>
    <w:rsid w:val="00850637"/>
    <w:rsid w:val="008507A7"/>
    <w:rsid w:val="00850C2D"/>
    <w:rsid w:val="00851521"/>
    <w:rsid w:val="00852383"/>
    <w:rsid w:val="00852F0F"/>
    <w:rsid w:val="008535B9"/>
    <w:rsid w:val="00853AB0"/>
    <w:rsid w:val="0085447B"/>
    <w:rsid w:val="00854EDD"/>
    <w:rsid w:val="00855655"/>
    <w:rsid w:val="00855E6F"/>
    <w:rsid w:val="00856D11"/>
    <w:rsid w:val="00856D28"/>
    <w:rsid w:val="00857127"/>
    <w:rsid w:val="008572C2"/>
    <w:rsid w:val="0085790B"/>
    <w:rsid w:val="00860DB1"/>
    <w:rsid w:val="008614FC"/>
    <w:rsid w:val="00861C7D"/>
    <w:rsid w:val="008623BB"/>
    <w:rsid w:val="008626A0"/>
    <w:rsid w:val="00862D34"/>
    <w:rsid w:val="00862D5E"/>
    <w:rsid w:val="00863700"/>
    <w:rsid w:val="00864513"/>
    <w:rsid w:val="00864CD5"/>
    <w:rsid w:val="0086527A"/>
    <w:rsid w:val="0086541E"/>
    <w:rsid w:val="00865EF0"/>
    <w:rsid w:val="0086699B"/>
    <w:rsid w:val="00866B13"/>
    <w:rsid w:val="00867725"/>
    <w:rsid w:val="008706D3"/>
    <w:rsid w:val="00871A97"/>
    <w:rsid w:val="008723EA"/>
    <w:rsid w:val="008724DD"/>
    <w:rsid w:val="00873A0D"/>
    <w:rsid w:val="00874747"/>
    <w:rsid w:val="0087492E"/>
    <w:rsid w:val="008760A2"/>
    <w:rsid w:val="00877385"/>
    <w:rsid w:val="008814AD"/>
    <w:rsid w:val="008815D6"/>
    <w:rsid w:val="00883381"/>
    <w:rsid w:val="008834B0"/>
    <w:rsid w:val="008844C7"/>
    <w:rsid w:val="00884EA8"/>
    <w:rsid w:val="00885919"/>
    <w:rsid w:val="00886239"/>
    <w:rsid w:val="008904AD"/>
    <w:rsid w:val="008904F3"/>
    <w:rsid w:val="0089082D"/>
    <w:rsid w:val="00890CF6"/>
    <w:rsid w:val="00890E1C"/>
    <w:rsid w:val="00891728"/>
    <w:rsid w:val="00891AD2"/>
    <w:rsid w:val="00891EDF"/>
    <w:rsid w:val="0089242E"/>
    <w:rsid w:val="00892A91"/>
    <w:rsid w:val="00893481"/>
    <w:rsid w:val="00893ABE"/>
    <w:rsid w:val="00893C86"/>
    <w:rsid w:val="008949D7"/>
    <w:rsid w:val="00894F22"/>
    <w:rsid w:val="008951CC"/>
    <w:rsid w:val="008954BC"/>
    <w:rsid w:val="00895745"/>
    <w:rsid w:val="00895BF0"/>
    <w:rsid w:val="0089667F"/>
    <w:rsid w:val="00896BE6"/>
    <w:rsid w:val="00897081"/>
    <w:rsid w:val="008976BE"/>
    <w:rsid w:val="00897E45"/>
    <w:rsid w:val="008A00DD"/>
    <w:rsid w:val="008A0380"/>
    <w:rsid w:val="008A1867"/>
    <w:rsid w:val="008A3675"/>
    <w:rsid w:val="008A4965"/>
    <w:rsid w:val="008A4DE2"/>
    <w:rsid w:val="008A5823"/>
    <w:rsid w:val="008A67D5"/>
    <w:rsid w:val="008A7C21"/>
    <w:rsid w:val="008B049B"/>
    <w:rsid w:val="008B1D5A"/>
    <w:rsid w:val="008B3E0B"/>
    <w:rsid w:val="008B521F"/>
    <w:rsid w:val="008B53EC"/>
    <w:rsid w:val="008B6C4E"/>
    <w:rsid w:val="008B6F69"/>
    <w:rsid w:val="008B7E23"/>
    <w:rsid w:val="008C138D"/>
    <w:rsid w:val="008C5103"/>
    <w:rsid w:val="008C6666"/>
    <w:rsid w:val="008C6A26"/>
    <w:rsid w:val="008C6B04"/>
    <w:rsid w:val="008D0192"/>
    <w:rsid w:val="008D0676"/>
    <w:rsid w:val="008D0A03"/>
    <w:rsid w:val="008D0EFF"/>
    <w:rsid w:val="008D1CFE"/>
    <w:rsid w:val="008D4164"/>
    <w:rsid w:val="008D4A4F"/>
    <w:rsid w:val="008D4A75"/>
    <w:rsid w:val="008D641A"/>
    <w:rsid w:val="008D7BBE"/>
    <w:rsid w:val="008D7DAA"/>
    <w:rsid w:val="008E0B40"/>
    <w:rsid w:val="008E0D9C"/>
    <w:rsid w:val="008E1135"/>
    <w:rsid w:val="008E2958"/>
    <w:rsid w:val="008E6755"/>
    <w:rsid w:val="008E771C"/>
    <w:rsid w:val="008F1305"/>
    <w:rsid w:val="008F27FF"/>
    <w:rsid w:val="008F2B87"/>
    <w:rsid w:val="008F38BA"/>
    <w:rsid w:val="008F6559"/>
    <w:rsid w:val="00900CD4"/>
    <w:rsid w:val="00901C90"/>
    <w:rsid w:val="00902C72"/>
    <w:rsid w:val="00903583"/>
    <w:rsid w:val="009061C2"/>
    <w:rsid w:val="009068E7"/>
    <w:rsid w:val="0090696E"/>
    <w:rsid w:val="009072DA"/>
    <w:rsid w:val="00907D2F"/>
    <w:rsid w:val="00910591"/>
    <w:rsid w:val="00910D19"/>
    <w:rsid w:val="00911DEC"/>
    <w:rsid w:val="00912049"/>
    <w:rsid w:val="0091282D"/>
    <w:rsid w:val="009134D2"/>
    <w:rsid w:val="00913603"/>
    <w:rsid w:val="00913A28"/>
    <w:rsid w:val="00914652"/>
    <w:rsid w:val="009146E1"/>
    <w:rsid w:val="0091533F"/>
    <w:rsid w:val="009156FF"/>
    <w:rsid w:val="00917A5C"/>
    <w:rsid w:val="009204F9"/>
    <w:rsid w:val="00921FB0"/>
    <w:rsid w:val="00922297"/>
    <w:rsid w:val="00922A80"/>
    <w:rsid w:val="00923D9F"/>
    <w:rsid w:val="009254A3"/>
    <w:rsid w:val="00925BEC"/>
    <w:rsid w:val="0093004B"/>
    <w:rsid w:val="00930076"/>
    <w:rsid w:val="0093239F"/>
    <w:rsid w:val="00932AC2"/>
    <w:rsid w:val="00933A54"/>
    <w:rsid w:val="009340FF"/>
    <w:rsid w:val="009341C1"/>
    <w:rsid w:val="009344A5"/>
    <w:rsid w:val="00935162"/>
    <w:rsid w:val="009401F5"/>
    <w:rsid w:val="0094096B"/>
    <w:rsid w:val="00942A7C"/>
    <w:rsid w:val="009431EC"/>
    <w:rsid w:val="00945638"/>
    <w:rsid w:val="00947C82"/>
    <w:rsid w:val="00947FD1"/>
    <w:rsid w:val="0095003B"/>
    <w:rsid w:val="00950E73"/>
    <w:rsid w:val="00951758"/>
    <w:rsid w:val="00951B82"/>
    <w:rsid w:val="0095234E"/>
    <w:rsid w:val="009532D1"/>
    <w:rsid w:val="009539A8"/>
    <w:rsid w:val="009558E3"/>
    <w:rsid w:val="0095609A"/>
    <w:rsid w:val="009578BC"/>
    <w:rsid w:val="00957E15"/>
    <w:rsid w:val="00957E91"/>
    <w:rsid w:val="0096012C"/>
    <w:rsid w:val="00961B4F"/>
    <w:rsid w:val="00964AE0"/>
    <w:rsid w:val="00965ACC"/>
    <w:rsid w:val="009667DB"/>
    <w:rsid w:val="00967DD6"/>
    <w:rsid w:val="009709E1"/>
    <w:rsid w:val="00970DD0"/>
    <w:rsid w:val="00970E72"/>
    <w:rsid w:val="00971DFC"/>
    <w:rsid w:val="00974CF4"/>
    <w:rsid w:val="00975ADE"/>
    <w:rsid w:val="0097620C"/>
    <w:rsid w:val="00977BC5"/>
    <w:rsid w:val="00977D6C"/>
    <w:rsid w:val="009803A5"/>
    <w:rsid w:val="00980402"/>
    <w:rsid w:val="00981EE7"/>
    <w:rsid w:val="00982973"/>
    <w:rsid w:val="0098354D"/>
    <w:rsid w:val="00983554"/>
    <w:rsid w:val="00984238"/>
    <w:rsid w:val="00984246"/>
    <w:rsid w:val="009845BD"/>
    <w:rsid w:val="009849B7"/>
    <w:rsid w:val="00987CD0"/>
    <w:rsid w:val="00991323"/>
    <w:rsid w:val="0099158C"/>
    <w:rsid w:val="009915FE"/>
    <w:rsid w:val="009919CA"/>
    <w:rsid w:val="00991F83"/>
    <w:rsid w:val="00992870"/>
    <w:rsid w:val="00992C1F"/>
    <w:rsid w:val="00994435"/>
    <w:rsid w:val="00994B8D"/>
    <w:rsid w:val="00996186"/>
    <w:rsid w:val="00996FDF"/>
    <w:rsid w:val="009A07A4"/>
    <w:rsid w:val="009A0BB9"/>
    <w:rsid w:val="009A1E52"/>
    <w:rsid w:val="009A26C5"/>
    <w:rsid w:val="009A4007"/>
    <w:rsid w:val="009A40AA"/>
    <w:rsid w:val="009A46EE"/>
    <w:rsid w:val="009A4793"/>
    <w:rsid w:val="009A585A"/>
    <w:rsid w:val="009A62C5"/>
    <w:rsid w:val="009A6AA2"/>
    <w:rsid w:val="009A6B1B"/>
    <w:rsid w:val="009B13C6"/>
    <w:rsid w:val="009B1BBC"/>
    <w:rsid w:val="009B2707"/>
    <w:rsid w:val="009B39C4"/>
    <w:rsid w:val="009B3B87"/>
    <w:rsid w:val="009B4A1F"/>
    <w:rsid w:val="009B4AC4"/>
    <w:rsid w:val="009B70F9"/>
    <w:rsid w:val="009C159B"/>
    <w:rsid w:val="009C2011"/>
    <w:rsid w:val="009C23DB"/>
    <w:rsid w:val="009C24D1"/>
    <w:rsid w:val="009C27CC"/>
    <w:rsid w:val="009C2820"/>
    <w:rsid w:val="009C2863"/>
    <w:rsid w:val="009C3418"/>
    <w:rsid w:val="009C3B17"/>
    <w:rsid w:val="009C3E1A"/>
    <w:rsid w:val="009C4EB1"/>
    <w:rsid w:val="009C638B"/>
    <w:rsid w:val="009C7873"/>
    <w:rsid w:val="009C78BB"/>
    <w:rsid w:val="009D0D3C"/>
    <w:rsid w:val="009D1821"/>
    <w:rsid w:val="009D1DD0"/>
    <w:rsid w:val="009D28A9"/>
    <w:rsid w:val="009D3D8C"/>
    <w:rsid w:val="009D40F0"/>
    <w:rsid w:val="009D482F"/>
    <w:rsid w:val="009D4D75"/>
    <w:rsid w:val="009D575E"/>
    <w:rsid w:val="009D619F"/>
    <w:rsid w:val="009D62E7"/>
    <w:rsid w:val="009D783D"/>
    <w:rsid w:val="009D7B48"/>
    <w:rsid w:val="009E01E6"/>
    <w:rsid w:val="009E090D"/>
    <w:rsid w:val="009E0983"/>
    <w:rsid w:val="009E0B8E"/>
    <w:rsid w:val="009E13AC"/>
    <w:rsid w:val="009E1669"/>
    <w:rsid w:val="009E1CFF"/>
    <w:rsid w:val="009E23F7"/>
    <w:rsid w:val="009E2876"/>
    <w:rsid w:val="009E329C"/>
    <w:rsid w:val="009E4E4B"/>
    <w:rsid w:val="009E5CE1"/>
    <w:rsid w:val="009E65B1"/>
    <w:rsid w:val="009E6F95"/>
    <w:rsid w:val="009E709D"/>
    <w:rsid w:val="009F0703"/>
    <w:rsid w:val="009F07A0"/>
    <w:rsid w:val="009F146E"/>
    <w:rsid w:val="009F1B2A"/>
    <w:rsid w:val="009F382A"/>
    <w:rsid w:val="00A01C9A"/>
    <w:rsid w:val="00A01EFA"/>
    <w:rsid w:val="00A0278A"/>
    <w:rsid w:val="00A0284D"/>
    <w:rsid w:val="00A02B51"/>
    <w:rsid w:val="00A02E1D"/>
    <w:rsid w:val="00A02F5F"/>
    <w:rsid w:val="00A04926"/>
    <w:rsid w:val="00A05356"/>
    <w:rsid w:val="00A05FBF"/>
    <w:rsid w:val="00A06003"/>
    <w:rsid w:val="00A06AC0"/>
    <w:rsid w:val="00A06E9B"/>
    <w:rsid w:val="00A07869"/>
    <w:rsid w:val="00A12599"/>
    <w:rsid w:val="00A13AE7"/>
    <w:rsid w:val="00A1425B"/>
    <w:rsid w:val="00A142AB"/>
    <w:rsid w:val="00A14ED7"/>
    <w:rsid w:val="00A152B6"/>
    <w:rsid w:val="00A157B4"/>
    <w:rsid w:val="00A1613A"/>
    <w:rsid w:val="00A17CDA"/>
    <w:rsid w:val="00A17F27"/>
    <w:rsid w:val="00A20AB1"/>
    <w:rsid w:val="00A22B4C"/>
    <w:rsid w:val="00A237C8"/>
    <w:rsid w:val="00A24C6C"/>
    <w:rsid w:val="00A25F85"/>
    <w:rsid w:val="00A264F5"/>
    <w:rsid w:val="00A27A95"/>
    <w:rsid w:val="00A30314"/>
    <w:rsid w:val="00A30765"/>
    <w:rsid w:val="00A31483"/>
    <w:rsid w:val="00A319D6"/>
    <w:rsid w:val="00A31EB5"/>
    <w:rsid w:val="00A324AA"/>
    <w:rsid w:val="00A337F3"/>
    <w:rsid w:val="00A33D02"/>
    <w:rsid w:val="00A34BE7"/>
    <w:rsid w:val="00A35BC9"/>
    <w:rsid w:val="00A36EC2"/>
    <w:rsid w:val="00A36F71"/>
    <w:rsid w:val="00A37047"/>
    <w:rsid w:val="00A374FA"/>
    <w:rsid w:val="00A41E1C"/>
    <w:rsid w:val="00A426B7"/>
    <w:rsid w:val="00A42C00"/>
    <w:rsid w:val="00A4392D"/>
    <w:rsid w:val="00A47B8E"/>
    <w:rsid w:val="00A47D86"/>
    <w:rsid w:val="00A500CA"/>
    <w:rsid w:val="00A50266"/>
    <w:rsid w:val="00A50CFB"/>
    <w:rsid w:val="00A5138B"/>
    <w:rsid w:val="00A51A30"/>
    <w:rsid w:val="00A51DBE"/>
    <w:rsid w:val="00A5277A"/>
    <w:rsid w:val="00A53512"/>
    <w:rsid w:val="00A53C06"/>
    <w:rsid w:val="00A54AA9"/>
    <w:rsid w:val="00A553F4"/>
    <w:rsid w:val="00A56162"/>
    <w:rsid w:val="00A56E87"/>
    <w:rsid w:val="00A56E9D"/>
    <w:rsid w:val="00A5702A"/>
    <w:rsid w:val="00A57147"/>
    <w:rsid w:val="00A57B4B"/>
    <w:rsid w:val="00A57B80"/>
    <w:rsid w:val="00A57E81"/>
    <w:rsid w:val="00A57E83"/>
    <w:rsid w:val="00A60271"/>
    <w:rsid w:val="00A6148B"/>
    <w:rsid w:val="00A61656"/>
    <w:rsid w:val="00A63CAB"/>
    <w:rsid w:val="00A63DCB"/>
    <w:rsid w:val="00A6412F"/>
    <w:rsid w:val="00A651B3"/>
    <w:rsid w:val="00A655EC"/>
    <w:rsid w:val="00A65DFA"/>
    <w:rsid w:val="00A66807"/>
    <w:rsid w:val="00A66B49"/>
    <w:rsid w:val="00A66B4D"/>
    <w:rsid w:val="00A67443"/>
    <w:rsid w:val="00A67558"/>
    <w:rsid w:val="00A677F7"/>
    <w:rsid w:val="00A67F37"/>
    <w:rsid w:val="00A701AF"/>
    <w:rsid w:val="00A70ACE"/>
    <w:rsid w:val="00A714BE"/>
    <w:rsid w:val="00A71E24"/>
    <w:rsid w:val="00A72666"/>
    <w:rsid w:val="00A74178"/>
    <w:rsid w:val="00A756FF"/>
    <w:rsid w:val="00A761DC"/>
    <w:rsid w:val="00A76A19"/>
    <w:rsid w:val="00A80264"/>
    <w:rsid w:val="00A80459"/>
    <w:rsid w:val="00A80998"/>
    <w:rsid w:val="00A81794"/>
    <w:rsid w:val="00A81869"/>
    <w:rsid w:val="00A824E4"/>
    <w:rsid w:val="00A834C8"/>
    <w:rsid w:val="00A8421B"/>
    <w:rsid w:val="00A844F1"/>
    <w:rsid w:val="00A84D72"/>
    <w:rsid w:val="00A84E55"/>
    <w:rsid w:val="00A85148"/>
    <w:rsid w:val="00A8687F"/>
    <w:rsid w:val="00A909B0"/>
    <w:rsid w:val="00A91D02"/>
    <w:rsid w:val="00A95547"/>
    <w:rsid w:val="00A95549"/>
    <w:rsid w:val="00A95D60"/>
    <w:rsid w:val="00A96877"/>
    <w:rsid w:val="00A970C6"/>
    <w:rsid w:val="00A97843"/>
    <w:rsid w:val="00A97ADA"/>
    <w:rsid w:val="00AA053F"/>
    <w:rsid w:val="00AA1A4F"/>
    <w:rsid w:val="00AA1C18"/>
    <w:rsid w:val="00AA2213"/>
    <w:rsid w:val="00AA2B34"/>
    <w:rsid w:val="00AA3000"/>
    <w:rsid w:val="00AA3096"/>
    <w:rsid w:val="00AA3762"/>
    <w:rsid w:val="00AA5AD1"/>
    <w:rsid w:val="00AA67C9"/>
    <w:rsid w:val="00AA6825"/>
    <w:rsid w:val="00AA7081"/>
    <w:rsid w:val="00AA7405"/>
    <w:rsid w:val="00AB0B4A"/>
    <w:rsid w:val="00AB0C1D"/>
    <w:rsid w:val="00AB1A57"/>
    <w:rsid w:val="00AB2040"/>
    <w:rsid w:val="00AB237A"/>
    <w:rsid w:val="00AB2CD4"/>
    <w:rsid w:val="00AB3014"/>
    <w:rsid w:val="00AB395E"/>
    <w:rsid w:val="00AB444E"/>
    <w:rsid w:val="00AB52E0"/>
    <w:rsid w:val="00AB56CB"/>
    <w:rsid w:val="00AB5CA7"/>
    <w:rsid w:val="00AB66C0"/>
    <w:rsid w:val="00AC0B9F"/>
    <w:rsid w:val="00AC0EBC"/>
    <w:rsid w:val="00AC1F7F"/>
    <w:rsid w:val="00AC2BAD"/>
    <w:rsid w:val="00AC2EFF"/>
    <w:rsid w:val="00AC31D6"/>
    <w:rsid w:val="00AC3601"/>
    <w:rsid w:val="00AC43FC"/>
    <w:rsid w:val="00AC47A4"/>
    <w:rsid w:val="00AC66E8"/>
    <w:rsid w:val="00AC745E"/>
    <w:rsid w:val="00AD013D"/>
    <w:rsid w:val="00AD27F6"/>
    <w:rsid w:val="00AD32A6"/>
    <w:rsid w:val="00AD3914"/>
    <w:rsid w:val="00AD3D6F"/>
    <w:rsid w:val="00AD4A64"/>
    <w:rsid w:val="00AD5B6C"/>
    <w:rsid w:val="00AD5C1B"/>
    <w:rsid w:val="00AD6E69"/>
    <w:rsid w:val="00AD79BA"/>
    <w:rsid w:val="00AE0091"/>
    <w:rsid w:val="00AE0981"/>
    <w:rsid w:val="00AE0AFC"/>
    <w:rsid w:val="00AE12C2"/>
    <w:rsid w:val="00AE2577"/>
    <w:rsid w:val="00AE26CB"/>
    <w:rsid w:val="00AE2CF7"/>
    <w:rsid w:val="00AE4560"/>
    <w:rsid w:val="00AE480E"/>
    <w:rsid w:val="00AE50A7"/>
    <w:rsid w:val="00AE5696"/>
    <w:rsid w:val="00AE5FE6"/>
    <w:rsid w:val="00AE72D9"/>
    <w:rsid w:val="00AE733B"/>
    <w:rsid w:val="00AE7430"/>
    <w:rsid w:val="00AF217F"/>
    <w:rsid w:val="00AF2767"/>
    <w:rsid w:val="00AF279D"/>
    <w:rsid w:val="00AF2CCB"/>
    <w:rsid w:val="00AF334F"/>
    <w:rsid w:val="00AF42C9"/>
    <w:rsid w:val="00AF60CC"/>
    <w:rsid w:val="00AF63FB"/>
    <w:rsid w:val="00AF6AB0"/>
    <w:rsid w:val="00B00CC7"/>
    <w:rsid w:val="00B0213A"/>
    <w:rsid w:val="00B0310B"/>
    <w:rsid w:val="00B03BE3"/>
    <w:rsid w:val="00B0415B"/>
    <w:rsid w:val="00B05485"/>
    <w:rsid w:val="00B05C64"/>
    <w:rsid w:val="00B05CF9"/>
    <w:rsid w:val="00B07F7C"/>
    <w:rsid w:val="00B10945"/>
    <w:rsid w:val="00B10954"/>
    <w:rsid w:val="00B1139E"/>
    <w:rsid w:val="00B1179C"/>
    <w:rsid w:val="00B11B8A"/>
    <w:rsid w:val="00B14286"/>
    <w:rsid w:val="00B15CF0"/>
    <w:rsid w:val="00B16907"/>
    <w:rsid w:val="00B16CA8"/>
    <w:rsid w:val="00B171B0"/>
    <w:rsid w:val="00B2017D"/>
    <w:rsid w:val="00B20186"/>
    <w:rsid w:val="00B2305C"/>
    <w:rsid w:val="00B240E8"/>
    <w:rsid w:val="00B247D0"/>
    <w:rsid w:val="00B24A86"/>
    <w:rsid w:val="00B254B1"/>
    <w:rsid w:val="00B25B24"/>
    <w:rsid w:val="00B2620B"/>
    <w:rsid w:val="00B26C58"/>
    <w:rsid w:val="00B315DA"/>
    <w:rsid w:val="00B319E5"/>
    <w:rsid w:val="00B31C57"/>
    <w:rsid w:val="00B31E08"/>
    <w:rsid w:val="00B32426"/>
    <w:rsid w:val="00B32799"/>
    <w:rsid w:val="00B32DB4"/>
    <w:rsid w:val="00B33779"/>
    <w:rsid w:val="00B33B22"/>
    <w:rsid w:val="00B33CDE"/>
    <w:rsid w:val="00B34209"/>
    <w:rsid w:val="00B34917"/>
    <w:rsid w:val="00B35052"/>
    <w:rsid w:val="00B35713"/>
    <w:rsid w:val="00B362AA"/>
    <w:rsid w:val="00B37035"/>
    <w:rsid w:val="00B4024B"/>
    <w:rsid w:val="00B4041C"/>
    <w:rsid w:val="00B408B9"/>
    <w:rsid w:val="00B41A6B"/>
    <w:rsid w:val="00B43344"/>
    <w:rsid w:val="00B441CB"/>
    <w:rsid w:val="00B44877"/>
    <w:rsid w:val="00B4564F"/>
    <w:rsid w:val="00B457F0"/>
    <w:rsid w:val="00B459B8"/>
    <w:rsid w:val="00B46139"/>
    <w:rsid w:val="00B4731A"/>
    <w:rsid w:val="00B47811"/>
    <w:rsid w:val="00B504C1"/>
    <w:rsid w:val="00B512CE"/>
    <w:rsid w:val="00B51E1C"/>
    <w:rsid w:val="00B5298F"/>
    <w:rsid w:val="00B53A2B"/>
    <w:rsid w:val="00B53B1A"/>
    <w:rsid w:val="00B53CA2"/>
    <w:rsid w:val="00B552C4"/>
    <w:rsid w:val="00B553D2"/>
    <w:rsid w:val="00B61264"/>
    <w:rsid w:val="00B61289"/>
    <w:rsid w:val="00B61B4B"/>
    <w:rsid w:val="00B61F81"/>
    <w:rsid w:val="00B62184"/>
    <w:rsid w:val="00B62395"/>
    <w:rsid w:val="00B62AB7"/>
    <w:rsid w:val="00B62B0E"/>
    <w:rsid w:val="00B62F24"/>
    <w:rsid w:val="00B63ACA"/>
    <w:rsid w:val="00B63B13"/>
    <w:rsid w:val="00B660B4"/>
    <w:rsid w:val="00B70F84"/>
    <w:rsid w:val="00B72537"/>
    <w:rsid w:val="00B726A5"/>
    <w:rsid w:val="00B72FE0"/>
    <w:rsid w:val="00B73196"/>
    <w:rsid w:val="00B73400"/>
    <w:rsid w:val="00B734F2"/>
    <w:rsid w:val="00B73668"/>
    <w:rsid w:val="00B74E9D"/>
    <w:rsid w:val="00B754D5"/>
    <w:rsid w:val="00B75E1D"/>
    <w:rsid w:val="00B76198"/>
    <w:rsid w:val="00B7681E"/>
    <w:rsid w:val="00B76DC2"/>
    <w:rsid w:val="00B777E1"/>
    <w:rsid w:val="00B77C2D"/>
    <w:rsid w:val="00B8111A"/>
    <w:rsid w:val="00B82ECF"/>
    <w:rsid w:val="00B83EDB"/>
    <w:rsid w:val="00B83EFA"/>
    <w:rsid w:val="00B84945"/>
    <w:rsid w:val="00B84CD7"/>
    <w:rsid w:val="00B85BD8"/>
    <w:rsid w:val="00B860D8"/>
    <w:rsid w:val="00B861F3"/>
    <w:rsid w:val="00B86E72"/>
    <w:rsid w:val="00B87185"/>
    <w:rsid w:val="00B87BE4"/>
    <w:rsid w:val="00B90AEF"/>
    <w:rsid w:val="00B92A2B"/>
    <w:rsid w:val="00B92B69"/>
    <w:rsid w:val="00B92BBD"/>
    <w:rsid w:val="00B93A87"/>
    <w:rsid w:val="00B94F42"/>
    <w:rsid w:val="00B95733"/>
    <w:rsid w:val="00B958A5"/>
    <w:rsid w:val="00B966EC"/>
    <w:rsid w:val="00B969A4"/>
    <w:rsid w:val="00B96DCB"/>
    <w:rsid w:val="00B972A2"/>
    <w:rsid w:val="00B97A58"/>
    <w:rsid w:val="00B97F5F"/>
    <w:rsid w:val="00BA029E"/>
    <w:rsid w:val="00BA07F6"/>
    <w:rsid w:val="00BA0AF7"/>
    <w:rsid w:val="00BA0E51"/>
    <w:rsid w:val="00BA220B"/>
    <w:rsid w:val="00BA22E3"/>
    <w:rsid w:val="00BA2873"/>
    <w:rsid w:val="00BA3235"/>
    <w:rsid w:val="00BA482D"/>
    <w:rsid w:val="00BA5150"/>
    <w:rsid w:val="00BA5B95"/>
    <w:rsid w:val="00BA61C0"/>
    <w:rsid w:val="00BA6925"/>
    <w:rsid w:val="00BA70FF"/>
    <w:rsid w:val="00BA7149"/>
    <w:rsid w:val="00BA792A"/>
    <w:rsid w:val="00BA7DC6"/>
    <w:rsid w:val="00BB3C65"/>
    <w:rsid w:val="00BB40AF"/>
    <w:rsid w:val="00BB43CE"/>
    <w:rsid w:val="00BB488C"/>
    <w:rsid w:val="00BB4F67"/>
    <w:rsid w:val="00BB5057"/>
    <w:rsid w:val="00BB58DD"/>
    <w:rsid w:val="00BB615B"/>
    <w:rsid w:val="00BB6822"/>
    <w:rsid w:val="00BC1242"/>
    <w:rsid w:val="00BC1E52"/>
    <w:rsid w:val="00BC1FA3"/>
    <w:rsid w:val="00BC2DA2"/>
    <w:rsid w:val="00BC4C28"/>
    <w:rsid w:val="00BC5A35"/>
    <w:rsid w:val="00BC5B1E"/>
    <w:rsid w:val="00BC5EC7"/>
    <w:rsid w:val="00BC6861"/>
    <w:rsid w:val="00BC6989"/>
    <w:rsid w:val="00BC741E"/>
    <w:rsid w:val="00BC7D58"/>
    <w:rsid w:val="00BD0500"/>
    <w:rsid w:val="00BD0B62"/>
    <w:rsid w:val="00BD3134"/>
    <w:rsid w:val="00BD3A0B"/>
    <w:rsid w:val="00BD3C91"/>
    <w:rsid w:val="00BD42E0"/>
    <w:rsid w:val="00BD489A"/>
    <w:rsid w:val="00BD506B"/>
    <w:rsid w:val="00BD5C12"/>
    <w:rsid w:val="00BD6057"/>
    <w:rsid w:val="00BD6642"/>
    <w:rsid w:val="00BD798D"/>
    <w:rsid w:val="00BE09FD"/>
    <w:rsid w:val="00BE2290"/>
    <w:rsid w:val="00BE2F28"/>
    <w:rsid w:val="00BE348D"/>
    <w:rsid w:val="00BE3A89"/>
    <w:rsid w:val="00BE41FA"/>
    <w:rsid w:val="00BE4B02"/>
    <w:rsid w:val="00BE5336"/>
    <w:rsid w:val="00BE60BD"/>
    <w:rsid w:val="00BE60F8"/>
    <w:rsid w:val="00BE6444"/>
    <w:rsid w:val="00BE7F9F"/>
    <w:rsid w:val="00BF07D3"/>
    <w:rsid w:val="00BF2828"/>
    <w:rsid w:val="00BF2984"/>
    <w:rsid w:val="00BF3A40"/>
    <w:rsid w:val="00BF47B5"/>
    <w:rsid w:val="00BF4CD2"/>
    <w:rsid w:val="00BF5406"/>
    <w:rsid w:val="00BF5DBE"/>
    <w:rsid w:val="00C002BA"/>
    <w:rsid w:val="00C01442"/>
    <w:rsid w:val="00C01631"/>
    <w:rsid w:val="00C0223B"/>
    <w:rsid w:val="00C02C24"/>
    <w:rsid w:val="00C0372A"/>
    <w:rsid w:val="00C0378F"/>
    <w:rsid w:val="00C03F82"/>
    <w:rsid w:val="00C03FA9"/>
    <w:rsid w:val="00C06212"/>
    <w:rsid w:val="00C078C3"/>
    <w:rsid w:val="00C07DA8"/>
    <w:rsid w:val="00C11A50"/>
    <w:rsid w:val="00C13DB7"/>
    <w:rsid w:val="00C1431D"/>
    <w:rsid w:val="00C143C2"/>
    <w:rsid w:val="00C14531"/>
    <w:rsid w:val="00C153FD"/>
    <w:rsid w:val="00C15CE9"/>
    <w:rsid w:val="00C1652E"/>
    <w:rsid w:val="00C17259"/>
    <w:rsid w:val="00C17CC0"/>
    <w:rsid w:val="00C17E3F"/>
    <w:rsid w:val="00C21644"/>
    <w:rsid w:val="00C23264"/>
    <w:rsid w:val="00C254DC"/>
    <w:rsid w:val="00C27935"/>
    <w:rsid w:val="00C31257"/>
    <w:rsid w:val="00C321DF"/>
    <w:rsid w:val="00C33220"/>
    <w:rsid w:val="00C3528D"/>
    <w:rsid w:val="00C35F7E"/>
    <w:rsid w:val="00C36B72"/>
    <w:rsid w:val="00C3728F"/>
    <w:rsid w:val="00C37D3F"/>
    <w:rsid w:val="00C40C04"/>
    <w:rsid w:val="00C41F7D"/>
    <w:rsid w:val="00C421C9"/>
    <w:rsid w:val="00C42ED0"/>
    <w:rsid w:val="00C43AF5"/>
    <w:rsid w:val="00C451E1"/>
    <w:rsid w:val="00C46EC1"/>
    <w:rsid w:val="00C470B4"/>
    <w:rsid w:val="00C47310"/>
    <w:rsid w:val="00C4732C"/>
    <w:rsid w:val="00C50D23"/>
    <w:rsid w:val="00C50D9C"/>
    <w:rsid w:val="00C521D3"/>
    <w:rsid w:val="00C525C7"/>
    <w:rsid w:val="00C52CA6"/>
    <w:rsid w:val="00C52E43"/>
    <w:rsid w:val="00C53499"/>
    <w:rsid w:val="00C53E0F"/>
    <w:rsid w:val="00C54D9D"/>
    <w:rsid w:val="00C615AB"/>
    <w:rsid w:val="00C62531"/>
    <w:rsid w:val="00C65CA6"/>
    <w:rsid w:val="00C665D1"/>
    <w:rsid w:val="00C66D62"/>
    <w:rsid w:val="00C67642"/>
    <w:rsid w:val="00C70310"/>
    <w:rsid w:val="00C70F28"/>
    <w:rsid w:val="00C71D8C"/>
    <w:rsid w:val="00C72479"/>
    <w:rsid w:val="00C761AB"/>
    <w:rsid w:val="00C77FA5"/>
    <w:rsid w:val="00C802A3"/>
    <w:rsid w:val="00C81185"/>
    <w:rsid w:val="00C82576"/>
    <w:rsid w:val="00C84288"/>
    <w:rsid w:val="00C8560B"/>
    <w:rsid w:val="00C85CDD"/>
    <w:rsid w:val="00C862AF"/>
    <w:rsid w:val="00C86F60"/>
    <w:rsid w:val="00C87384"/>
    <w:rsid w:val="00C90660"/>
    <w:rsid w:val="00C90761"/>
    <w:rsid w:val="00C91C8C"/>
    <w:rsid w:val="00C92CA0"/>
    <w:rsid w:val="00C95A96"/>
    <w:rsid w:val="00C96B7A"/>
    <w:rsid w:val="00C9744F"/>
    <w:rsid w:val="00C9761D"/>
    <w:rsid w:val="00CA065C"/>
    <w:rsid w:val="00CA0C73"/>
    <w:rsid w:val="00CA27B6"/>
    <w:rsid w:val="00CA30E4"/>
    <w:rsid w:val="00CA379C"/>
    <w:rsid w:val="00CA38C5"/>
    <w:rsid w:val="00CA3BE2"/>
    <w:rsid w:val="00CA4552"/>
    <w:rsid w:val="00CA4830"/>
    <w:rsid w:val="00CA4EEE"/>
    <w:rsid w:val="00CA51BE"/>
    <w:rsid w:val="00CA5EFC"/>
    <w:rsid w:val="00CA666E"/>
    <w:rsid w:val="00CA6830"/>
    <w:rsid w:val="00CA6E76"/>
    <w:rsid w:val="00CA7260"/>
    <w:rsid w:val="00CB0B61"/>
    <w:rsid w:val="00CB1AAA"/>
    <w:rsid w:val="00CB2D78"/>
    <w:rsid w:val="00CB30EA"/>
    <w:rsid w:val="00CB3499"/>
    <w:rsid w:val="00CB3F73"/>
    <w:rsid w:val="00CB4183"/>
    <w:rsid w:val="00CB428B"/>
    <w:rsid w:val="00CB5594"/>
    <w:rsid w:val="00CB5616"/>
    <w:rsid w:val="00CB6EC3"/>
    <w:rsid w:val="00CB7412"/>
    <w:rsid w:val="00CB7DCD"/>
    <w:rsid w:val="00CC00CF"/>
    <w:rsid w:val="00CC1F91"/>
    <w:rsid w:val="00CC24A1"/>
    <w:rsid w:val="00CC28D8"/>
    <w:rsid w:val="00CC2A83"/>
    <w:rsid w:val="00CC369D"/>
    <w:rsid w:val="00CC4259"/>
    <w:rsid w:val="00CC432A"/>
    <w:rsid w:val="00CC6AA7"/>
    <w:rsid w:val="00CC7A6E"/>
    <w:rsid w:val="00CD0A88"/>
    <w:rsid w:val="00CD0E7B"/>
    <w:rsid w:val="00CD12FF"/>
    <w:rsid w:val="00CD1E81"/>
    <w:rsid w:val="00CD45AE"/>
    <w:rsid w:val="00CD49F9"/>
    <w:rsid w:val="00CD53D9"/>
    <w:rsid w:val="00CD55A0"/>
    <w:rsid w:val="00CD5B70"/>
    <w:rsid w:val="00CD5C8C"/>
    <w:rsid w:val="00CD67DE"/>
    <w:rsid w:val="00CD6B3C"/>
    <w:rsid w:val="00CD78FD"/>
    <w:rsid w:val="00CE0BDE"/>
    <w:rsid w:val="00CE1130"/>
    <w:rsid w:val="00CE18F8"/>
    <w:rsid w:val="00CE4048"/>
    <w:rsid w:val="00CE4F85"/>
    <w:rsid w:val="00CE501B"/>
    <w:rsid w:val="00CE582F"/>
    <w:rsid w:val="00CE5CA2"/>
    <w:rsid w:val="00CE6450"/>
    <w:rsid w:val="00CE6F38"/>
    <w:rsid w:val="00CF0C8F"/>
    <w:rsid w:val="00CF1660"/>
    <w:rsid w:val="00CF1E24"/>
    <w:rsid w:val="00CF1F47"/>
    <w:rsid w:val="00CF2281"/>
    <w:rsid w:val="00CF2D45"/>
    <w:rsid w:val="00CF3231"/>
    <w:rsid w:val="00CF397E"/>
    <w:rsid w:val="00CF3A3C"/>
    <w:rsid w:val="00CF3A4A"/>
    <w:rsid w:val="00CF3B35"/>
    <w:rsid w:val="00CF3F6A"/>
    <w:rsid w:val="00CF4C3B"/>
    <w:rsid w:val="00CF58E4"/>
    <w:rsid w:val="00CF5A4E"/>
    <w:rsid w:val="00CF75EB"/>
    <w:rsid w:val="00D00B6C"/>
    <w:rsid w:val="00D014F5"/>
    <w:rsid w:val="00D02471"/>
    <w:rsid w:val="00D025F0"/>
    <w:rsid w:val="00D026E3"/>
    <w:rsid w:val="00D02AB1"/>
    <w:rsid w:val="00D0370C"/>
    <w:rsid w:val="00D04AA0"/>
    <w:rsid w:val="00D04B96"/>
    <w:rsid w:val="00D05623"/>
    <w:rsid w:val="00D05FCA"/>
    <w:rsid w:val="00D07107"/>
    <w:rsid w:val="00D0781A"/>
    <w:rsid w:val="00D079AB"/>
    <w:rsid w:val="00D11F32"/>
    <w:rsid w:val="00D1222F"/>
    <w:rsid w:val="00D12A58"/>
    <w:rsid w:val="00D133FB"/>
    <w:rsid w:val="00D135D8"/>
    <w:rsid w:val="00D1600C"/>
    <w:rsid w:val="00D165D2"/>
    <w:rsid w:val="00D16B8E"/>
    <w:rsid w:val="00D17D0C"/>
    <w:rsid w:val="00D2021A"/>
    <w:rsid w:val="00D20F3F"/>
    <w:rsid w:val="00D217D0"/>
    <w:rsid w:val="00D2252E"/>
    <w:rsid w:val="00D23362"/>
    <w:rsid w:val="00D234EA"/>
    <w:rsid w:val="00D2499A"/>
    <w:rsid w:val="00D25C60"/>
    <w:rsid w:val="00D26964"/>
    <w:rsid w:val="00D27D78"/>
    <w:rsid w:val="00D30BF8"/>
    <w:rsid w:val="00D3192C"/>
    <w:rsid w:val="00D31E63"/>
    <w:rsid w:val="00D329EB"/>
    <w:rsid w:val="00D345A5"/>
    <w:rsid w:val="00D34819"/>
    <w:rsid w:val="00D36769"/>
    <w:rsid w:val="00D36A4F"/>
    <w:rsid w:val="00D372A3"/>
    <w:rsid w:val="00D4034A"/>
    <w:rsid w:val="00D41DE2"/>
    <w:rsid w:val="00D424B7"/>
    <w:rsid w:val="00D43804"/>
    <w:rsid w:val="00D464AD"/>
    <w:rsid w:val="00D46578"/>
    <w:rsid w:val="00D4678B"/>
    <w:rsid w:val="00D50540"/>
    <w:rsid w:val="00D5055F"/>
    <w:rsid w:val="00D520FA"/>
    <w:rsid w:val="00D528CB"/>
    <w:rsid w:val="00D530FF"/>
    <w:rsid w:val="00D53BC0"/>
    <w:rsid w:val="00D5442F"/>
    <w:rsid w:val="00D549F6"/>
    <w:rsid w:val="00D54C41"/>
    <w:rsid w:val="00D54FC0"/>
    <w:rsid w:val="00D557BB"/>
    <w:rsid w:val="00D568DB"/>
    <w:rsid w:val="00D57BF3"/>
    <w:rsid w:val="00D60C44"/>
    <w:rsid w:val="00D6153D"/>
    <w:rsid w:val="00D62B5F"/>
    <w:rsid w:val="00D6319A"/>
    <w:rsid w:val="00D63878"/>
    <w:rsid w:val="00D643CA"/>
    <w:rsid w:val="00D64DCD"/>
    <w:rsid w:val="00D650C6"/>
    <w:rsid w:val="00D65A54"/>
    <w:rsid w:val="00D660A8"/>
    <w:rsid w:val="00D666D6"/>
    <w:rsid w:val="00D6684E"/>
    <w:rsid w:val="00D6765A"/>
    <w:rsid w:val="00D6771E"/>
    <w:rsid w:val="00D7128E"/>
    <w:rsid w:val="00D71BED"/>
    <w:rsid w:val="00D71CB8"/>
    <w:rsid w:val="00D728D7"/>
    <w:rsid w:val="00D7314C"/>
    <w:rsid w:val="00D73D11"/>
    <w:rsid w:val="00D74EFC"/>
    <w:rsid w:val="00D75385"/>
    <w:rsid w:val="00D75742"/>
    <w:rsid w:val="00D76046"/>
    <w:rsid w:val="00D77423"/>
    <w:rsid w:val="00D80356"/>
    <w:rsid w:val="00D82CCE"/>
    <w:rsid w:val="00D84CCB"/>
    <w:rsid w:val="00D85369"/>
    <w:rsid w:val="00D86DA2"/>
    <w:rsid w:val="00D8721D"/>
    <w:rsid w:val="00D9091A"/>
    <w:rsid w:val="00D91D52"/>
    <w:rsid w:val="00D93641"/>
    <w:rsid w:val="00D93C55"/>
    <w:rsid w:val="00D944DB"/>
    <w:rsid w:val="00D963E4"/>
    <w:rsid w:val="00D96CC9"/>
    <w:rsid w:val="00D96D83"/>
    <w:rsid w:val="00D97AFC"/>
    <w:rsid w:val="00DA0308"/>
    <w:rsid w:val="00DA0C1E"/>
    <w:rsid w:val="00DA1550"/>
    <w:rsid w:val="00DA1C35"/>
    <w:rsid w:val="00DA499C"/>
    <w:rsid w:val="00DA59E8"/>
    <w:rsid w:val="00DA6F74"/>
    <w:rsid w:val="00DA70CE"/>
    <w:rsid w:val="00DA712D"/>
    <w:rsid w:val="00DA7F15"/>
    <w:rsid w:val="00DB0228"/>
    <w:rsid w:val="00DB032A"/>
    <w:rsid w:val="00DB0420"/>
    <w:rsid w:val="00DB0EAA"/>
    <w:rsid w:val="00DB11E8"/>
    <w:rsid w:val="00DB1D6F"/>
    <w:rsid w:val="00DB275B"/>
    <w:rsid w:val="00DB300A"/>
    <w:rsid w:val="00DB320C"/>
    <w:rsid w:val="00DB3474"/>
    <w:rsid w:val="00DB4260"/>
    <w:rsid w:val="00DB4821"/>
    <w:rsid w:val="00DB4891"/>
    <w:rsid w:val="00DB4DAF"/>
    <w:rsid w:val="00DB5ACB"/>
    <w:rsid w:val="00DB650E"/>
    <w:rsid w:val="00DB65CE"/>
    <w:rsid w:val="00DB6929"/>
    <w:rsid w:val="00DB6A8C"/>
    <w:rsid w:val="00DB6F2F"/>
    <w:rsid w:val="00DB7D5D"/>
    <w:rsid w:val="00DC0147"/>
    <w:rsid w:val="00DC0589"/>
    <w:rsid w:val="00DC21CB"/>
    <w:rsid w:val="00DC3FA7"/>
    <w:rsid w:val="00DC48AD"/>
    <w:rsid w:val="00DC601F"/>
    <w:rsid w:val="00DC7B7D"/>
    <w:rsid w:val="00DC7C4B"/>
    <w:rsid w:val="00DD02FC"/>
    <w:rsid w:val="00DD0E17"/>
    <w:rsid w:val="00DD18D7"/>
    <w:rsid w:val="00DD2006"/>
    <w:rsid w:val="00DD2CCE"/>
    <w:rsid w:val="00DD3743"/>
    <w:rsid w:val="00DD3F37"/>
    <w:rsid w:val="00DD48DA"/>
    <w:rsid w:val="00DD4EBB"/>
    <w:rsid w:val="00DD6436"/>
    <w:rsid w:val="00DD6902"/>
    <w:rsid w:val="00DD694B"/>
    <w:rsid w:val="00DD6C88"/>
    <w:rsid w:val="00DD7584"/>
    <w:rsid w:val="00DD7A2A"/>
    <w:rsid w:val="00DE0BA7"/>
    <w:rsid w:val="00DE19EC"/>
    <w:rsid w:val="00DE1EFE"/>
    <w:rsid w:val="00DE29C7"/>
    <w:rsid w:val="00DE53CD"/>
    <w:rsid w:val="00DE54C4"/>
    <w:rsid w:val="00DE6355"/>
    <w:rsid w:val="00DE7554"/>
    <w:rsid w:val="00DF100C"/>
    <w:rsid w:val="00DF2044"/>
    <w:rsid w:val="00DF31FD"/>
    <w:rsid w:val="00DF368F"/>
    <w:rsid w:val="00DF461D"/>
    <w:rsid w:val="00DF5DDF"/>
    <w:rsid w:val="00DF5E13"/>
    <w:rsid w:val="00DF77C4"/>
    <w:rsid w:val="00E00145"/>
    <w:rsid w:val="00E006FB"/>
    <w:rsid w:val="00E00CB7"/>
    <w:rsid w:val="00E00D6A"/>
    <w:rsid w:val="00E02637"/>
    <w:rsid w:val="00E035A2"/>
    <w:rsid w:val="00E039FC"/>
    <w:rsid w:val="00E03AFD"/>
    <w:rsid w:val="00E05BCF"/>
    <w:rsid w:val="00E05CEE"/>
    <w:rsid w:val="00E06100"/>
    <w:rsid w:val="00E06519"/>
    <w:rsid w:val="00E0698C"/>
    <w:rsid w:val="00E071A8"/>
    <w:rsid w:val="00E07626"/>
    <w:rsid w:val="00E10A21"/>
    <w:rsid w:val="00E153EA"/>
    <w:rsid w:val="00E16366"/>
    <w:rsid w:val="00E16E94"/>
    <w:rsid w:val="00E20E54"/>
    <w:rsid w:val="00E2161B"/>
    <w:rsid w:val="00E22583"/>
    <w:rsid w:val="00E23C52"/>
    <w:rsid w:val="00E24881"/>
    <w:rsid w:val="00E249C4"/>
    <w:rsid w:val="00E24CB5"/>
    <w:rsid w:val="00E2561E"/>
    <w:rsid w:val="00E26F00"/>
    <w:rsid w:val="00E27124"/>
    <w:rsid w:val="00E27221"/>
    <w:rsid w:val="00E27771"/>
    <w:rsid w:val="00E301AA"/>
    <w:rsid w:val="00E30A0C"/>
    <w:rsid w:val="00E30E09"/>
    <w:rsid w:val="00E314D0"/>
    <w:rsid w:val="00E31767"/>
    <w:rsid w:val="00E31CB5"/>
    <w:rsid w:val="00E32C5D"/>
    <w:rsid w:val="00E336B5"/>
    <w:rsid w:val="00E33B8B"/>
    <w:rsid w:val="00E3427B"/>
    <w:rsid w:val="00E348A7"/>
    <w:rsid w:val="00E3534E"/>
    <w:rsid w:val="00E3665F"/>
    <w:rsid w:val="00E366FD"/>
    <w:rsid w:val="00E36BD7"/>
    <w:rsid w:val="00E371A8"/>
    <w:rsid w:val="00E37EE2"/>
    <w:rsid w:val="00E4068F"/>
    <w:rsid w:val="00E41B7E"/>
    <w:rsid w:val="00E43CE6"/>
    <w:rsid w:val="00E43FE0"/>
    <w:rsid w:val="00E44798"/>
    <w:rsid w:val="00E44A62"/>
    <w:rsid w:val="00E44CF2"/>
    <w:rsid w:val="00E4505C"/>
    <w:rsid w:val="00E452E5"/>
    <w:rsid w:val="00E45E2E"/>
    <w:rsid w:val="00E46C17"/>
    <w:rsid w:val="00E47E01"/>
    <w:rsid w:val="00E50282"/>
    <w:rsid w:val="00E503DB"/>
    <w:rsid w:val="00E5147B"/>
    <w:rsid w:val="00E51B06"/>
    <w:rsid w:val="00E523D1"/>
    <w:rsid w:val="00E54B90"/>
    <w:rsid w:val="00E54CE1"/>
    <w:rsid w:val="00E55090"/>
    <w:rsid w:val="00E5612B"/>
    <w:rsid w:val="00E56B9C"/>
    <w:rsid w:val="00E5757E"/>
    <w:rsid w:val="00E6202C"/>
    <w:rsid w:val="00E623A6"/>
    <w:rsid w:val="00E64EC2"/>
    <w:rsid w:val="00E66252"/>
    <w:rsid w:val="00E667EC"/>
    <w:rsid w:val="00E66A87"/>
    <w:rsid w:val="00E66EFE"/>
    <w:rsid w:val="00E67368"/>
    <w:rsid w:val="00E67668"/>
    <w:rsid w:val="00E7051F"/>
    <w:rsid w:val="00E70FB8"/>
    <w:rsid w:val="00E716C4"/>
    <w:rsid w:val="00E727DF"/>
    <w:rsid w:val="00E72F3A"/>
    <w:rsid w:val="00E7344C"/>
    <w:rsid w:val="00E73C08"/>
    <w:rsid w:val="00E73E2D"/>
    <w:rsid w:val="00E74492"/>
    <w:rsid w:val="00E753B9"/>
    <w:rsid w:val="00E76DFF"/>
    <w:rsid w:val="00E80232"/>
    <w:rsid w:val="00E803F2"/>
    <w:rsid w:val="00E8045F"/>
    <w:rsid w:val="00E8063A"/>
    <w:rsid w:val="00E81F54"/>
    <w:rsid w:val="00E8207B"/>
    <w:rsid w:val="00E823E4"/>
    <w:rsid w:val="00E834E2"/>
    <w:rsid w:val="00E83DD0"/>
    <w:rsid w:val="00E86488"/>
    <w:rsid w:val="00E8729E"/>
    <w:rsid w:val="00E87ECA"/>
    <w:rsid w:val="00E9096C"/>
    <w:rsid w:val="00E91A65"/>
    <w:rsid w:val="00E92ECF"/>
    <w:rsid w:val="00E93155"/>
    <w:rsid w:val="00E935E1"/>
    <w:rsid w:val="00E94315"/>
    <w:rsid w:val="00E94721"/>
    <w:rsid w:val="00E962B8"/>
    <w:rsid w:val="00E966CF"/>
    <w:rsid w:val="00E97835"/>
    <w:rsid w:val="00EA15CE"/>
    <w:rsid w:val="00EA267C"/>
    <w:rsid w:val="00EA3714"/>
    <w:rsid w:val="00EA3D9C"/>
    <w:rsid w:val="00EA61D7"/>
    <w:rsid w:val="00EA6437"/>
    <w:rsid w:val="00EA6E29"/>
    <w:rsid w:val="00EA752B"/>
    <w:rsid w:val="00EB080A"/>
    <w:rsid w:val="00EB096E"/>
    <w:rsid w:val="00EB1F57"/>
    <w:rsid w:val="00EB2902"/>
    <w:rsid w:val="00EB2DEF"/>
    <w:rsid w:val="00EB3FC1"/>
    <w:rsid w:val="00EB40B4"/>
    <w:rsid w:val="00EB4E92"/>
    <w:rsid w:val="00EB57D3"/>
    <w:rsid w:val="00EB7064"/>
    <w:rsid w:val="00EB73AE"/>
    <w:rsid w:val="00EB7912"/>
    <w:rsid w:val="00EC05A0"/>
    <w:rsid w:val="00EC05E0"/>
    <w:rsid w:val="00EC0AD6"/>
    <w:rsid w:val="00EC1576"/>
    <w:rsid w:val="00EC185E"/>
    <w:rsid w:val="00EC227A"/>
    <w:rsid w:val="00EC2989"/>
    <w:rsid w:val="00EC2B8E"/>
    <w:rsid w:val="00EC2E8E"/>
    <w:rsid w:val="00EC469D"/>
    <w:rsid w:val="00EC4F2A"/>
    <w:rsid w:val="00EC5A33"/>
    <w:rsid w:val="00EC66F6"/>
    <w:rsid w:val="00EC6723"/>
    <w:rsid w:val="00EC68A1"/>
    <w:rsid w:val="00EC79C7"/>
    <w:rsid w:val="00EC7F4F"/>
    <w:rsid w:val="00ED0BE1"/>
    <w:rsid w:val="00ED2801"/>
    <w:rsid w:val="00ED4425"/>
    <w:rsid w:val="00ED46C4"/>
    <w:rsid w:val="00ED4980"/>
    <w:rsid w:val="00ED49E6"/>
    <w:rsid w:val="00ED51BE"/>
    <w:rsid w:val="00ED5A21"/>
    <w:rsid w:val="00ED5DF6"/>
    <w:rsid w:val="00ED656F"/>
    <w:rsid w:val="00EE1ACB"/>
    <w:rsid w:val="00EE2308"/>
    <w:rsid w:val="00EE259F"/>
    <w:rsid w:val="00EE2AA2"/>
    <w:rsid w:val="00EE2C05"/>
    <w:rsid w:val="00EE2EF3"/>
    <w:rsid w:val="00EE65EE"/>
    <w:rsid w:val="00EE7074"/>
    <w:rsid w:val="00EE7660"/>
    <w:rsid w:val="00EF0716"/>
    <w:rsid w:val="00EF0AD3"/>
    <w:rsid w:val="00EF1029"/>
    <w:rsid w:val="00EF1561"/>
    <w:rsid w:val="00EF3AA4"/>
    <w:rsid w:val="00EF3C48"/>
    <w:rsid w:val="00EF6117"/>
    <w:rsid w:val="00EF77E1"/>
    <w:rsid w:val="00EF7829"/>
    <w:rsid w:val="00EF7AA4"/>
    <w:rsid w:val="00F01E71"/>
    <w:rsid w:val="00F027B0"/>
    <w:rsid w:val="00F02ABF"/>
    <w:rsid w:val="00F03FE3"/>
    <w:rsid w:val="00F0421C"/>
    <w:rsid w:val="00F045AF"/>
    <w:rsid w:val="00F05289"/>
    <w:rsid w:val="00F061BF"/>
    <w:rsid w:val="00F0654E"/>
    <w:rsid w:val="00F07329"/>
    <w:rsid w:val="00F07862"/>
    <w:rsid w:val="00F07C7F"/>
    <w:rsid w:val="00F10060"/>
    <w:rsid w:val="00F116F5"/>
    <w:rsid w:val="00F1191C"/>
    <w:rsid w:val="00F144ED"/>
    <w:rsid w:val="00F14726"/>
    <w:rsid w:val="00F14B67"/>
    <w:rsid w:val="00F1641C"/>
    <w:rsid w:val="00F16610"/>
    <w:rsid w:val="00F170F0"/>
    <w:rsid w:val="00F17B0C"/>
    <w:rsid w:val="00F20331"/>
    <w:rsid w:val="00F20E15"/>
    <w:rsid w:val="00F21848"/>
    <w:rsid w:val="00F244CA"/>
    <w:rsid w:val="00F24AF2"/>
    <w:rsid w:val="00F257CD"/>
    <w:rsid w:val="00F2643C"/>
    <w:rsid w:val="00F2741E"/>
    <w:rsid w:val="00F3179B"/>
    <w:rsid w:val="00F3183C"/>
    <w:rsid w:val="00F3242C"/>
    <w:rsid w:val="00F33B1A"/>
    <w:rsid w:val="00F33BE6"/>
    <w:rsid w:val="00F343DB"/>
    <w:rsid w:val="00F34995"/>
    <w:rsid w:val="00F356FD"/>
    <w:rsid w:val="00F375A1"/>
    <w:rsid w:val="00F4213D"/>
    <w:rsid w:val="00F425C5"/>
    <w:rsid w:val="00F4523C"/>
    <w:rsid w:val="00F45E65"/>
    <w:rsid w:val="00F4693E"/>
    <w:rsid w:val="00F47182"/>
    <w:rsid w:val="00F47220"/>
    <w:rsid w:val="00F477B0"/>
    <w:rsid w:val="00F47E4B"/>
    <w:rsid w:val="00F47E94"/>
    <w:rsid w:val="00F47F4F"/>
    <w:rsid w:val="00F51523"/>
    <w:rsid w:val="00F51764"/>
    <w:rsid w:val="00F52C83"/>
    <w:rsid w:val="00F533B8"/>
    <w:rsid w:val="00F542FE"/>
    <w:rsid w:val="00F556F4"/>
    <w:rsid w:val="00F57C4F"/>
    <w:rsid w:val="00F57CF3"/>
    <w:rsid w:val="00F57F52"/>
    <w:rsid w:val="00F6140E"/>
    <w:rsid w:val="00F61D08"/>
    <w:rsid w:val="00F61D9E"/>
    <w:rsid w:val="00F626A8"/>
    <w:rsid w:val="00F62D89"/>
    <w:rsid w:val="00F63776"/>
    <w:rsid w:val="00F64067"/>
    <w:rsid w:val="00F6466D"/>
    <w:rsid w:val="00F64A12"/>
    <w:rsid w:val="00F64AD2"/>
    <w:rsid w:val="00F65E40"/>
    <w:rsid w:val="00F660C0"/>
    <w:rsid w:val="00F668B3"/>
    <w:rsid w:val="00F66948"/>
    <w:rsid w:val="00F66E0D"/>
    <w:rsid w:val="00F673B6"/>
    <w:rsid w:val="00F673CF"/>
    <w:rsid w:val="00F67803"/>
    <w:rsid w:val="00F67AD4"/>
    <w:rsid w:val="00F67E01"/>
    <w:rsid w:val="00F71114"/>
    <w:rsid w:val="00F7117D"/>
    <w:rsid w:val="00F71483"/>
    <w:rsid w:val="00F73244"/>
    <w:rsid w:val="00F738ED"/>
    <w:rsid w:val="00F73E9C"/>
    <w:rsid w:val="00F74A5E"/>
    <w:rsid w:val="00F766D3"/>
    <w:rsid w:val="00F76AF1"/>
    <w:rsid w:val="00F8217F"/>
    <w:rsid w:val="00F82297"/>
    <w:rsid w:val="00F82EA7"/>
    <w:rsid w:val="00F85254"/>
    <w:rsid w:val="00F85813"/>
    <w:rsid w:val="00F8612B"/>
    <w:rsid w:val="00F86751"/>
    <w:rsid w:val="00F8745B"/>
    <w:rsid w:val="00F87D7B"/>
    <w:rsid w:val="00F90061"/>
    <w:rsid w:val="00F90B14"/>
    <w:rsid w:val="00F91357"/>
    <w:rsid w:val="00F9158E"/>
    <w:rsid w:val="00F91705"/>
    <w:rsid w:val="00F92456"/>
    <w:rsid w:val="00F924B5"/>
    <w:rsid w:val="00F92ABC"/>
    <w:rsid w:val="00F93096"/>
    <w:rsid w:val="00F9429D"/>
    <w:rsid w:val="00F942C4"/>
    <w:rsid w:val="00F950EC"/>
    <w:rsid w:val="00F96256"/>
    <w:rsid w:val="00F96A1D"/>
    <w:rsid w:val="00F97545"/>
    <w:rsid w:val="00FA009D"/>
    <w:rsid w:val="00FA13F4"/>
    <w:rsid w:val="00FA1DBD"/>
    <w:rsid w:val="00FA206D"/>
    <w:rsid w:val="00FA3B7A"/>
    <w:rsid w:val="00FA3DEB"/>
    <w:rsid w:val="00FA669D"/>
    <w:rsid w:val="00FA6DAC"/>
    <w:rsid w:val="00FA7178"/>
    <w:rsid w:val="00FA775E"/>
    <w:rsid w:val="00FB09F0"/>
    <w:rsid w:val="00FB11FE"/>
    <w:rsid w:val="00FB1639"/>
    <w:rsid w:val="00FB175C"/>
    <w:rsid w:val="00FB1A93"/>
    <w:rsid w:val="00FB1AB5"/>
    <w:rsid w:val="00FB1B4B"/>
    <w:rsid w:val="00FB1EDE"/>
    <w:rsid w:val="00FB290D"/>
    <w:rsid w:val="00FB2B9C"/>
    <w:rsid w:val="00FB3FE0"/>
    <w:rsid w:val="00FB45ED"/>
    <w:rsid w:val="00FB4C73"/>
    <w:rsid w:val="00FB5082"/>
    <w:rsid w:val="00FB53B2"/>
    <w:rsid w:val="00FB58B9"/>
    <w:rsid w:val="00FB5DA6"/>
    <w:rsid w:val="00FB6145"/>
    <w:rsid w:val="00FB6182"/>
    <w:rsid w:val="00FB62F9"/>
    <w:rsid w:val="00FB6473"/>
    <w:rsid w:val="00FB64EE"/>
    <w:rsid w:val="00FB6E5E"/>
    <w:rsid w:val="00FB72FA"/>
    <w:rsid w:val="00FB7BCE"/>
    <w:rsid w:val="00FB7C45"/>
    <w:rsid w:val="00FB7EF9"/>
    <w:rsid w:val="00FC0F07"/>
    <w:rsid w:val="00FC3FB6"/>
    <w:rsid w:val="00FC4B36"/>
    <w:rsid w:val="00FC65A6"/>
    <w:rsid w:val="00FC682E"/>
    <w:rsid w:val="00FD0A32"/>
    <w:rsid w:val="00FD18C9"/>
    <w:rsid w:val="00FD1B6E"/>
    <w:rsid w:val="00FD3FB3"/>
    <w:rsid w:val="00FD4047"/>
    <w:rsid w:val="00FD4E44"/>
    <w:rsid w:val="00FD50F2"/>
    <w:rsid w:val="00FD58D9"/>
    <w:rsid w:val="00FD6493"/>
    <w:rsid w:val="00FD64D4"/>
    <w:rsid w:val="00FE0837"/>
    <w:rsid w:val="00FE1730"/>
    <w:rsid w:val="00FE36A2"/>
    <w:rsid w:val="00FE3CFB"/>
    <w:rsid w:val="00FE478D"/>
    <w:rsid w:val="00FE4817"/>
    <w:rsid w:val="00FE4D57"/>
    <w:rsid w:val="00FE5319"/>
    <w:rsid w:val="00FE5A94"/>
    <w:rsid w:val="00FE64A4"/>
    <w:rsid w:val="00FE64E1"/>
    <w:rsid w:val="00FE6DA1"/>
    <w:rsid w:val="00FE75C9"/>
    <w:rsid w:val="00FF0626"/>
    <w:rsid w:val="00FF2A74"/>
    <w:rsid w:val="00FF2C85"/>
    <w:rsid w:val="00FF4416"/>
    <w:rsid w:val="00FF457D"/>
    <w:rsid w:val="00FF48D3"/>
    <w:rsid w:val="00FF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A17CAF"/>
  <w15:docId w15:val="{072824D9-A68F-459A-AFCA-2C3EF78E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locked="1" w:uiPriority="0"/>
    <w:lsdException w:name="heading 2" w:locked="1" w:uiPriority="0"/>
    <w:lsdException w:name="heading 3" w:locked="1" w:uiPriority="0"/>
    <w:lsdException w:name="heading 4" w:locked="1" w:uiPriority="0"/>
    <w:lsdException w:name="heading 5" w:locked="1"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775A"/>
    <w:pPr>
      <w:spacing w:after="200" w:line="276" w:lineRule="auto"/>
    </w:pPr>
    <w:rPr>
      <w:rFonts w:eastAsiaTheme="minorHAnsi" w:cstheme="minorBidi"/>
      <w:color w:val="000000" w:themeColor="text1"/>
      <w:sz w:val="23"/>
      <w:szCs w:val="22"/>
    </w:rPr>
  </w:style>
  <w:style w:type="paragraph" w:styleId="Heading1">
    <w:name w:val="heading 1"/>
    <w:basedOn w:val="Normal"/>
    <w:next w:val="Normal"/>
    <w:link w:val="Heading1Char"/>
    <w:locked/>
    <w:rsid w:val="00FE64E1"/>
    <w:pPr>
      <w:keepNext/>
      <w:spacing w:after="240" w:line="240" w:lineRule="auto"/>
      <w:outlineLvl w:val="0"/>
    </w:pPr>
    <w:rPr>
      <w:rFonts w:ascii="Arial" w:eastAsia="Times New Roman" w:hAnsi="Arial" w:cs="Times New Roman"/>
      <w:b/>
      <w:sz w:val="32"/>
      <w:szCs w:val="18"/>
    </w:rPr>
  </w:style>
  <w:style w:type="paragraph" w:styleId="Heading2">
    <w:name w:val="heading 2"/>
    <w:basedOn w:val="Normal"/>
    <w:next w:val="Normal"/>
    <w:link w:val="Heading2Char"/>
    <w:semiHidden/>
    <w:locked/>
    <w:rsid w:val="00DD7584"/>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semiHidden/>
    <w:locked/>
    <w:rsid w:val="00DD7584"/>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locked/>
    <w:rsid w:val="00DD7584"/>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semiHidden/>
    <w:locked/>
    <w:rsid w:val="00DD7584"/>
    <w:pPr>
      <w:outlineLvl w:val="4"/>
    </w:pPr>
    <w:rPr>
      <w:bCs/>
      <w:i/>
      <w:iCs/>
      <w:szCs w:val="26"/>
    </w:rPr>
  </w:style>
  <w:style w:type="paragraph" w:styleId="Heading6">
    <w:name w:val="heading 6"/>
    <w:basedOn w:val="Normal"/>
    <w:next w:val="Normal"/>
    <w:link w:val="Heading6Char"/>
    <w:uiPriority w:val="9"/>
    <w:semiHidden/>
    <w:unhideWhenUsed/>
    <w:qFormat/>
    <w:rsid w:val="00C72479"/>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C72479"/>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72479"/>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7247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2"/>
    <w:next w:val="nrpsNormal"/>
    <w:link w:val="TOC3Char"/>
    <w:uiPriority w:val="39"/>
    <w:rsid w:val="00FE64E1"/>
    <w:pPr>
      <w:ind w:left="720"/>
    </w:pPr>
  </w:style>
  <w:style w:type="table" w:styleId="TableGrid">
    <w:name w:val="Table Grid"/>
    <w:basedOn w:val="TableNormal"/>
    <w:uiPriority w:val="59"/>
    <w:rsid w:val="009C28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C2Char">
    <w:name w:val="TOC 2 Char"/>
    <w:basedOn w:val="DefaultParagraphFont"/>
    <w:link w:val="TOC2"/>
    <w:uiPriority w:val="39"/>
    <w:rsid w:val="0039492A"/>
    <w:rPr>
      <w:noProof/>
      <w:color w:val="000000" w:themeColor="text1"/>
      <w:sz w:val="23"/>
      <w:szCs w:val="24"/>
    </w:rPr>
  </w:style>
  <w:style w:type="character" w:styleId="Hyperlink">
    <w:name w:val="Hyperlink"/>
    <w:basedOn w:val="DefaultParagraphFont"/>
    <w:uiPriority w:val="99"/>
    <w:rsid w:val="00C92CA0"/>
    <w:rPr>
      <w:i w:val="0"/>
      <w:color w:val="0000FF"/>
      <w:u w:val="single"/>
    </w:rPr>
  </w:style>
  <w:style w:type="paragraph" w:styleId="EndnoteText">
    <w:name w:val="endnote text"/>
    <w:basedOn w:val="Normal"/>
    <w:semiHidden/>
    <w:rsid w:val="002F3084"/>
    <w:pPr>
      <w:widowControl w:val="0"/>
    </w:pPr>
    <w:rPr>
      <w:rFonts w:ascii="Press Rmn 12pt" w:hAnsi="Press Rmn 12pt"/>
      <w:szCs w:val="20"/>
    </w:rPr>
  </w:style>
  <w:style w:type="character" w:customStyle="1" w:styleId="TOC3Char">
    <w:name w:val="TOC 3 Char"/>
    <w:basedOn w:val="TOC2Char"/>
    <w:link w:val="TOC3"/>
    <w:uiPriority w:val="39"/>
    <w:rsid w:val="00FE64E1"/>
    <w:rPr>
      <w:noProof/>
      <w:color w:val="000000" w:themeColor="text1"/>
      <w:sz w:val="24"/>
      <w:szCs w:val="24"/>
    </w:rPr>
  </w:style>
  <w:style w:type="paragraph" w:customStyle="1" w:styleId="nrpsBannerline1">
    <w:name w:val="nrps Banner line 1"/>
    <w:link w:val="nrpsBannerline1Char"/>
    <w:semiHidden/>
    <w:locked/>
    <w:rsid w:val="00F356FD"/>
    <w:pPr>
      <w:spacing w:before="120"/>
      <w:ind w:left="115"/>
    </w:pPr>
    <w:rPr>
      <w:rFonts w:ascii="Arial" w:hAnsi="Arial"/>
      <w:b/>
      <w:bCs/>
      <w:color w:val="000000" w:themeColor="text1"/>
      <w:sz w:val="16"/>
    </w:rPr>
  </w:style>
  <w:style w:type="numbering" w:customStyle="1" w:styleId="Bulleted">
    <w:name w:val="Bulleted"/>
    <w:basedOn w:val="NoList"/>
    <w:rsid w:val="0062563F"/>
    <w:pPr>
      <w:numPr>
        <w:numId w:val="1"/>
      </w:numPr>
    </w:pPr>
  </w:style>
  <w:style w:type="paragraph" w:customStyle="1" w:styleId="nrpsLogo">
    <w:name w:val="nrps Logo"/>
    <w:basedOn w:val="Normal"/>
    <w:semiHidden/>
    <w:rsid w:val="00F356FD"/>
    <w:pPr>
      <w:spacing w:before="80" w:after="80" w:line="240" w:lineRule="auto"/>
      <w:ind w:right="115"/>
      <w:jc w:val="right"/>
    </w:pPr>
    <w:rPr>
      <w:rFonts w:eastAsia="Times New Roman" w:cs="Times New Roman"/>
      <w:sz w:val="24"/>
      <w:szCs w:val="20"/>
    </w:rPr>
  </w:style>
  <w:style w:type="character" w:styleId="FollowedHyperlink">
    <w:name w:val="FollowedHyperlink"/>
    <w:basedOn w:val="DefaultParagraphFont"/>
    <w:uiPriority w:val="99"/>
    <w:semiHidden/>
    <w:unhideWhenUsed/>
    <w:rsid w:val="00B97A58"/>
    <w:rPr>
      <w:color w:val="800080"/>
      <w:u w:val="single"/>
    </w:rPr>
  </w:style>
  <w:style w:type="paragraph" w:customStyle="1" w:styleId="nrpsBannerline2">
    <w:name w:val="nrps Banner line 2"/>
    <w:link w:val="nrpsBannerline2Char"/>
    <w:semiHidden/>
    <w:locked/>
    <w:rsid w:val="00F356FD"/>
    <w:pPr>
      <w:ind w:left="115"/>
    </w:pPr>
    <w:rPr>
      <w:rFonts w:ascii="Arial" w:hAnsi="Arial"/>
      <w:b/>
      <w:bCs/>
      <w:sz w:val="16"/>
      <w:szCs w:val="24"/>
    </w:rPr>
  </w:style>
  <w:style w:type="paragraph" w:customStyle="1" w:styleId="nrpsBulletlist">
    <w:name w:val="nrps Bullet list"/>
    <w:basedOn w:val="nrpsNormal"/>
    <w:link w:val="nrpsBulletlistChar"/>
    <w:rsid w:val="00F356FD"/>
    <w:pPr>
      <w:numPr>
        <w:numId w:val="40"/>
      </w:numPr>
    </w:pPr>
  </w:style>
  <w:style w:type="paragraph" w:styleId="Bibliography">
    <w:name w:val="Bibliography"/>
    <w:basedOn w:val="Normal"/>
    <w:next w:val="Normal"/>
    <w:uiPriority w:val="37"/>
    <w:semiHidden/>
    <w:unhideWhenUsed/>
    <w:rsid w:val="00C72479"/>
  </w:style>
  <w:style w:type="character" w:customStyle="1" w:styleId="nrpsBulletlistChar">
    <w:name w:val="nrps Bullet list Char"/>
    <w:basedOn w:val="nrpsNormalChar"/>
    <w:link w:val="nrpsBulletlist"/>
    <w:rsid w:val="00F356FD"/>
    <w:rPr>
      <w:color w:val="000000" w:themeColor="text1"/>
      <w:sz w:val="23"/>
    </w:rPr>
  </w:style>
  <w:style w:type="character" w:styleId="CommentReference">
    <w:name w:val="annotation reference"/>
    <w:basedOn w:val="DefaultParagraphFont"/>
    <w:uiPriority w:val="99"/>
    <w:semiHidden/>
    <w:unhideWhenUsed/>
    <w:rsid w:val="00A02E1D"/>
    <w:rPr>
      <w:sz w:val="16"/>
      <w:szCs w:val="16"/>
    </w:rPr>
  </w:style>
  <w:style w:type="paragraph" w:styleId="BlockText">
    <w:name w:val="Block Text"/>
    <w:basedOn w:val="Normal"/>
    <w:uiPriority w:val="99"/>
    <w:semiHidden/>
    <w:unhideWhenUsed/>
    <w:rsid w:val="00C72479"/>
    <w:pPr>
      <w:spacing w:after="120"/>
      <w:ind w:left="1440" w:right="1440"/>
    </w:pPr>
  </w:style>
  <w:style w:type="character" w:customStyle="1" w:styleId="Heading2Char">
    <w:name w:val="Heading 2 Char"/>
    <w:basedOn w:val="DefaultParagraphFont"/>
    <w:link w:val="Heading2"/>
    <w:semiHidden/>
    <w:rsid w:val="00DD7584"/>
    <w:rPr>
      <w:rFonts w:ascii="Arial" w:hAnsi="Arial" w:cs="Arial"/>
      <w:b/>
      <w:bCs/>
      <w:iCs/>
      <w:color w:val="000000" w:themeColor="text1"/>
      <w:sz w:val="23"/>
      <w:szCs w:val="28"/>
    </w:rPr>
  </w:style>
  <w:style w:type="paragraph" w:styleId="CommentText">
    <w:name w:val="annotation text"/>
    <w:basedOn w:val="Normal"/>
    <w:link w:val="CommentTextChar"/>
    <w:unhideWhenUsed/>
    <w:rsid w:val="00A02E1D"/>
    <w:rPr>
      <w:sz w:val="20"/>
      <w:szCs w:val="20"/>
    </w:rPr>
  </w:style>
  <w:style w:type="character" w:customStyle="1" w:styleId="CommentTextChar">
    <w:name w:val="Comment Text Char"/>
    <w:basedOn w:val="DefaultParagraphFont"/>
    <w:link w:val="CommentText"/>
    <w:uiPriority w:val="99"/>
    <w:rsid w:val="00A02E1D"/>
  </w:style>
  <w:style w:type="paragraph" w:customStyle="1" w:styleId="nrpsTablecell">
    <w:name w:val="nrps Table cell"/>
    <w:qFormat/>
    <w:rsid w:val="00F356FD"/>
    <w:pPr>
      <w:spacing w:before="20" w:after="20"/>
    </w:pPr>
    <w:rPr>
      <w:rFonts w:ascii="Arial" w:hAnsi="Arial"/>
      <w:color w:val="000000" w:themeColor="text1"/>
      <w:sz w:val="18"/>
    </w:rPr>
  </w:style>
  <w:style w:type="paragraph" w:customStyle="1" w:styleId="nrpsTablecellindent">
    <w:name w:val="nrps Table cell indent"/>
    <w:basedOn w:val="nrpsTablecell"/>
    <w:rsid w:val="00F356FD"/>
    <w:pPr>
      <w:ind w:left="360"/>
    </w:pPr>
  </w:style>
  <w:style w:type="paragraph" w:styleId="CommentSubject">
    <w:name w:val="annotation subject"/>
    <w:basedOn w:val="CommentText"/>
    <w:next w:val="CommentText"/>
    <w:link w:val="CommentSubjectChar"/>
    <w:uiPriority w:val="99"/>
    <w:semiHidden/>
    <w:unhideWhenUsed/>
    <w:rsid w:val="00A02E1D"/>
    <w:rPr>
      <w:b/>
      <w:bCs/>
    </w:rPr>
  </w:style>
  <w:style w:type="character" w:customStyle="1" w:styleId="CommentSubjectChar">
    <w:name w:val="Comment Subject Char"/>
    <w:basedOn w:val="CommentTextChar"/>
    <w:link w:val="CommentSubject"/>
    <w:uiPriority w:val="99"/>
    <w:semiHidden/>
    <w:rsid w:val="00A02E1D"/>
    <w:rPr>
      <w:b/>
      <w:bCs/>
    </w:rPr>
  </w:style>
  <w:style w:type="paragraph" w:styleId="Revision">
    <w:name w:val="Revision"/>
    <w:hidden/>
    <w:uiPriority w:val="99"/>
    <w:semiHidden/>
    <w:rsid w:val="00A02E1D"/>
    <w:rPr>
      <w:sz w:val="24"/>
      <w:szCs w:val="24"/>
    </w:rPr>
  </w:style>
  <w:style w:type="paragraph" w:styleId="TOC1">
    <w:name w:val="toc 1"/>
    <w:next w:val="nrpsNormal"/>
    <w:uiPriority w:val="39"/>
    <w:rsid w:val="00304492"/>
    <w:pPr>
      <w:spacing w:after="160"/>
      <w:ind w:right="1080"/>
    </w:pPr>
    <w:rPr>
      <w:noProof/>
      <w:color w:val="000000" w:themeColor="text1"/>
      <w:sz w:val="23"/>
      <w:szCs w:val="24"/>
    </w:rPr>
  </w:style>
  <w:style w:type="paragraph" w:styleId="TOC2">
    <w:name w:val="toc 2"/>
    <w:basedOn w:val="TOC1"/>
    <w:next w:val="nrpsNormal"/>
    <w:link w:val="TOC2Char"/>
    <w:uiPriority w:val="39"/>
    <w:rsid w:val="0039492A"/>
    <w:pPr>
      <w:tabs>
        <w:tab w:val="right" w:leader="dot" w:pos="9350"/>
      </w:tabs>
      <w:ind w:left="432"/>
    </w:pPr>
  </w:style>
  <w:style w:type="paragraph" w:styleId="TableofFigures">
    <w:name w:val="table of figures"/>
    <w:basedOn w:val="Normal"/>
    <w:next w:val="Normal"/>
    <w:semiHidden/>
    <w:rsid w:val="00FE64E1"/>
    <w:pPr>
      <w:spacing w:after="0"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A02E1D"/>
    <w:rPr>
      <w:rFonts w:ascii="Tahoma" w:hAnsi="Tahoma" w:cs="Tahoma"/>
      <w:sz w:val="16"/>
      <w:szCs w:val="16"/>
    </w:rPr>
  </w:style>
  <w:style w:type="character" w:customStyle="1" w:styleId="BalloonTextChar">
    <w:name w:val="Balloon Text Char"/>
    <w:basedOn w:val="DefaultParagraphFont"/>
    <w:link w:val="BalloonText"/>
    <w:uiPriority w:val="99"/>
    <w:semiHidden/>
    <w:rsid w:val="00A02E1D"/>
    <w:rPr>
      <w:rFonts w:ascii="Tahoma" w:hAnsi="Tahoma" w:cs="Tahoma"/>
      <w:sz w:val="16"/>
      <w:szCs w:val="16"/>
    </w:rPr>
  </w:style>
  <w:style w:type="numbering" w:customStyle="1" w:styleId="nrpsNumlist">
    <w:name w:val="nrps Num list"/>
    <w:basedOn w:val="NoList"/>
    <w:rsid w:val="00F356FD"/>
    <w:pPr>
      <w:numPr>
        <w:numId w:val="2"/>
      </w:numPr>
    </w:pPr>
  </w:style>
  <w:style w:type="numbering" w:customStyle="1" w:styleId="werte">
    <w:name w:val="werte"/>
    <w:basedOn w:val="NoList"/>
    <w:rsid w:val="0045767C"/>
    <w:pPr>
      <w:numPr>
        <w:numId w:val="3"/>
      </w:numPr>
    </w:pPr>
  </w:style>
  <w:style w:type="paragraph" w:styleId="BodyText">
    <w:name w:val="Body Text"/>
    <w:basedOn w:val="Normal"/>
    <w:link w:val="BodyTextChar"/>
    <w:uiPriority w:val="99"/>
    <w:semiHidden/>
    <w:unhideWhenUsed/>
    <w:rsid w:val="00C72479"/>
    <w:pPr>
      <w:spacing w:after="120"/>
    </w:pPr>
  </w:style>
  <w:style w:type="character" w:customStyle="1" w:styleId="BodyTextChar">
    <w:name w:val="Body Text Char"/>
    <w:basedOn w:val="DefaultParagraphFont"/>
    <w:link w:val="BodyText"/>
    <w:uiPriority w:val="99"/>
    <w:semiHidden/>
    <w:rsid w:val="00C72479"/>
    <w:rPr>
      <w:sz w:val="24"/>
      <w:szCs w:val="24"/>
    </w:rPr>
  </w:style>
  <w:style w:type="paragraph" w:styleId="BodyText2">
    <w:name w:val="Body Text 2"/>
    <w:basedOn w:val="Normal"/>
    <w:link w:val="BodyText2Char"/>
    <w:uiPriority w:val="99"/>
    <w:semiHidden/>
    <w:unhideWhenUsed/>
    <w:rsid w:val="00C72479"/>
    <w:pPr>
      <w:spacing w:after="120" w:line="480" w:lineRule="auto"/>
    </w:pPr>
  </w:style>
  <w:style w:type="character" w:customStyle="1" w:styleId="BodyText2Char">
    <w:name w:val="Body Text 2 Char"/>
    <w:basedOn w:val="DefaultParagraphFont"/>
    <w:link w:val="BodyText2"/>
    <w:uiPriority w:val="99"/>
    <w:semiHidden/>
    <w:rsid w:val="00C72479"/>
    <w:rPr>
      <w:sz w:val="24"/>
      <w:szCs w:val="24"/>
    </w:rPr>
  </w:style>
  <w:style w:type="paragraph" w:styleId="TOC4">
    <w:name w:val="toc 4"/>
    <w:basedOn w:val="nrpsNormal"/>
    <w:next w:val="nrpsNormal"/>
    <w:autoRedefine/>
    <w:uiPriority w:val="39"/>
    <w:unhideWhenUsed/>
    <w:rsid w:val="00F62D89"/>
    <w:pPr>
      <w:ind w:left="1152" w:right="720"/>
    </w:pPr>
  </w:style>
  <w:style w:type="paragraph" w:styleId="BodyText3">
    <w:name w:val="Body Text 3"/>
    <w:basedOn w:val="Normal"/>
    <w:link w:val="BodyText3Char"/>
    <w:uiPriority w:val="99"/>
    <w:semiHidden/>
    <w:unhideWhenUsed/>
    <w:rsid w:val="00C72479"/>
    <w:pPr>
      <w:spacing w:after="120"/>
    </w:pPr>
    <w:rPr>
      <w:sz w:val="16"/>
      <w:szCs w:val="16"/>
    </w:rPr>
  </w:style>
  <w:style w:type="paragraph" w:styleId="TOC9">
    <w:name w:val="toc 9"/>
    <w:basedOn w:val="Normal"/>
    <w:next w:val="Normal"/>
    <w:autoRedefine/>
    <w:uiPriority w:val="39"/>
    <w:semiHidden/>
    <w:unhideWhenUsed/>
    <w:rsid w:val="009667DB"/>
    <w:pPr>
      <w:ind w:left="1920"/>
    </w:pPr>
  </w:style>
  <w:style w:type="character" w:customStyle="1" w:styleId="BodyText3Char">
    <w:name w:val="Body Text 3 Char"/>
    <w:basedOn w:val="DefaultParagraphFont"/>
    <w:link w:val="BodyText3"/>
    <w:uiPriority w:val="99"/>
    <w:semiHidden/>
    <w:rsid w:val="00C72479"/>
    <w:rPr>
      <w:sz w:val="16"/>
      <w:szCs w:val="16"/>
    </w:rPr>
  </w:style>
  <w:style w:type="paragraph" w:styleId="BodyTextFirstIndent">
    <w:name w:val="Body Text First Indent"/>
    <w:basedOn w:val="BodyText"/>
    <w:link w:val="BodyTextFirstIndentChar"/>
    <w:uiPriority w:val="99"/>
    <w:semiHidden/>
    <w:unhideWhenUsed/>
    <w:rsid w:val="00C72479"/>
    <w:pPr>
      <w:ind w:firstLine="210"/>
    </w:pPr>
  </w:style>
  <w:style w:type="character" w:customStyle="1" w:styleId="BodyTextFirstIndentChar">
    <w:name w:val="Body Text First Indent Char"/>
    <w:basedOn w:val="BodyTextChar"/>
    <w:link w:val="BodyTextFirstIndent"/>
    <w:uiPriority w:val="99"/>
    <w:semiHidden/>
    <w:rsid w:val="00C72479"/>
    <w:rPr>
      <w:sz w:val="24"/>
      <w:szCs w:val="24"/>
    </w:rPr>
  </w:style>
  <w:style w:type="paragraph" w:styleId="BodyTextIndent">
    <w:name w:val="Body Text Indent"/>
    <w:basedOn w:val="Normal"/>
    <w:link w:val="BodyTextIndentChar"/>
    <w:uiPriority w:val="99"/>
    <w:semiHidden/>
    <w:unhideWhenUsed/>
    <w:rsid w:val="00C72479"/>
    <w:pPr>
      <w:spacing w:after="120"/>
      <w:ind w:left="360"/>
    </w:pPr>
  </w:style>
  <w:style w:type="character" w:customStyle="1" w:styleId="BodyTextIndentChar">
    <w:name w:val="Body Text Indent Char"/>
    <w:basedOn w:val="DefaultParagraphFont"/>
    <w:link w:val="BodyTextIndent"/>
    <w:uiPriority w:val="99"/>
    <w:semiHidden/>
    <w:rsid w:val="00C72479"/>
    <w:rPr>
      <w:sz w:val="24"/>
      <w:szCs w:val="24"/>
    </w:rPr>
  </w:style>
  <w:style w:type="paragraph" w:styleId="BodyTextFirstIndent2">
    <w:name w:val="Body Text First Indent 2"/>
    <w:basedOn w:val="BodyTextIndent"/>
    <w:link w:val="BodyTextFirstIndent2Char"/>
    <w:uiPriority w:val="99"/>
    <w:semiHidden/>
    <w:unhideWhenUsed/>
    <w:rsid w:val="00C72479"/>
    <w:pPr>
      <w:ind w:firstLine="210"/>
    </w:pPr>
  </w:style>
  <w:style w:type="character" w:customStyle="1" w:styleId="BodyTextFirstIndent2Char">
    <w:name w:val="Body Text First Indent 2 Char"/>
    <w:basedOn w:val="BodyTextIndentChar"/>
    <w:link w:val="BodyTextFirstIndent2"/>
    <w:uiPriority w:val="99"/>
    <w:semiHidden/>
    <w:rsid w:val="00C72479"/>
    <w:rPr>
      <w:sz w:val="24"/>
      <w:szCs w:val="24"/>
    </w:rPr>
  </w:style>
  <w:style w:type="paragraph" w:styleId="BodyTextIndent2">
    <w:name w:val="Body Text Indent 2"/>
    <w:basedOn w:val="Normal"/>
    <w:link w:val="BodyTextIndent2Char"/>
    <w:uiPriority w:val="99"/>
    <w:semiHidden/>
    <w:unhideWhenUsed/>
    <w:rsid w:val="00C72479"/>
    <w:pPr>
      <w:spacing w:after="120" w:line="480" w:lineRule="auto"/>
      <w:ind w:left="360"/>
    </w:pPr>
  </w:style>
  <w:style w:type="character" w:customStyle="1" w:styleId="BodyTextIndent2Char">
    <w:name w:val="Body Text Indent 2 Char"/>
    <w:basedOn w:val="DefaultParagraphFont"/>
    <w:link w:val="BodyTextIndent2"/>
    <w:uiPriority w:val="99"/>
    <w:semiHidden/>
    <w:rsid w:val="00C72479"/>
    <w:rPr>
      <w:sz w:val="24"/>
      <w:szCs w:val="24"/>
    </w:rPr>
  </w:style>
  <w:style w:type="character" w:customStyle="1" w:styleId="nrpsBannerline1Char">
    <w:name w:val="nrps Banner line 1 Char"/>
    <w:basedOn w:val="DefaultParagraphFont"/>
    <w:link w:val="nrpsBannerline1"/>
    <w:semiHidden/>
    <w:rsid w:val="00F356FD"/>
    <w:rPr>
      <w:rFonts w:ascii="Arial" w:hAnsi="Arial"/>
      <w:b/>
      <w:bCs/>
      <w:color w:val="000000" w:themeColor="text1"/>
      <w:sz w:val="16"/>
    </w:rPr>
  </w:style>
  <w:style w:type="paragraph" w:customStyle="1" w:styleId="nrpsBannerline3">
    <w:name w:val="nrps Banner line 3"/>
    <w:link w:val="nrpsBannerline3Char"/>
    <w:semiHidden/>
    <w:qFormat/>
    <w:locked/>
    <w:rsid w:val="00F356FD"/>
    <w:pPr>
      <w:ind w:left="115"/>
    </w:pPr>
    <w:rPr>
      <w:rFonts w:ascii="Arial" w:hAnsi="Arial"/>
      <w:b/>
      <w:bCs/>
      <w:color w:val="000000" w:themeColor="text1"/>
      <w:sz w:val="16"/>
    </w:rPr>
  </w:style>
  <w:style w:type="paragraph" w:styleId="BodyTextIndent3">
    <w:name w:val="Body Text Indent 3"/>
    <w:basedOn w:val="Normal"/>
    <w:link w:val="BodyTextIndent3Char"/>
    <w:uiPriority w:val="99"/>
    <w:semiHidden/>
    <w:unhideWhenUsed/>
    <w:rsid w:val="00C72479"/>
    <w:pPr>
      <w:spacing w:after="120"/>
      <w:ind w:left="360"/>
    </w:pPr>
    <w:rPr>
      <w:sz w:val="16"/>
      <w:szCs w:val="16"/>
    </w:rPr>
  </w:style>
  <w:style w:type="paragraph" w:styleId="TOC5">
    <w:name w:val="toc 5"/>
    <w:basedOn w:val="nrpsNormal"/>
    <w:next w:val="nrpsNormal"/>
    <w:autoRedefine/>
    <w:uiPriority w:val="39"/>
    <w:unhideWhenUsed/>
    <w:rsid w:val="00F62D89"/>
    <w:pPr>
      <w:ind w:left="960"/>
    </w:pPr>
  </w:style>
  <w:style w:type="paragraph" w:customStyle="1" w:styleId="nrpsTitle">
    <w:name w:val="nrps Title"/>
    <w:next w:val="nrpsSubtitle"/>
    <w:link w:val="nrpsTitleChar"/>
    <w:qFormat/>
    <w:rsid w:val="00F356FD"/>
    <w:pPr>
      <w:tabs>
        <w:tab w:val="left" w:pos="9360"/>
      </w:tabs>
      <w:spacing w:before="240"/>
    </w:pPr>
    <w:rPr>
      <w:b/>
      <w:bCs/>
      <w:color w:val="000000" w:themeColor="text1"/>
      <w:sz w:val="40"/>
      <w:szCs w:val="40"/>
    </w:rPr>
  </w:style>
  <w:style w:type="paragraph" w:customStyle="1" w:styleId="nrpsSubtitle">
    <w:name w:val="nrps Subtitle"/>
    <w:next w:val="nrpsSeriesnamenumber"/>
    <w:link w:val="nrpsSubtitleChar"/>
    <w:qFormat/>
    <w:rsid w:val="00F356FD"/>
    <w:pPr>
      <w:tabs>
        <w:tab w:val="left" w:pos="9360"/>
      </w:tabs>
      <w:spacing w:before="120"/>
      <w:ind w:right="720"/>
    </w:pPr>
    <w:rPr>
      <w:bCs/>
      <w:i/>
      <w:color w:val="000000" w:themeColor="text1"/>
      <w:sz w:val="36"/>
      <w:szCs w:val="36"/>
    </w:rPr>
  </w:style>
  <w:style w:type="character" w:customStyle="1" w:styleId="nrpsTitleChar">
    <w:name w:val="nrps Title Char"/>
    <w:basedOn w:val="DefaultParagraphFont"/>
    <w:link w:val="nrpsTitle"/>
    <w:rsid w:val="00F356FD"/>
    <w:rPr>
      <w:b/>
      <w:bCs/>
      <w:color w:val="000000" w:themeColor="text1"/>
      <w:sz w:val="40"/>
      <w:szCs w:val="40"/>
    </w:rPr>
  </w:style>
  <w:style w:type="paragraph" w:customStyle="1" w:styleId="nrpsNormal">
    <w:name w:val="nrps Normal"/>
    <w:basedOn w:val="Normal"/>
    <w:link w:val="nrpsNormalChar"/>
    <w:qFormat/>
    <w:rsid w:val="00F356FD"/>
    <w:rPr>
      <w:rFonts w:eastAsia="Times New Roman" w:cs="Times New Roman"/>
      <w:szCs w:val="20"/>
    </w:rPr>
  </w:style>
  <w:style w:type="character" w:customStyle="1" w:styleId="nrpsSubtitleChar">
    <w:name w:val="nrps Subtitle Char"/>
    <w:basedOn w:val="DefaultParagraphFont"/>
    <w:link w:val="nrpsSubtitle"/>
    <w:rsid w:val="00F356FD"/>
    <w:rPr>
      <w:bCs/>
      <w:i/>
      <w:color w:val="000000" w:themeColor="text1"/>
      <w:sz w:val="36"/>
      <w:szCs w:val="36"/>
    </w:rPr>
  </w:style>
  <w:style w:type="character" w:customStyle="1" w:styleId="nrpsBannerline2Char">
    <w:name w:val="nrps Banner line 2 Char"/>
    <w:basedOn w:val="DefaultParagraphFont"/>
    <w:link w:val="nrpsBannerline2"/>
    <w:semiHidden/>
    <w:rsid w:val="00F356FD"/>
    <w:rPr>
      <w:rFonts w:ascii="Arial" w:hAnsi="Arial"/>
      <w:b/>
      <w:bCs/>
      <w:sz w:val="16"/>
      <w:szCs w:val="24"/>
    </w:rPr>
  </w:style>
  <w:style w:type="character" w:customStyle="1" w:styleId="BodyTextIndent3Char">
    <w:name w:val="Body Text Indent 3 Char"/>
    <w:basedOn w:val="DefaultParagraphFont"/>
    <w:link w:val="BodyTextIndent3"/>
    <w:uiPriority w:val="99"/>
    <w:semiHidden/>
    <w:rsid w:val="00C72479"/>
    <w:rPr>
      <w:sz w:val="16"/>
      <w:szCs w:val="16"/>
    </w:rPr>
  </w:style>
  <w:style w:type="paragraph" w:styleId="Closing">
    <w:name w:val="Closing"/>
    <w:basedOn w:val="Normal"/>
    <w:link w:val="ClosingChar"/>
    <w:uiPriority w:val="99"/>
    <w:semiHidden/>
    <w:unhideWhenUsed/>
    <w:rsid w:val="00C72479"/>
    <w:pPr>
      <w:ind w:left="4320"/>
    </w:pPr>
  </w:style>
  <w:style w:type="character" w:customStyle="1" w:styleId="ClosingChar">
    <w:name w:val="Closing Char"/>
    <w:basedOn w:val="DefaultParagraphFont"/>
    <w:link w:val="Closing"/>
    <w:uiPriority w:val="99"/>
    <w:semiHidden/>
    <w:rsid w:val="00C72479"/>
    <w:rPr>
      <w:sz w:val="24"/>
      <w:szCs w:val="24"/>
    </w:rPr>
  </w:style>
  <w:style w:type="character" w:customStyle="1" w:styleId="nrpsBannerline3Char">
    <w:name w:val="nrps Banner line 3 Char"/>
    <w:basedOn w:val="DefaultParagraphFont"/>
    <w:link w:val="nrpsBannerline3"/>
    <w:semiHidden/>
    <w:rsid w:val="00F356FD"/>
    <w:rPr>
      <w:rFonts w:ascii="Arial" w:hAnsi="Arial"/>
      <w:b/>
      <w:bCs/>
      <w:color w:val="000000" w:themeColor="text1"/>
      <w:sz w:val="16"/>
    </w:rPr>
  </w:style>
  <w:style w:type="paragraph" w:customStyle="1" w:styleId="nrpsHyperlink">
    <w:name w:val="nrps Hyperlink"/>
    <w:basedOn w:val="nrpsNormal"/>
    <w:link w:val="nrpsHyperlinkChar"/>
    <w:rsid w:val="00F356FD"/>
  </w:style>
  <w:style w:type="paragraph" w:styleId="Date">
    <w:name w:val="Date"/>
    <w:basedOn w:val="Normal"/>
    <w:next w:val="Normal"/>
    <w:link w:val="DateChar"/>
    <w:uiPriority w:val="99"/>
    <w:semiHidden/>
    <w:unhideWhenUsed/>
    <w:rsid w:val="00C72479"/>
  </w:style>
  <w:style w:type="paragraph" w:customStyle="1" w:styleId="nrpsInsidecovers">
    <w:name w:val="nrps Inside covers"/>
    <w:basedOn w:val="Normal"/>
    <w:link w:val="nrpsInsidecoversChar"/>
    <w:rsid w:val="00F356FD"/>
    <w:pPr>
      <w:spacing w:after="0" w:line="240" w:lineRule="auto"/>
    </w:pPr>
    <w:rPr>
      <w:rFonts w:eastAsia="Times New Roman" w:cs="Times New Roman"/>
      <w:sz w:val="18"/>
      <w:szCs w:val="24"/>
    </w:rPr>
  </w:style>
  <w:style w:type="paragraph" w:customStyle="1" w:styleId="nrpsHeading1">
    <w:name w:val="nrps Heading 1"/>
    <w:basedOn w:val="Heading1"/>
    <w:next w:val="nrpsNormal"/>
    <w:link w:val="nrpsHeading1Char"/>
    <w:qFormat/>
    <w:rsid w:val="00F356FD"/>
    <w:pPr>
      <w:tabs>
        <w:tab w:val="left" w:pos="5310"/>
      </w:tabs>
      <w:spacing w:after="200"/>
    </w:pPr>
  </w:style>
  <w:style w:type="paragraph" w:customStyle="1" w:styleId="nrpsLiteraturecited">
    <w:name w:val="nrps Literature cited"/>
    <w:link w:val="nrpsLiteraturecitedChar"/>
    <w:qFormat/>
    <w:rsid w:val="00F356FD"/>
    <w:pPr>
      <w:spacing w:after="200" w:line="276" w:lineRule="auto"/>
      <w:ind w:left="360" w:hanging="360"/>
    </w:pPr>
    <w:rPr>
      <w:color w:val="000000" w:themeColor="text1"/>
      <w:sz w:val="23"/>
      <w:szCs w:val="24"/>
    </w:rPr>
  </w:style>
  <w:style w:type="character" w:customStyle="1" w:styleId="nrpsInsidecoversChar">
    <w:name w:val="nrps Inside covers Char"/>
    <w:basedOn w:val="DefaultParagraphFont"/>
    <w:link w:val="nrpsInsidecovers"/>
    <w:rsid w:val="00F356FD"/>
    <w:rPr>
      <w:color w:val="000000" w:themeColor="text1"/>
      <w:sz w:val="18"/>
      <w:szCs w:val="24"/>
    </w:rPr>
  </w:style>
  <w:style w:type="paragraph" w:customStyle="1" w:styleId="nrpsHeading3">
    <w:name w:val="nrps Heading 3"/>
    <w:basedOn w:val="Heading3"/>
    <w:next w:val="nrpsNormal"/>
    <w:link w:val="nrpsHeading3Char"/>
    <w:qFormat/>
    <w:rsid w:val="00F356FD"/>
    <w:rPr>
      <w:bCs w:val="0"/>
      <w:szCs w:val="22"/>
    </w:rPr>
  </w:style>
  <w:style w:type="character" w:customStyle="1" w:styleId="nrpsLiteraturecitedChar">
    <w:name w:val="nrps Literature cited Char"/>
    <w:basedOn w:val="DefaultParagraphFont"/>
    <w:link w:val="nrpsLiteraturecited"/>
    <w:rsid w:val="00F356FD"/>
    <w:rPr>
      <w:color w:val="000000" w:themeColor="text1"/>
      <w:sz w:val="23"/>
      <w:szCs w:val="24"/>
    </w:rPr>
  </w:style>
  <w:style w:type="character" w:customStyle="1" w:styleId="nrpsNormalChar">
    <w:name w:val="nrps Normal Char"/>
    <w:basedOn w:val="DefaultParagraphFont"/>
    <w:link w:val="nrpsNormal"/>
    <w:rsid w:val="00F356FD"/>
    <w:rPr>
      <w:color w:val="000000" w:themeColor="text1"/>
      <w:sz w:val="23"/>
    </w:rPr>
  </w:style>
  <w:style w:type="character" w:customStyle="1" w:styleId="Heading3Char">
    <w:name w:val="Heading 3 Char"/>
    <w:basedOn w:val="DefaultParagraphFont"/>
    <w:link w:val="Heading3"/>
    <w:semiHidden/>
    <w:rsid w:val="00DD7584"/>
    <w:rPr>
      <w:rFonts w:ascii="Arial" w:eastAsia="MS Mincho" w:hAnsi="Arial"/>
      <w:b/>
      <w:bCs/>
      <w:i/>
      <w:color w:val="000000" w:themeColor="text1"/>
      <w:sz w:val="21"/>
      <w:szCs w:val="24"/>
    </w:rPr>
  </w:style>
  <w:style w:type="character" w:customStyle="1" w:styleId="nrpsHeading3Char">
    <w:name w:val="nrps Heading 3 Char"/>
    <w:basedOn w:val="DefaultParagraphFont"/>
    <w:link w:val="nrpsHeading3"/>
    <w:rsid w:val="00F356FD"/>
    <w:rPr>
      <w:rFonts w:ascii="Arial" w:eastAsia="MS Mincho" w:hAnsi="Arial"/>
      <w:b/>
      <w:i/>
      <w:color w:val="000000" w:themeColor="text1"/>
      <w:sz w:val="21"/>
      <w:szCs w:val="22"/>
    </w:rPr>
  </w:style>
  <w:style w:type="character" w:customStyle="1" w:styleId="nrpsHyperlinkChar">
    <w:name w:val="nrps Hyperlink Char"/>
    <w:basedOn w:val="nrpsNormalChar"/>
    <w:link w:val="nrpsHyperlink"/>
    <w:rsid w:val="00F356FD"/>
    <w:rPr>
      <w:color w:val="000000" w:themeColor="text1"/>
      <w:sz w:val="23"/>
    </w:rPr>
  </w:style>
  <w:style w:type="paragraph" w:customStyle="1" w:styleId="nrpsHeading2">
    <w:name w:val="nrps Heading 2"/>
    <w:basedOn w:val="Heading2"/>
    <w:next w:val="nrpsNormal"/>
    <w:link w:val="nrpsHeading2Char"/>
    <w:qFormat/>
    <w:rsid w:val="00F356FD"/>
    <w:rPr>
      <w:bCs w:val="0"/>
      <w:iCs w:val="0"/>
    </w:rPr>
  </w:style>
  <w:style w:type="character" w:customStyle="1" w:styleId="Heading1Char">
    <w:name w:val="Heading 1 Char"/>
    <w:basedOn w:val="DefaultParagraphFont"/>
    <w:link w:val="Heading1"/>
    <w:rsid w:val="00FE64E1"/>
    <w:rPr>
      <w:rFonts w:ascii="Arial" w:hAnsi="Arial"/>
      <w:b/>
      <w:color w:val="000000" w:themeColor="text1"/>
      <w:sz w:val="32"/>
      <w:szCs w:val="18"/>
    </w:rPr>
  </w:style>
  <w:style w:type="character" w:customStyle="1" w:styleId="nrpsHeading1Char">
    <w:name w:val="nrps Heading 1 Char"/>
    <w:basedOn w:val="DefaultParagraphFont"/>
    <w:link w:val="nrpsHeading1"/>
    <w:rsid w:val="00F356FD"/>
    <w:rPr>
      <w:rFonts w:ascii="Arial" w:hAnsi="Arial"/>
      <w:b/>
      <w:color w:val="000000" w:themeColor="text1"/>
      <w:sz w:val="32"/>
      <w:szCs w:val="18"/>
    </w:rPr>
  </w:style>
  <w:style w:type="paragraph" w:customStyle="1" w:styleId="nrpsHeading4">
    <w:name w:val="nrps Heading 4"/>
    <w:basedOn w:val="Heading4"/>
    <w:next w:val="nrpsNormal"/>
    <w:link w:val="nrpsHeading4Char"/>
    <w:qFormat/>
    <w:rsid w:val="00F356FD"/>
    <w:rPr>
      <w:bCs w:val="0"/>
      <w:sz w:val="23"/>
    </w:rPr>
  </w:style>
  <w:style w:type="character" w:customStyle="1" w:styleId="nrpsHeading2Char">
    <w:name w:val="nrps Heading 2 Char"/>
    <w:basedOn w:val="DefaultParagraphFont"/>
    <w:link w:val="nrpsHeading2"/>
    <w:rsid w:val="00F356FD"/>
    <w:rPr>
      <w:rFonts w:ascii="Arial" w:hAnsi="Arial" w:cs="Arial"/>
      <w:b/>
      <w:color w:val="000000" w:themeColor="text1"/>
      <w:sz w:val="23"/>
      <w:szCs w:val="28"/>
    </w:rPr>
  </w:style>
  <w:style w:type="paragraph" w:customStyle="1" w:styleId="nrpsHeading5">
    <w:name w:val="nrps Heading 5"/>
    <w:next w:val="nrpsNormal"/>
    <w:link w:val="nrpsHeading5Char"/>
    <w:rsid w:val="00F356FD"/>
    <w:pPr>
      <w:spacing w:line="276" w:lineRule="auto"/>
    </w:pPr>
    <w:rPr>
      <w:bCs/>
      <w:i/>
      <w:iCs/>
      <w:color w:val="000000" w:themeColor="text1"/>
      <w:sz w:val="23"/>
      <w:szCs w:val="26"/>
    </w:rPr>
  </w:style>
  <w:style w:type="character" w:customStyle="1" w:styleId="Heading4Char">
    <w:name w:val="Heading 4 Char"/>
    <w:basedOn w:val="DefaultParagraphFont"/>
    <w:link w:val="Heading4"/>
    <w:rsid w:val="00DD7584"/>
    <w:rPr>
      <w:bCs/>
      <w:color w:val="000000" w:themeColor="text1"/>
      <w:sz w:val="24"/>
      <w:szCs w:val="28"/>
      <w:u w:val="single"/>
    </w:rPr>
  </w:style>
  <w:style w:type="character" w:customStyle="1" w:styleId="nrpsHeading4Char">
    <w:name w:val="nrps Heading 4 Char"/>
    <w:basedOn w:val="DefaultParagraphFont"/>
    <w:link w:val="nrpsHeading4"/>
    <w:rsid w:val="00F356FD"/>
    <w:rPr>
      <w:color w:val="000000" w:themeColor="text1"/>
      <w:sz w:val="23"/>
      <w:szCs w:val="28"/>
      <w:u w:val="single"/>
    </w:rPr>
  </w:style>
  <w:style w:type="paragraph" w:customStyle="1" w:styleId="nrpsFigurecaption">
    <w:name w:val="nrps Figure caption"/>
    <w:next w:val="nrpsNormal"/>
    <w:link w:val="nrpsFigurecaptionChar"/>
    <w:qFormat/>
    <w:rsid w:val="00F356FD"/>
    <w:pPr>
      <w:spacing w:before="80" w:after="360"/>
    </w:pPr>
    <w:rPr>
      <w:rFonts w:ascii="Arial" w:hAnsi="Arial"/>
      <w:bCs/>
      <w:color w:val="000000" w:themeColor="text1"/>
    </w:rPr>
  </w:style>
  <w:style w:type="character" w:customStyle="1" w:styleId="Heading5Char">
    <w:name w:val="Heading 5 Char"/>
    <w:basedOn w:val="DefaultParagraphFont"/>
    <w:link w:val="Heading5"/>
    <w:semiHidden/>
    <w:rsid w:val="00DD7584"/>
    <w:rPr>
      <w:rFonts w:eastAsiaTheme="minorHAnsi" w:cstheme="minorBidi"/>
      <w:bCs/>
      <w:i/>
      <w:iCs/>
      <w:color w:val="000000" w:themeColor="text1"/>
      <w:sz w:val="23"/>
      <w:szCs w:val="26"/>
    </w:rPr>
  </w:style>
  <w:style w:type="character" w:customStyle="1" w:styleId="nrpsHeading5Char">
    <w:name w:val="nrps Heading 5 Char"/>
    <w:basedOn w:val="DefaultParagraphFont"/>
    <w:link w:val="nrpsHeading5"/>
    <w:rsid w:val="00F356FD"/>
    <w:rPr>
      <w:bCs/>
      <w:i/>
      <w:iCs/>
      <w:color w:val="000000" w:themeColor="text1"/>
      <w:sz w:val="23"/>
      <w:szCs w:val="26"/>
    </w:rPr>
  </w:style>
  <w:style w:type="paragraph" w:customStyle="1" w:styleId="nrpsTablecaption">
    <w:name w:val="nrps Table caption"/>
    <w:next w:val="nrpsNormal"/>
    <w:link w:val="nrpsTablecaptionChar"/>
    <w:qFormat/>
    <w:rsid w:val="00F356FD"/>
    <w:pPr>
      <w:keepNext/>
      <w:spacing w:after="120"/>
    </w:pPr>
    <w:rPr>
      <w:rFonts w:ascii="Arial" w:hAnsi="Arial"/>
      <w:bCs/>
      <w:color w:val="000000" w:themeColor="text1"/>
    </w:rPr>
  </w:style>
  <w:style w:type="character" w:customStyle="1" w:styleId="nrpsFigurecaptionChar">
    <w:name w:val="nrps Figure caption Char"/>
    <w:basedOn w:val="DefaultParagraphFont"/>
    <w:link w:val="nrpsFigurecaption"/>
    <w:rsid w:val="00F356FD"/>
    <w:rPr>
      <w:rFonts w:ascii="Arial" w:hAnsi="Arial"/>
      <w:bCs/>
      <w:color w:val="000000" w:themeColor="text1"/>
    </w:rPr>
  </w:style>
  <w:style w:type="paragraph" w:customStyle="1" w:styleId="nrpsTableheader">
    <w:name w:val="nrps Table header"/>
    <w:link w:val="nrpsTableheaderChar"/>
    <w:qFormat/>
    <w:rsid w:val="00F356FD"/>
    <w:pPr>
      <w:spacing w:before="20" w:after="20"/>
    </w:pPr>
    <w:rPr>
      <w:rFonts w:ascii="Arial" w:hAnsi="Arial" w:cs="Arial"/>
      <w:b/>
      <w:color w:val="000000" w:themeColor="text1"/>
      <w:sz w:val="18"/>
    </w:rPr>
  </w:style>
  <w:style w:type="character" w:customStyle="1" w:styleId="nrpsTablecaptionChar">
    <w:name w:val="nrps Table caption Char"/>
    <w:basedOn w:val="DefaultParagraphFont"/>
    <w:link w:val="nrpsTablecaption"/>
    <w:rsid w:val="00F356FD"/>
    <w:rPr>
      <w:rFonts w:ascii="Arial" w:hAnsi="Arial"/>
      <w:bCs/>
      <w:color w:val="000000" w:themeColor="text1"/>
    </w:rPr>
  </w:style>
  <w:style w:type="character" w:customStyle="1" w:styleId="DateChar">
    <w:name w:val="Date Char"/>
    <w:basedOn w:val="DefaultParagraphFont"/>
    <w:link w:val="Date"/>
    <w:uiPriority w:val="99"/>
    <w:semiHidden/>
    <w:rsid w:val="00C72479"/>
    <w:rPr>
      <w:sz w:val="24"/>
      <w:szCs w:val="24"/>
    </w:rPr>
  </w:style>
  <w:style w:type="paragraph" w:styleId="DocumentMap">
    <w:name w:val="Document Map"/>
    <w:basedOn w:val="Normal"/>
    <w:link w:val="DocumentMapChar"/>
    <w:uiPriority w:val="99"/>
    <w:semiHidden/>
    <w:unhideWhenUsed/>
    <w:rsid w:val="00C72479"/>
    <w:rPr>
      <w:rFonts w:ascii="Tahoma" w:hAnsi="Tahoma" w:cs="Tahoma"/>
      <w:sz w:val="16"/>
      <w:szCs w:val="16"/>
    </w:rPr>
  </w:style>
  <w:style w:type="character" w:customStyle="1" w:styleId="nrpsTableheaderChar">
    <w:name w:val="nrps Table header Char"/>
    <w:basedOn w:val="DefaultParagraphFont"/>
    <w:link w:val="nrpsTableheader"/>
    <w:rsid w:val="00F356FD"/>
    <w:rPr>
      <w:rFonts w:ascii="Arial" w:hAnsi="Arial" w:cs="Arial"/>
      <w:b/>
      <w:color w:val="000000" w:themeColor="text1"/>
      <w:sz w:val="18"/>
    </w:rPr>
  </w:style>
  <w:style w:type="character" w:customStyle="1" w:styleId="nrpsBackcoveraddress">
    <w:name w:val="nrps Backcover address"/>
    <w:basedOn w:val="DefaultParagraphFont"/>
    <w:semiHidden/>
    <w:locked/>
    <w:rsid w:val="00F356FD"/>
    <w:rPr>
      <w:rFonts w:ascii="Arial" w:hAnsi="Arial"/>
      <w:b w:val="0"/>
      <w:bCs/>
      <w:color w:val="000000" w:themeColor="text1"/>
      <w:sz w:val="18"/>
    </w:rPr>
  </w:style>
  <w:style w:type="paragraph" w:customStyle="1" w:styleId="nrpsInstructions">
    <w:name w:val="nrps Instructions"/>
    <w:link w:val="nrpsInstructionsChar"/>
    <w:locked/>
    <w:rsid w:val="00F356FD"/>
    <w:rPr>
      <w:rFonts w:ascii="Arial" w:hAnsi="Arial"/>
      <w:color w:val="E36C0A" w:themeColor="accent6" w:themeShade="BF"/>
      <w:sz w:val="23"/>
    </w:rPr>
  </w:style>
  <w:style w:type="paragraph" w:customStyle="1" w:styleId="nrpsHorizontalrule">
    <w:name w:val="nrps Horizontal rule"/>
    <w:basedOn w:val="Normal"/>
    <w:semiHidden/>
    <w:locked/>
    <w:rsid w:val="00F356FD"/>
    <w:pPr>
      <w:pBdr>
        <w:bottom w:val="single" w:sz="4" w:space="0" w:color="auto"/>
      </w:pBdr>
      <w:spacing w:after="0" w:line="240" w:lineRule="auto"/>
    </w:pPr>
    <w:rPr>
      <w:rFonts w:eastAsia="Times New Roman" w:cs="Times New Roman"/>
      <w:sz w:val="24"/>
      <w:szCs w:val="20"/>
    </w:rPr>
  </w:style>
  <w:style w:type="character" w:customStyle="1" w:styleId="nrpsInstructionsChar">
    <w:name w:val="nrps Instructions Char"/>
    <w:basedOn w:val="nrpsNormalChar"/>
    <w:link w:val="nrpsInstructions"/>
    <w:rsid w:val="00F356FD"/>
    <w:rPr>
      <w:rFonts w:ascii="Arial" w:hAnsi="Arial"/>
      <w:color w:val="E36C0A" w:themeColor="accent6" w:themeShade="BF"/>
      <w:sz w:val="23"/>
    </w:rPr>
  </w:style>
  <w:style w:type="character" w:customStyle="1" w:styleId="DocumentMapChar">
    <w:name w:val="Document Map Char"/>
    <w:basedOn w:val="DefaultParagraphFont"/>
    <w:link w:val="DocumentMap"/>
    <w:uiPriority w:val="99"/>
    <w:semiHidden/>
    <w:rsid w:val="00C72479"/>
    <w:rPr>
      <w:rFonts w:ascii="Tahoma" w:hAnsi="Tahoma" w:cs="Tahoma"/>
      <w:sz w:val="16"/>
      <w:szCs w:val="16"/>
    </w:rPr>
  </w:style>
  <w:style w:type="paragraph" w:styleId="E-mailSignature">
    <w:name w:val="E-mail Signature"/>
    <w:basedOn w:val="Normal"/>
    <w:link w:val="E-mailSignatureChar"/>
    <w:uiPriority w:val="99"/>
    <w:semiHidden/>
    <w:unhideWhenUsed/>
    <w:rsid w:val="00C72479"/>
  </w:style>
  <w:style w:type="character" w:customStyle="1" w:styleId="E-mailSignatureChar">
    <w:name w:val="E-mail Signature Char"/>
    <w:basedOn w:val="DefaultParagraphFont"/>
    <w:link w:val="E-mailSignature"/>
    <w:uiPriority w:val="99"/>
    <w:semiHidden/>
    <w:rsid w:val="00C72479"/>
    <w:rPr>
      <w:sz w:val="24"/>
      <w:szCs w:val="24"/>
    </w:rPr>
  </w:style>
  <w:style w:type="paragraph" w:styleId="EnvelopeAddress">
    <w:name w:val="envelope address"/>
    <w:basedOn w:val="Normal"/>
    <w:uiPriority w:val="99"/>
    <w:semiHidden/>
    <w:unhideWhenUsed/>
    <w:rsid w:val="00C72479"/>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C72479"/>
    <w:rPr>
      <w:rFonts w:ascii="Cambria" w:hAnsi="Cambria"/>
      <w:sz w:val="20"/>
      <w:szCs w:val="20"/>
    </w:rPr>
  </w:style>
  <w:style w:type="paragraph" w:styleId="FootnoteText">
    <w:name w:val="footnote text"/>
    <w:basedOn w:val="Normal"/>
    <w:link w:val="FootnoteTextChar"/>
    <w:uiPriority w:val="99"/>
    <w:semiHidden/>
    <w:unhideWhenUsed/>
    <w:rsid w:val="00C72479"/>
    <w:rPr>
      <w:sz w:val="20"/>
      <w:szCs w:val="20"/>
    </w:rPr>
  </w:style>
  <w:style w:type="character" w:customStyle="1" w:styleId="FootnoteTextChar">
    <w:name w:val="Footnote Text Char"/>
    <w:basedOn w:val="DefaultParagraphFont"/>
    <w:link w:val="FootnoteText"/>
    <w:uiPriority w:val="99"/>
    <w:semiHidden/>
    <w:rsid w:val="00C72479"/>
  </w:style>
  <w:style w:type="character" w:customStyle="1" w:styleId="Heading6Char">
    <w:name w:val="Heading 6 Char"/>
    <w:basedOn w:val="DefaultParagraphFont"/>
    <w:link w:val="Heading6"/>
    <w:uiPriority w:val="9"/>
    <w:semiHidden/>
    <w:rsid w:val="00C72479"/>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C7247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7247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72479"/>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C72479"/>
    <w:rPr>
      <w:i/>
      <w:iCs/>
    </w:rPr>
  </w:style>
  <w:style w:type="character" w:customStyle="1" w:styleId="HTMLAddressChar">
    <w:name w:val="HTML Address Char"/>
    <w:basedOn w:val="DefaultParagraphFont"/>
    <w:link w:val="HTMLAddress"/>
    <w:uiPriority w:val="99"/>
    <w:semiHidden/>
    <w:rsid w:val="00C72479"/>
    <w:rPr>
      <w:i/>
      <w:iCs/>
      <w:sz w:val="24"/>
      <w:szCs w:val="24"/>
    </w:rPr>
  </w:style>
  <w:style w:type="paragraph" w:styleId="HTMLPreformatted">
    <w:name w:val="HTML Preformatted"/>
    <w:basedOn w:val="Normal"/>
    <w:link w:val="HTMLPreformattedChar"/>
    <w:uiPriority w:val="99"/>
    <w:semiHidden/>
    <w:unhideWhenUsed/>
    <w:rsid w:val="00C7247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2479"/>
    <w:rPr>
      <w:rFonts w:ascii="Courier New" w:hAnsi="Courier New" w:cs="Courier New"/>
    </w:rPr>
  </w:style>
  <w:style w:type="paragraph" w:styleId="Index1">
    <w:name w:val="index 1"/>
    <w:basedOn w:val="Normal"/>
    <w:next w:val="Normal"/>
    <w:autoRedefine/>
    <w:uiPriority w:val="99"/>
    <w:semiHidden/>
    <w:unhideWhenUsed/>
    <w:rsid w:val="00C72479"/>
    <w:pPr>
      <w:ind w:left="240" w:hanging="240"/>
    </w:pPr>
  </w:style>
  <w:style w:type="paragraph" w:styleId="Index2">
    <w:name w:val="index 2"/>
    <w:basedOn w:val="Normal"/>
    <w:next w:val="Normal"/>
    <w:autoRedefine/>
    <w:uiPriority w:val="99"/>
    <w:semiHidden/>
    <w:unhideWhenUsed/>
    <w:rsid w:val="00C72479"/>
    <w:pPr>
      <w:ind w:left="480" w:hanging="240"/>
    </w:pPr>
  </w:style>
  <w:style w:type="paragraph" w:styleId="Index3">
    <w:name w:val="index 3"/>
    <w:basedOn w:val="Normal"/>
    <w:next w:val="Normal"/>
    <w:autoRedefine/>
    <w:uiPriority w:val="99"/>
    <w:semiHidden/>
    <w:unhideWhenUsed/>
    <w:rsid w:val="00C72479"/>
    <w:pPr>
      <w:ind w:left="720" w:hanging="240"/>
    </w:pPr>
  </w:style>
  <w:style w:type="paragraph" w:styleId="Index4">
    <w:name w:val="index 4"/>
    <w:basedOn w:val="Normal"/>
    <w:next w:val="Normal"/>
    <w:autoRedefine/>
    <w:uiPriority w:val="99"/>
    <w:semiHidden/>
    <w:unhideWhenUsed/>
    <w:rsid w:val="00C72479"/>
    <w:pPr>
      <w:ind w:left="960" w:hanging="240"/>
    </w:pPr>
  </w:style>
  <w:style w:type="paragraph" w:styleId="Index5">
    <w:name w:val="index 5"/>
    <w:basedOn w:val="Normal"/>
    <w:next w:val="Normal"/>
    <w:autoRedefine/>
    <w:uiPriority w:val="99"/>
    <w:semiHidden/>
    <w:unhideWhenUsed/>
    <w:rsid w:val="00C72479"/>
    <w:pPr>
      <w:ind w:left="1200" w:hanging="240"/>
    </w:pPr>
  </w:style>
  <w:style w:type="paragraph" w:styleId="Index6">
    <w:name w:val="index 6"/>
    <w:basedOn w:val="Normal"/>
    <w:next w:val="Normal"/>
    <w:autoRedefine/>
    <w:uiPriority w:val="99"/>
    <w:semiHidden/>
    <w:unhideWhenUsed/>
    <w:rsid w:val="00C72479"/>
    <w:pPr>
      <w:ind w:left="1440" w:hanging="240"/>
    </w:pPr>
  </w:style>
  <w:style w:type="paragraph" w:styleId="Index7">
    <w:name w:val="index 7"/>
    <w:basedOn w:val="Normal"/>
    <w:next w:val="Normal"/>
    <w:autoRedefine/>
    <w:uiPriority w:val="99"/>
    <w:semiHidden/>
    <w:unhideWhenUsed/>
    <w:rsid w:val="00C72479"/>
    <w:pPr>
      <w:ind w:left="1680" w:hanging="240"/>
    </w:pPr>
  </w:style>
  <w:style w:type="paragraph" w:styleId="Index8">
    <w:name w:val="index 8"/>
    <w:basedOn w:val="Normal"/>
    <w:next w:val="Normal"/>
    <w:autoRedefine/>
    <w:uiPriority w:val="99"/>
    <w:semiHidden/>
    <w:unhideWhenUsed/>
    <w:rsid w:val="00C72479"/>
    <w:pPr>
      <w:ind w:left="1920" w:hanging="240"/>
    </w:pPr>
  </w:style>
  <w:style w:type="paragraph" w:styleId="Index9">
    <w:name w:val="index 9"/>
    <w:basedOn w:val="Normal"/>
    <w:next w:val="Normal"/>
    <w:autoRedefine/>
    <w:uiPriority w:val="99"/>
    <w:semiHidden/>
    <w:unhideWhenUsed/>
    <w:rsid w:val="00C72479"/>
    <w:pPr>
      <w:ind w:left="2160" w:hanging="240"/>
    </w:pPr>
  </w:style>
  <w:style w:type="paragraph" w:styleId="IndexHeading">
    <w:name w:val="index heading"/>
    <w:basedOn w:val="Normal"/>
    <w:next w:val="Index1"/>
    <w:uiPriority w:val="99"/>
    <w:semiHidden/>
    <w:unhideWhenUsed/>
    <w:rsid w:val="00C72479"/>
    <w:rPr>
      <w:rFonts w:ascii="Cambria" w:hAnsi="Cambria"/>
      <w:b/>
      <w:bCs/>
    </w:rPr>
  </w:style>
  <w:style w:type="paragraph" w:styleId="ListParagraph">
    <w:name w:val="List Paragraph"/>
    <w:basedOn w:val="nrpsNormalsingleline"/>
    <w:uiPriority w:val="34"/>
    <w:rsid w:val="001F203A"/>
    <w:pPr>
      <w:ind w:left="720"/>
    </w:pPr>
  </w:style>
  <w:style w:type="character" w:customStyle="1" w:styleId="StylenrpsBackcoveraddressBold">
    <w:name w:val="Style nrps Backcover address + Bold"/>
    <w:basedOn w:val="nrpsBackcoveraddress"/>
    <w:rsid w:val="00B63B13"/>
    <w:rPr>
      <w:rFonts w:ascii="Arial" w:hAnsi="Arial"/>
      <w:b w:val="0"/>
      <w:bCs w:val="0"/>
      <w:color w:val="000000" w:themeColor="text1"/>
      <w:sz w:val="18"/>
    </w:rPr>
  </w:style>
  <w:style w:type="paragraph" w:styleId="List">
    <w:name w:val="List"/>
    <w:basedOn w:val="Normal"/>
    <w:uiPriority w:val="99"/>
    <w:semiHidden/>
    <w:unhideWhenUsed/>
    <w:rsid w:val="00C72479"/>
    <w:pPr>
      <w:ind w:left="360" w:hanging="360"/>
      <w:contextualSpacing/>
    </w:pPr>
  </w:style>
  <w:style w:type="paragraph" w:styleId="List2">
    <w:name w:val="List 2"/>
    <w:basedOn w:val="Normal"/>
    <w:uiPriority w:val="99"/>
    <w:semiHidden/>
    <w:unhideWhenUsed/>
    <w:rsid w:val="00C72479"/>
    <w:pPr>
      <w:ind w:left="720" w:hanging="360"/>
      <w:contextualSpacing/>
    </w:pPr>
  </w:style>
  <w:style w:type="paragraph" w:styleId="List3">
    <w:name w:val="List 3"/>
    <w:basedOn w:val="Normal"/>
    <w:uiPriority w:val="99"/>
    <w:semiHidden/>
    <w:unhideWhenUsed/>
    <w:rsid w:val="00C72479"/>
    <w:pPr>
      <w:ind w:left="1080" w:hanging="360"/>
      <w:contextualSpacing/>
    </w:pPr>
  </w:style>
  <w:style w:type="paragraph" w:styleId="List4">
    <w:name w:val="List 4"/>
    <w:basedOn w:val="Normal"/>
    <w:uiPriority w:val="99"/>
    <w:semiHidden/>
    <w:unhideWhenUsed/>
    <w:rsid w:val="00C72479"/>
    <w:pPr>
      <w:ind w:left="1440" w:hanging="360"/>
      <w:contextualSpacing/>
    </w:pPr>
  </w:style>
  <w:style w:type="paragraph" w:styleId="List5">
    <w:name w:val="List 5"/>
    <w:basedOn w:val="Normal"/>
    <w:uiPriority w:val="99"/>
    <w:semiHidden/>
    <w:unhideWhenUsed/>
    <w:rsid w:val="00C72479"/>
    <w:pPr>
      <w:ind w:left="1800" w:hanging="360"/>
      <w:contextualSpacing/>
    </w:pPr>
  </w:style>
  <w:style w:type="paragraph" w:styleId="ListBullet">
    <w:name w:val="List Bullet"/>
    <w:basedOn w:val="Normal"/>
    <w:uiPriority w:val="99"/>
    <w:semiHidden/>
    <w:unhideWhenUsed/>
    <w:rsid w:val="00C72479"/>
    <w:pPr>
      <w:numPr>
        <w:numId w:val="4"/>
      </w:numPr>
      <w:contextualSpacing/>
    </w:pPr>
  </w:style>
  <w:style w:type="paragraph" w:styleId="ListBullet2">
    <w:name w:val="List Bullet 2"/>
    <w:basedOn w:val="Normal"/>
    <w:uiPriority w:val="99"/>
    <w:semiHidden/>
    <w:unhideWhenUsed/>
    <w:rsid w:val="00C72479"/>
    <w:pPr>
      <w:numPr>
        <w:numId w:val="5"/>
      </w:numPr>
      <w:contextualSpacing/>
    </w:pPr>
  </w:style>
  <w:style w:type="paragraph" w:styleId="ListBullet3">
    <w:name w:val="List Bullet 3"/>
    <w:basedOn w:val="Normal"/>
    <w:uiPriority w:val="99"/>
    <w:semiHidden/>
    <w:unhideWhenUsed/>
    <w:rsid w:val="00C72479"/>
    <w:pPr>
      <w:numPr>
        <w:numId w:val="6"/>
      </w:numPr>
      <w:contextualSpacing/>
    </w:pPr>
  </w:style>
  <w:style w:type="paragraph" w:styleId="ListBullet4">
    <w:name w:val="List Bullet 4"/>
    <w:basedOn w:val="Normal"/>
    <w:uiPriority w:val="99"/>
    <w:semiHidden/>
    <w:unhideWhenUsed/>
    <w:rsid w:val="00C72479"/>
    <w:pPr>
      <w:numPr>
        <w:numId w:val="7"/>
      </w:numPr>
      <w:contextualSpacing/>
    </w:pPr>
  </w:style>
  <w:style w:type="paragraph" w:styleId="ListBullet5">
    <w:name w:val="List Bullet 5"/>
    <w:basedOn w:val="Normal"/>
    <w:uiPriority w:val="99"/>
    <w:semiHidden/>
    <w:unhideWhenUsed/>
    <w:rsid w:val="00C72479"/>
    <w:pPr>
      <w:numPr>
        <w:numId w:val="8"/>
      </w:numPr>
      <w:contextualSpacing/>
    </w:pPr>
  </w:style>
  <w:style w:type="paragraph" w:styleId="ListContinue">
    <w:name w:val="List Continue"/>
    <w:basedOn w:val="Normal"/>
    <w:uiPriority w:val="99"/>
    <w:semiHidden/>
    <w:unhideWhenUsed/>
    <w:rsid w:val="00C72479"/>
    <w:pPr>
      <w:spacing w:after="120"/>
      <w:ind w:left="360"/>
      <w:contextualSpacing/>
    </w:pPr>
  </w:style>
  <w:style w:type="paragraph" w:styleId="ListContinue2">
    <w:name w:val="List Continue 2"/>
    <w:basedOn w:val="Normal"/>
    <w:uiPriority w:val="99"/>
    <w:semiHidden/>
    <w:unhideWhenUsed/>
    <w:rsid w:val="00C72479"/>
    <w:pPr>
      <w:spacing w:after="120"/>
      <w:ind w:left="720"/>
      <w:contextualSpacing/>
    </w:pPr>
  </w:style>
  <w:style w:type="paragraph" w:styleId="ListContinue3">
    <w:name w:val="List Continue 3"/>
    <w:basedOn w:val="Normal"/>
    <w:uiPriority w:val="99"/>
    <w:semiHidden/>
    <w:unhideWhenUsed/>
    <w:rsid w:val="00C72479"/>
    <w:pPr>
      <w:spacing w:after="120"/>
      <w:ind w:left="1080"/>
      <w:contextualSpacing/>
    </w:pPr>
  </w:style>
  <w:style w:type="paragraph" w:styleId="ListContinue4">
    <w:name w:val="List Continue 4"/>
    <w:basedOn w:val="Normal"/>
    <w:uiPriority w:val="99"/>
    <w:semiHidden/>
    <w:unhideWhenUsed/>
    <w:rsid w:val="00C72479"/>
    <w:pPr>
      <w:spacing w:after="120"/>
      <w:ind w:left="1440"/>
      <w:contextualSpacing/>
    </w:pPr>
  </w:style>
  <w:style w:type="paragraph" w:styleId="ListContinue5">
    <w:name w:val="List Continue 5"/>
    <w:basedOn w:val="Normal"/>
    <w:uiPriority w:val="99"/>
    <w:semiHidden/>
    <w:unhideWhenUsed/>
    <w:rsid w:val="00C72479"/>
    <w:pPr>
      <w:spacing w:after="120"/>
      <w:ind w:left="1800"/>
      <w:contextualSpacing/>
    </w:pPr>
  </w:style>
  <w:style w:type="paragraph" w:styleId="ListNumber">
    <w:name w:val="List Number"/>
    <w:basedOn w:val="Normal"/>
    <w:uiPriority w:val="99"/>
    <w:semiHidden/>
    <w:unhideWhenUsed/>
    <w:rsid w:val="00C72479"/>
    <w:pPr>
      <w:numPr>
        <w:numId w:val="9"/>
      </w:numPr>
      <w:contextualSpacing/>
    </w:pPr>
  </w:style>
  <w:style w:type="paragraph" w:styleId="ListNumber2">
    <w:name w:val="List Number 2"/>
    <w:basedOn w:val="Normal"/>
    <w:uiPriority w:val="99"/>
    <w:semiHidden/>
    <w:unhideWhenUsed/>
    <w:rsid w:val="00C72479"/>
    <w:pPr>
      <w:numPr>
        <w:numId w:val="10"/>
      </w:numPr>
      <w:contextualSpacing/>
    </w:pPr>
  </w:style>
  <w:style w:type="paragraph" w:styleId="ListNumber3">
    <w:name w:val="List Number 3"/>
    <w:basedOn w:val="Normal"/>
    <w:uiPriority w:val="99"/>
    <w:semiHidden/>
    <w:unhideWhenUsed/>
    <w:rsid w:val="00C72479"/>
    <w:pPr>
      <w:numPr>
        <w:numId w:val="11"/>
      </w:numPr>
      <w:contextualSpacing/>
    </w:pPr>
  </w:style>
  <w:style w:type="paragraph" w:styleId="ListNumber4">
    <w:name w:val="List Number 4"/>
    <w:basedOn w:val="Normal"/>
    <w:uiPriority w:val="99"/>
    <w:semiHidden/>
    <w:unhideWhenUsed/>
    <w:rsid w:val="00C72479"/>
    <w:pPr>
      <w:numPr>
        <w:numId w:val="12"/>
      </w:numPr>
      <w:contextualSpacing/>
    </w:pPr>
  </w:style>
  <w:style w:type="paragraph" w:styleId="ListNumber5">
    <w:name w:val="List Number 5"/>
    <w:basedOn w:val="Normal"/>
    <w:uiPriority w:val="99"/>
    <w:semiHidden/>
    <w:unhideWhenUsed/>
    <w:rsid w:val="00C72479"/>
    <w:pPr>
      <w:numPr>
        <w:numId w:val="13"/>
      </w:numPr>
      <w:contextualSpacing/>
    </w:pPr>
  </w:style>
  <w:style w:type="paragraph" w:customStyle="1" w:styleId="StylenrpsFigurecaption">
    <w:name w:val="Style nrps Figure caption +"/>
    <w:basedOn w:val="nrpsFigurecaption"/>
    <w:next w:val="nrpsNormal"/>
    <w:rsid w:val="00106660"/>
    <w:rPr>
      <w:bCs w:val="0"/>
    </w:rPr>
  </w:style>
  <w:style w:type="paragraph" w:styleId="MacroText">
    <w:name w:val="macro"/>
    <w:link w:val="MacroTextChar"/>
    <w:uiPriority w:val="99"/>
    <w:semiHidden/>
    <w:unhideWhenUsed/>
    <w:rsid w:val="00C724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C72479"/>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C7247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C72479"/>
    <w:rPr>
      <w:rFonts w:ascii="Cambria" w:eastAsia="Times New Roman" w:hAnsi="Cambria" w:cs="Times New Roman"/>
      <w:sz w:val="24"/>
      <w:szCs w:val="24"/>
      <w:shd w:val="pct20" w:color="auto" w:fill="auto"/>
    </w:rPr>
  </w:style>
  <w:style w:type="paragraph" w:styleId="NormalWeb">
    <w:name w:val="Normal (Web)"/>
    <w:basedOn w:val="Normal"/>
    <w:uiPriority w:val="99"/>
    <w:semiHidden/>
    <w:unhideWhenUsed/>
    <w:rsid w:val="00C72479"/>
  </w:style>
  <w:style w:type="paragraph" w:styleId="NormalIndent">
    <w:name w:val="Normal Indent"/>
    <w:basedOn w:val="Normal"/>
    <w:uiPriority w:val="99"/>
    <w:semiHidden/>
    <w:unhideWhenUsed/>
    <w:rsid w:val="00C72479"/>
    <w:pPr>
      <w:ind w:left="720"/>
    </w:pPr>
  </w:style>
  <w:style w:type="paragraph" w:styleId="NoteHeading">
    <w:name w:val="Note Heading"/>
    <w:basedOn w:val="Normal"/>
    <w:next w:val="Normal"/>
    <w:link w:val="NoteHeadingChar"/>
    <w:uiPriority w:val="99"/>
    <w:semiHidden/>
    <w:unhideWhenUsed/>
    <w:rsid w:val="00C72479"/>
  </w:style>
  <w:style w:type="character" w:customStyle="1" w:styleId="NoteHeadingChar">
    <w:name w:val="Note Heading Char"/>
    <w:basedOn w:val="DefaultParagraphFont"/>
    <w:link w:val="NoteHeading"/>
    <w:uiPriority w:val="99"/>
    <w:semiHidden/>
    <w:rsid w:val="00C72479"/>
    <w:rPr>
      <w:sz w:val="24"/>
      <w:szCs w:val="24"/>
    </w:rPr>
  </w:style>
  <w:style w:type="paragraph" w:styleId="PlainText">
    <w:name w:val="Plain Text"/>
    <w:basedOn w:val="Normal"/>
    <w:link w:val="PlainTextChar"/>
    <w:uiPriority w:val="99"/>
    <w:unhideWhenUsed/>
    <w:rsid w:val="00C72479"/>
    <w:rPr>
      <w:rFonts w:ascii="Courier New" w:hAnsi="Courier New" w:cs="Courier New"/>
      <w:sz w:val="20"/>
      <w:szCs w:val="20"/>
    </w:rPr>
  </w:style>
  <w:style w:type="character" w:customStyle="1" w:styleId="PlainTextChar">
    <w:name w:val="Plain Text Char"/>
    <w:basedOn w:val="DefaultParagraphFont"/>
    <w:link w:val="PlainText"/>
    <w:uiPriority w:val="99"/>
    <w:rsid w:val="00C72479"/>
    <w:rPr>
      <w:rFonts w:ascii="Courier New" w:hAnsi="Courier New" w:cs="Courier New"/>
    </w:rPr>
  </w:style>
  <w:style w:type="paragraph" w:styleId="Salutation">
    <w:name w:val="Salutation"/>
    <w:basedOn w:val="Normal"/>
    <w:next w:val="Normal"/>
    <w:link w:val="SalutationChar"/>
    <w:uiPriority w:val="99"/>
    <w:semiHidden/>
    <w:unhideWhenUsed/>
    <w:rsid w:val="00C72479"/>
  </w:style>
  <w:style w:type="character" w:customStyle="1" w:styleId="SalutationChar">
    <w:name w:val="Salutation Char"/>
    <w:basedOn w:val="DefaultParagraphFont"/>
    <w:link w:val="Salutation"/>
    <w:uiPriority w:val="99"/>
    <w:semiHidden/>
    <w:rsid w:val="00C72479"/>
    <w:rPr>
      <w:sz w:val="24"/>
      <w:szCs w:val="24"/>
    </w:rPr>
  </w:style>
  <w:style w:type="paragraph" w:styleId="Signature">
    <w:name w:val="Signature"/>
    <w:basedOn w:val="Normal"/>
    <w:link w:val="SignatureChar"/>
    <w:uiPriority w:val="99"/>
    <w:semiHidden/>
    <w:unhideWhenUsed/>
    <w:rsid w:val="00C72479"/>
    <w:pPr>
      <w:ind w:left="4320"/>
    </w:pPr>
  </w:style>
  <w:style w:type="character" w:customStyle="1" w:styleId="SignatureChar">
    <w:name w:val="Signature Char"/>
    <w:basedOn w:val="DefaultParagraphFont"/>
    <w:link w:val="Signature"/>
    <w:uiPriority w:val="99"/>
    <w:semiHidden/>
    <w:rsid w:val="00C72479"/>
    <w:rPr>
      <w:sz w:val="24"/>
      <w:szCs w:val="24"/>
    </w:rPr>
  </w:style>
  <w:style w:type="paragraph" w:styleId="Subtitle">
    <w:name w:val="Subtitle"/>
    <w:basedOn w:val="Normal"/>
    <w:next w:val="Normal"/>
    <w:link w:val="SubtitleChar"/>
    <w:uiPriority w:val="11"/>
    <w:rsid w:val="00C7247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72479"/>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C72479"/>
    <w:pPr>
      <w:ind w:left="240" w:hanging="240"/>
    </w:pPr>
  </w:style>
  <w:style w:type="paragraph" w:styleId="Title">
    <w:name w:val="Title"/>
    <w:basedOn w:val="Normal"/>
    <w:next w:val="Normal"/>
    <w:link w:val="TitleChar"/>
    <w:uiPriority w:val="10"/>
    <w:rsid w:val="00C7247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72479"/>
    <w:rPr>
      <w:rFonts w:ascii="Cambria" w:eastAsia="Times New Roman" w:hAnsi="Cambria" w:cs="Times New Roman"/>
      <w:b/>
      <w:bCs/>
      <w:kern w:val="28"/>
      <w:sz w:val="32"/>
      <w:szCs w:val="32"/>
    </w:rPr>
  </w:style>
  <w:style w:type="paragraph" w:styleId="TOAHeading">
    <w:name w:val="toa heading"/>
    <w:basedOn w:val="Normal"/>
    <w:next w:val="Normal"/>
    <w:uiPriority w:val="99"/>
    <w:semiHidden/>
    <w:unhideWhenUsed/>
    <w:rsid w:val="00C72479"/>
    <w:pPr>
      <w:spacing w:before="120"/>
    </w:pPr>
    <w:rPr>
      <w:rFonts w:ascii="Cambria" w:hAnsi="Cambria"/>
      <w:b/>
      <w:bCs/>
    </w:rPr>
  </w:style>
  <w:style w:type="paragraph" w:styleId="TOC6">
    <w:name w:val="toc 6"/>
    <w:basedOn w:val="nrpsNormal"/>
    <w:next w:val="Normal"/>
    <w:autoRedefine/>
    <w:uiPriority w:val="39"/>
    <w:unhideWhenUsed/>
    <w:rsid w:val="00626E11"/>
    <w:pPr>
      <w:tabs>
        <w:tab w:val="right" w:leader="dot" w:pos="9350"/>
      </w:tabs>
      <w:spacing w:after="160"/>
      <w:ind w:right="1800"/>
    </w:pPr>
  </w:style>
  <w:style w:type="paragraph" w:styleId="TOC7">
    <w:name w:val="toc 7"/>
    <w:basedOn w:val="nrpsNormal"/>
    <w:next w:val="Normal"/>
    <w:autoRedefine/>
    <w:uiPriority w:val="39"/>
    <w:unhideWhenUsed/>
    <w:rsid w:val="00626E11"/>
    <w:pPr>
      <w:spacing w:after="160"/>
      <w:ind w:left="432" w:right="2160"/>
    </w:pPr>
  </w:style>
  <w:style w:type="paragraph" w:styleId="TOC8">
    <w:name w:val="toc 8"/>
    <w:basedOn w:val="Normal"/>
    <w:next w:val="nrpsNormal"/>
    <w:autoRedefine/>
    <w:uiPriority w:val="39"/>
    <w:unhideWhenUsed/>
    <w:rsid w:val="00626E11"/>
    <w:pPr>
      <w:tabs>
        <w:tab w:val="right" w:leader="dot" w:pos="9350"/>
      </w:tabs>
      <w:spacing w:after="160"/>
      <w:ind w:left="720" w:right="2160"/>
    </w:pPr>
  </w:style>
  <w:style w:type="paragraph" w:styleId="TOCHeading">
    <w:name w:val="TOC Heading"/>
    <w:basedOn w:val="Heading1"/>
    <w:next w:val="Normal"/>
    <w:uiPriority w:val="39"/>
    <w:unhideWhenUsed/>
    <w:rsid w:val="00C72479"/>
    <w:pPr>
      <w:spacing w:before="240" w:after="60"/>
      <w:outlineLvl w:val="9"/>
    </w:pPr>
    <w:rPr>
      <w:rFonts w:ascii="Cambria" w:hAnsi="Cambria"/>
      <w:bCs/>
      <w:kern w:val="32"/>
      <w:szCs w:val="32"/>
    </w:rPr>
  </w:style>
  <w:style w:type="paragraph" w:customStyle="1" w:styleId="nrpsHeading1appendix">
    <w:name w:val="nrps Heading 1 appendix"/>
    <w:basedOn w:val="nrpsHeading1"/>
    <w:next w:val="nrpsNormal"/>
    <w:rsid w:val="00F356FD"/>
    <w:rPr>
      <w:szCs w:val="24"/>
    </w:rPr>
  </w:style>
  <w:style w:type="paragraph" w:customStyle="1" w:styleId="TableCell-Indent">
    <w:name w:val="TableCell-Indent"/>
    <w:basedOn w:val="Normal"/>
    <w:autoRedefine/>
    <w:rsid w:val="00816380"/>
    <w:pPr>
      <w:ind w:left="360"/>
    </w:pPr>
    <w:rPr>
      <w:szCs w:val="20"/>
    </w:rPr>
  </w:style>
  <w:style w:type="paragraph" w:customStyle="1" w:styleId="TableCell-Centered">
    <w:name w:val="TableCell-Centered"/>
    <w:basedOn w:val="Normal"/>
    <w:rsid w:val="00816380"/>
    <w:pPr>
      <w:jc w:val="center"/>
    </w:pPr>
    <w:rPr>
      <w:szCs w:val="20"/>
    </w:rPr>
  </w:style>
  <w:style w:type="paragraph" w:customStyle="1" w:styleId="PageRight">
    <w:name w:val="Page Right"/>
    <w:next w:val="nrpsNormal"/>
    <w:rsid w:val="00304492"/>
    <w:pPr>
      <w:spacing w:after="160"/>
      <w:jc w:val="right"/>
    </w:pPr>
    <w:rPr>
      <w:color w:val="000000" w:themeColor="text1"/>
      <w:sz w:val="23"/>
    </w:rPr>
  </w:style>
  <w:style w:type="paragraph" w:customStyle="1" w:styleId="nrpsSeriesnamenumber">
    <w:name w:val="nrps Series name/number"/>
    <w:qFormat/>
    <w:rsid w:val="00F356FD"/>
    <w:pPr>
      <w:spacing w:before="240" w:after="240"/>
    </w:pPr>
    <w:rPr>
      <w:color w:val="000000" w:themeColor="text1"/>
      <w:sz w:val="24"/>
    </w:rPr>
  </w:style>
  <w:style w:type="paragraph" w:customStyle="1" w:styleId="TableHeader">
    <w:name w:val="Table Header"/>
    <w:basedOn w:val="Normal"/>
    <w:rsid w:val="00F62D89"/>
    <w:pPr>
      <w:jc w:val="center"/>
    </w:pPr>
    <w:rPr>
      <w:szCs w:val="20"/>
    </w:rPr>
  </w:style>
  <w:style w:type="paragraph" w:customStyle="1" w:styleId="nrpsHeading2appendix">
    <w:name w:val="nrps Heading 2 appendix"/>
    <w:basedOn w:val="nrpsHeading2"/>
    <w:next w:val="nrpsNormal"/>
    <w:rsid w:val="00F356FD"/>
  </w:style>
  <w:style w:type="paragraph" w:customStyle="1" w:styleId="nrpsContents">
    <w:name w:val="nrps Contents"/>
    <w:basedOn w:val="Heading1"/>
    <w:next w:val="nrpsNormal"/>
    <w:qFormat/>
    <w:rsid w:val="00F356FD"/>
    <w:pPr>
      <w:spacing w:after="160"/>
    </w:pPr>
    <w:rPr>
      <w:szCs w:val="24"/>
    </w:rPr>
  </w:style>
  <w:style w:type="paragraph" w:customStyle="1" w:styleId="nrpsTablenote">
    <w:name w:val="nrps Table note"/>
    <w:rsid w:val="00F356FD"/>
    <w:pPr>
      <w:spacing w:before="120"/>
      <w:ind w:left="360"/>
    </w:pPr>
    <w:rPr>
      <w:rFonts w:ascii="Arial" w:hAnsi="Arial"/>
      <w:bCs/>
      <w:color w:val="000000" w:themeColor="text1"/>
    </w:rPr>
  </w:style>
  <w:style w:type="paragraph" w:customStyle="1" w:styleId="nrpsHeading4appendix">
    <w:name w:val="nrps Heading 4 appendix"/>
    <w:basedOn w:val="nrpsHeading4"/>
    <w:next w:val="nrpsNormal"/>
    <w:rsid w:val="00F356FD"/>
    <w:rPr>
      <w:bCs/>
    </w:rPr>
  </w:style>
  <w:style w:type="paragraph" w:customStyle="1" w:styleId="nrpsNormalsingleline">
    <w:name w:val="nrps Normal single line"/>
    <w:qFormat/>
    <w:rsid w:val="00F356FD"/>
    <w:pPr>
      <w:spacing w:line="276" w:lineRule="auto"/>
    </w:pPr>
    <w:rPr>
      <w:color w:val="000000" w:themeColor="text1"/>
      <w:sz w:val="23"/>
    </w:rPr>
  </w:style>
  <w:style w:type="paragraph" w:customStyle="1" w:styleId="nrpsHeading1SOP">
    <w:name w:val="nrps Heading 1 SOP"/>
    <w:basedOn w:val="nrpsHeading1"/>
    <w:next w:val="nrpsNormal"/>
    <w:rsid w:val="00F356FD"/>
  </w:style>
  <w:style w:type="paragraph" w:customStyle="1" w:styleId="nrpsHeading2SOP">
    <w:name w:val="nrps Heading 2 SOP"/>
    <w:basedOn w:val="nrpsHeading2"/>
    <w:next w:val="nrpsNormal"/>
    <w:rsid w:val="00F356FD"/>
    <w:rPr>
      <w:bCs/>
      <w:iCs/>
    </w:rPr>
  </w:style>
  <w:style w:type="paragraph" w:customStyle="1" w:styleId="nrpsHeading3SOP">
    <w:name w:val="nrps Heading 3 SOP"/>
    <w:basedOn w:val="nrpsHeading3"/>
    <w:next w:val="nrpsNormal"/>
    <w:rsid w:val="00F356FD"/>
  </w:style>
  <w:style w:type="paragraph" w:customStyle="1" w:styleId="nrpsFigurecaptionSOP">
    <w:name w:val="nrps Figure caption SOP"/>
    <w:next w:val="nrpsNormal"/>
    <w:rsid w:val="00F356FD"/>
    <w:pPr>
      <w:spacing w:before="80" w:after="360"/>
    </w:pPr>
    <w:rPr>
      <w:rFonts w:ascii="Arial" w:hAnsi="Arial"/>
      <w:color w:val="000000" w:themeColor="text1"/>
    </w:rPr>
  </w:style>
  <w:style w:type="paragraph" w:customStyle="1" w:styleId="nrpsTablecaptionSOP">
    <w:name w:val="nrps Table caption SOP"/>
    <w:next w:val="nrpsNormal"/>
    <w:rsid w:val="00F356FD"/>
    <w:pPr>
      <w:spacing w:after="120"/>
    </w:pPr>
    <w:rPr>
      <w:rFonts w:ascii="Arial" w:hAnsi="Arial"/>
      <w:bCs/>
      <w:color w:val="000000" w:themeColor="text1"/>
    </w:rPr>
  </w:style>
  <w:style w:type="paragraph" w:customStyle="1" w:styleId="nrpsTablecaptioncontinued">
    <w:name w:val="nrps Table caption continued"/>
    <w:next w:val="nrpsNormal"/>
    <w:qFormat/>
    <w:rsid w:val="00F356FD"/>
    <w:pPr>
      <w:spacing w:after="120"/>
    </w:pPr>
    <w:rPr>
      <w:rFonts w:ascii="Arial" w:hAnsi="Arial"/>
      <w:bCs/>
      <w:color w:val="000000" w:themeColor="text1"/>
    </w:rPr>
  </w:style>
  <w:style w:type="paragraph" w:customStyle="1" w:styleId="nrpsHeading4SOP">
    <w:name w:val="nrps Heading 4 SOP"/>
    <w:basedOn w:val="nrpsHeading4"/>
    <w:next w:val="nrpsNormal"/>
    <w:rsid w:val="00F356FD"/>
    <w:rPr>
      <w:bCs/>
    </w:rPr>
  </w:style>
  <w:style w:type="paragraph" w:customStyle="1" w:styleId="nrpsContentsSOP">
    <w:name w:val="nrps Contents SOP"/>
    <w:next w:val="nrpsNormal"/>
    <w:rsid w:val="00F356FD"/>
    <w:rPr>
      <w:b/>
      <w:color w:val="000000" w:themeColor="text1"/>
      <w:sz w:val="23"/>
      <w:szCs w:val="24"/>
    </w:rPr>
  </w:style>
  <w:style w:type="paragraph" w:customStyle="1" w:styleId="nrpsHeading3appendix">
    <w:name w:val="nrps Heading 3 appendix"/>
    <w:basedOn w:val="nrpsHeading3"/>
    <w:next w:val="nrpsNormal"/>
    <w:rsid w:val="00F356FD"/>
  </w:style>
  <w:style w:type="character" w:styleId="PageNumber">
    <w:name w:val="page number"/>
    <w:basedOn w:val="DefaultParagraphFont"/>
    <w:uiPriority w:val="99"/>
    <w:semiHidden/>
    <w:unhideWhenUsed/>
    <w:rsid w:val="00DD7584"/>
    <w:rPr>
      <w:color w:val="000000" w:themeColor="text1"/>
    </w:rPr>
  </w:style>
  <w:style w:type="paragraph" w:styleId="Header">
    <w:name w:val="header"/>
    <w:basedOn w:val="Normal"/>
    <w:link w:val="HeaderChar"/>
    <w:unhideWhenUsed/>
    <w:rsid w:val="00D9091A"/>
    <w:pPr>
      <w:tabs>
        <w:tab w:val="center" w:pos="4680"/>
        <w:tab w:val="right" w:pos="9360"/>
      </w:tabs>
      <w:spacing w:after="0" w:line="240" w:lineRule="auto"/>
    </w:pPr>
  </w:style>
  <w:style w:type="paragraph" w:styleId="Footer">
    <w:name w:val="footer"/>
    <w:basedOn w:val="Normal"/>
    <w:link w:val="FooterChar"/>
    <w:uiPriority w:val="99"/>
    <w:unhideWhenUsed/>
    <w:rsid w:val="00C1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A50"/>
    <w:rPr>
      <w:rFonts w:eastAsiaTheme="minorHAnsi" w:cstheme="minorBidi"/>
      <w:sz w:val="22"/>
      <w:szCs w:val="22"/>
    </w:rPr>
  </w:style>
  <w:style w:type="paragraph" w:customStyle="1" w:styleId="nrpsBannertop">
    <w:name w:val="nrps Banner top"/>
    <w:basedOn w:val="nrpsNormalsingleline"/>
    <w:semiHidden/>
    <w:qFormat/>
    <w:locked/>
    <w:rsid w:val="00F356FD"/>
    <w:pPr>
      <w:spacing w:line="240" w:lineRule="auto"/>
    </w:pPr>
    <w:rPr>
      <w:noProof/>
      <w:sz w:val="24"/>
    </w:rPr>
  </w:style>
  <w:style w:type="character" w:customStyle="1" w:styleId="HeaderChar">
    <w:name w:val="Header Char"/>
    <w:basedOn w:val="DefaultParagraphFont"/>
    <w:link w:val="Header"/>
    <w:uiPriority w:val="99"/>
    <w:rsid w:val="00D9091A"/>
    <w:rPr>
      <w:rFonts w:eastAsiaTheme="minorHAnsi" w:cstheme="minorBidi"/>
      <w:color w:val="000000" w:themeColor="text1"/>
      <w:sz w:val="23"/>
      <w:szCs w:val="22"/>
    </w:rPr>
  </w:style>
  <w:style w:type="paragraph" w:customStyle="1" w:styleId="nrpsPhotocaption">
    <w:name w:val="nrps Photo caption"/>
    <w:basedOn w:val="nrpsFigurecaption"/>
    <w:rsid w:val="00F356FD"/>
  </w:style>
  <w:style w:type="character" w:styleId="PlaceholderText">
    <w:name w:val="Placeholder Text"/>
    <w:basedOn w:val="DefaultParagraphFont"/>
    <w:uiPriority w:val="99"/>
    <w:semiHidden/>
    <w:rsid w:val="0063184F"/>
    <w:rPr>
      <w:color w:val="808080"/>
    </w:rPr>
  </w:style>
  <w:style w:type="paragraph" w:customStyle="1" w:styleId="nrpsInstructionsh1">
    <w:name w:val="nrps Instructions h1"/>
    <w:basedOn w:val="nrpsHeading1"/>
    <w:rsid w:val="00F356FD"/>
    <w:rPr>
      <w:color w:val="E36C0A" w:themeColor="accent6" w:themeShade="BF"/>
    </w:rPr>
  </w:style>
  <w:style w:type="paragraph" w:customStyle="1" w:styleId="nrpsInstructionsh2">
    <w:name w:val="nrps Instructions h2"/>
    <w:basedOn w:val="nrpsHeading2"/>
    <w:rsid w:val="00F356FD"/>
    <w:rPr>
      <w:color w:val="E36C0A" w:themeColor="accent6" w:themeShade="BF"/>
      <w:sz w:val="24"/>
    </w:rPr>
  </w:style>
  <w:style w:type="paragraph" w:customStyle="1" w:styleId="nrpsTabletitle">
    <w:name w:val="nrps Table title"/>
    <w:basedOn w:val="Normal"/>
    <w:link w:val="nrpsTabletitleChar"/>
    <w:qFormat/>
    <w:rsid w:val="00F356FD"/>
    <w:pPr>
      <w:keepNext/>
      <w:spacing w:after="120" w:line="240" w:lineRule="auto"/>
    </w:pPr>
    <w:rPr>
      <w:rFonts w:ascii="Arial" w:eastAsia="Times New Roman" w:hAnsi="Arial" w:cs="Times New Roman"/>
      <w:bCs/>
      <w:color w:val="auto"/>
      <w:sz w:val="20"/>
      <w:szCs w:val="20"/>
    </w:rPr>
  </w:style>
  <w:style w:type="character" w:customStyle="1" w:styleId="nrpsTabletitleChar">
    <w:name w:val="nrps Table title Char"/>
    <w:basedOn w:val="DefaultParagraphFont"/>
    <w:link w:val="nrpsTabletitle"/>
    <w:rsid w:val="00F356FD"/>
    <w:rPr>
      <w:rFonts w:ascii="Arial" w:hAnsi="Arial"/>
      <w:bCs/>
    </w:rPr>
  </w:style>
  <w:style w:type="character" w:styleId="Strong">
    <w:name w:val="Strong"/>
    <w:basedOn w:val="DefaultParagraphFont"/>
    <w:uiPriority w:val="22"/>
    <w:qFormat/>
    <w:rsid w:val="00090B35"/>
    <w:rPr>
      <w:b/>
      <w:bCs/>
    </w:rPr>
  </w:style>
  <w:style w:type="character" w:customStyle="1" w:styleId="apple-converted-space">
    <w:name w:val="apple-converted-space"/>
    <w:basedOn w:val="DefaultParagraphFont"/>
    <w:rsid w:val="00090B35"/>
  </w:style>
  <w:style w:type="paragraph" w:customStyle="1" w:styleId="TableCell-Left">
    <w:name w:val="TableCell-Left"/>
    <w:basedOn w:val="Normal"/>
    <w:link w:val="TableCell-LeftChar"/>
    <w:rsid w:val="00A1613A"/>
    <w:pPr>
      <w:spacing w:after="0" w:line="240" w:lineRule="auto"/>
    </w:pPr>
    <w:rPr>
      <w:rFonts w:eastAsia="Times New Roman" w:cs="Times New Roman"/>
      <w:color w:val="auto"/>
      <w:sz w:val="22"/>
      <w:szCs w:val="20"/>
    </w:rPr>
  </w:style>
  <w:style w:type="character" w:customStyle="1" w:styleId="TableCell-LeftChar">
    <w:name w:val="TableCell-Left Char"/>
    <w:basedOn w:val="DefaultParagraphFont"/>
    <w:link w:val="TableCell-Left"/>
    <w:rsid w:val="00A1613A"/>
    <w:rPr>
      <w:sz w:val="22"/>
    </w:rPr>
  </w:style>
  <w:style w:type="character" w:styleId="FootnoteReference">
    <w:name w:val="footnote reference"/>
    <w:basedOn w:val="DefaultParagraphFont"/>
    <w:semiHidden/>
    <w:unhideWhenUsed/>
    <w:rsid w:val="00110DAB"/>
    <w:rPr>
      <w:vertAlign w:val="superscript"/>
    </w:rPr>
  </w:style>
  <w:style w:type="paragraph" w:customStyle="1" w:styleId="nrpsTableCell0">
    <w:name w:val="nrps TableCell"/>
    <w:basedOn w:val="Normal"/>
    <w:rsid w:val="00E86488"/>
    <w:pPr>
      <w:spacing w:before="20" w:after="20" w:line="240" w:lineRule="auto"/>
    </w:pPr>
    <w:rPr>
      <w:rFonts w:ascii="Arial" w:eastAsia="Times New Roman" w:hAnsi="Arial" w:cs="Times New Roman"/>
      <w:color w:val="auto"/>
      <w:sz w:val="18"/>
      <w:szCs w:val="20"/>
    </w:rPr>
  </w:style>
  <w:style w:type="paragraph" w:customStyle="1" w:styleId="TableCaption">
    <w:name w:val="Table Caption"/>
    <w:basedOn w:val="TableHeader"/>
    <w:link w:val="TableCaptionChar"/>
    <w:uiPriority w:val="99"/>
    <w:rsid w:val="00620A58"/>
    <w:pPr>
      <w:spacing w:after="0" w:line="240" w:lineRule="auto"/>
      <w:jc w:val="left"/>
    </w:pPr>
    <w:rPr>
      <w:rFonts w:eastAsia="Times New Roman" w:cs="Times New Roman"/>
      <w:color w:val="auto"/>
      <w:sz w:val="24"/>
    </w:rPr>
  </w:style>
  <w:style w:type="character" w:customStyle="1" w:styleId="TableCaptionChar">
    <w:name w:val="Table Caption Char"/>
    <w:basedOn w:val="DefaultParagraphFont"/>
    <w:link w:val="TableCaption"/>
    <w:uiPriority w:val="99"/>
    <w:rsid w:val="00620A58"/>
    <w:rPr>
      <w:sz w:val="24"/>
    </w:rPr>
  </w:style>
  <w:style w:type="paragraph" w:customStyle="1" w:styleId="FigureCaption">
    <w:name w:val="Figure Caption"/>
    <w:basedOn w:val="Caption"/>
    <w:next w:val="Normal"/>
    <w:link w:val="FigureCaptionCharChar"/>
    <w:rsid w:val="00FD1B6E"/>
    <w:pPr>
      <w:spacing w:before="120" w:after="360"/>
    </w:pPr>
    <w:rPr>
      <w:rFonts w:ascii="Arial" w:eastAsia="Calibri" w:hAnsi="Arial" w:cs="Times New Roman"/>
      <w:iCs/>
      <w:color w:val="auto"/>
      <w:sz w:val="21"/>
      <w:szCs w:val="21"/>
    </w:rPr>
  </w:style>
  <w:style w:type="character" w:customStyle="1" w:styleId="FigureCaptionCharChar">
    <w:name w:val="Figure Caption Char Char"/>
    <w:link w:val="FigureCaption"/>
    <w:rsid w:val="00FD1B6E"/>
    <w:rPr>
      <w:rFonts w:ascii="Arial" w:eastAsia="Calibri" w:hAnsi="Arial"/>
      <w:b/>
      <w:bCs/>
      <w:iCs/>
      <w:sz w:val="21"/>
      <w:szCs w:val="21"/>
    </w:rPr>
  </w:style>
  <w:style w:type="paragraph" w:styleId="Caption">
    <w:name w:val="caption"/>
    <w:basedOn w:val="Normal"/>
    <w:next w:val="Normal"/>
    <w:uiPriority w:val="35"/>
    <w:rsid w:val="00FD1B6E"/>
    <w:pPr>
      <w:spacing w:line="240" w:lineRule="auto"/>
    </w:pPr>
    <w:rPr>
      <w:b/>
      <w:bCs/>
      <w:color w:val="4F81BD" w:themeColor="accent1"/>
      <w:sz w:val="18"/>
      <w:szCs w:val="18"/>
    </w:rPr>
  </w:style>
  <w:style w:type="paragraph" w:customStyle="1" w:styleId="SOPSubtitle">
    <w:name w:val="SOP Subtitle"/>
    <w:basedOn w:val="Normal"/>
    <w:link w:val="SOPSubtitleChar"/>
    <w:qFormat/>
    <w:rsid w:val="00F356FD"/>
    <w:pPr>
      <w:keepNext/>
      <w:keepLines/>
      <w:spacing w:after="240" w:line="240" w:lineRule="auto"/>
      <w:ind w:right="864"/>
      <w:outlineLvl w:val="0"/>
    </w:pPr>
    <w:rPr>
      <w:rFonts w:ascii="Arial" w:eastAsia="Times New Roman" w:hAnsi="Arial" w:cs="Times New Roman"/>
      <w:bCs/>
      <w:i/>
      <w:color w:val="auto"/>
      <w:sz w:val="32"/>
      <w:szCs w:val="28"/>
    </w:rPr>
  </w:style>
  <w:style w:type="character" w:customStyle="1" w:styleId="SOPSubtitleChar">
    <w:name w:val="SOP Subtitle Char"/>
    <w:basedOn w:val="DefaultParagraphFont"/>
    <w:link w:val="SOPSubtitle"/>
    <w:rsid w:val="00F356FD"/>
    <w:rPr>
      <w:rFonts w:ascii="Arial" w:hAnsi="Arial"/>
      <w:bCs/>
      <w:i/>
      <w:sz w:val="32"/>
      <w:szCs w:val="28"/>
    </w:rPr>
  </w:style>
  <w:style w:type="character" w:styleId="UnresolvedMention">
    <w:name w:val="Unresolved Mention"/>
    <w:basedOn w:val="DefaultParagraphFont"/>
    <w:uiPriority w:val="99"/>
    <w:semiHidden/>
    <w:unhideWhenUsed/>
    <w:rsid w:val="00FA3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436">
      <w:bodyDiv w:val="1"/>
      <w:marLeft w:val="0"/>
      <w:marRight w:val="0"/>
      <w:marTop w:val="0"/>
      <w:marBottom w:val="0"/>
      <w:divBdr>
        <w:top w:val="none" w:sz="0" w:space="0" w:color="auto"/>
        <w:left w:val="none" w:sz="0" w:space="0" w:color="auto"/>
        <w:bottom w:val="none" w:sz="0" w:space="0" w:color="auto"/>
        <w:right w:val="none" w:sz="0" w:space="0" w:color="auto"/>
      </w:divBdr>
    </w:div>
    <w:div w:id="239994217">
      <w:bodyDiv w:val="1"/>
      <w:marLeft w:val="0"/>
      <w:marRight w:val="0"/>
      <w:marTop w:val="0"/>
      <w:marBottom w:val="0"/>
      <w:divBdr>
        <w:top w:val="none" w:sz="0" w:space="0" w:color="auto"/>
        <w:left w:val="none" w:sz="0" w:space="0" w:color="auto"/>
        <w:bottom w:val="none" w:sz="0" w:space="0" w:color="auto"/>
        <w:right w:val="none" w:sz="0" w:space="0" w:color="auto"/>
      </w:divBdr>
    </w:div>
    <w:div w:id="541359144">
      <w:bodyDiv w:val="1"/>
      <w:marLeft w:val="0"/>
      <w:marRight w:val="0"/>
      <w:marTop w:val="0"/>
      <w:marBottom w:val="0"/>
      <w:divBdr>
        <w:top w:val="single" w:sz="6" w:space="0" w:color="999999"/>
        <w:left w:val="none" w:sz="0" w:space="0" w:color="auto"/>
        <w:bottom w:val="none" w:sz="0" w:space="0" w:color="auto"/>
        <w:right w:val="none" w:sz="0" w:space="0" w:color="auto"/>
      </w:divBdr>
      <w:divsChild>
        <w:div w:id="328991868">
          <w:marLeft w:val="0"/>
          <w:marRight w:val="0"/>
          <w:marTop w:val="100"/>
          <w:marBottom w:val="100"/>
          <w:divBdr>
            <w:top w:val="none" w:sz="0" w:space="0" w:color="auto"/>
            <w:left w:val="none" w:sz="0" w:space="0" w:color="auto"/>
            <w:bottom w:val="none" w:sz="0" w:space="0" w:color="auto"/>
            <w:right w:val="none" w:sz="0" w:space="0" w:color="auto"/>
          </w:divBdr>
          <w:divsChild>
            <w:div w:id="1022165306">
              <w:marLeft w:val="195"/>
              <w:marRight w:val="195"/>
              <w:marTop w:val="0"/>
              <w:marBottom w:val="0"/>
              <w:divBdr>
                <w:top w:val="none" w:sz="0" w:space="0" w:color="auto"/>
                <w:left w:val="none" w:sz="0" w:space="0" w:color="auto"/>
                <w:bottom w:val="none" w:sz="0" w:space="0" w:color="auto"/>
                <w:right w:val="none" w:sz="0" w:space="0" w:color="auto"/>
              </w:divBdr>
              <w:divsChild>
                <w:div w:id="1941789434">
                  <w:marLeft w:val="-75"/>
                  <w:marRight w:val="0"/>
                  <w:marTop w:val="0"/>
                  <w:marBottom w:val="0"/>
                  <w:divBdr>
                    <w:top w:val="none" w:sz="0" w:space="0" w:color="auto"/>
                    <w:left w:val="none" w:sz="0" w:space="0" w:color="auto"/>
                    <w:bottom w:val="none" w:sz="0" w:space="0" w:color="auto"/>
                    <w:right w:val="none" w:sz="0" w:space="0" w:color="auto"/>
                  </w:divBdr>
                  <w:divsChild>
                    <w:div w:id="1688675777">
                      <w:marLeft w:val="0"/>
                      <w:marRight w:val="0"/>
                      <w:marTop w:val="0"/>
                      <w:marBottom w:val="0"/>
                      <w:divBdr>
                        <w:top w:val="none" w:sz="0" w:space="0" w:color="auto"/>
                        <w:left w:val="none" w:sz="0" w:space="0" w:color="auto"/>
                        <w:bottom w:val="none" w:sz="0" w:space="0" w:color="auto"/>
                        <w:right w:val="none" w:sz="0" w:space="0" w:color="auto"/>
                      </w:divBdr>
                      <w:divsChild>
                        <w:div w:id="249855631">
                          <w:marLeft w:val="0"/>
                          <w:marRight w:val="0"/>
                          <w:marTop w:val="0"/>
                          <w:marBottom w:val="225"/>
                          <w:divBdr>
                            <w:top w:val="single" w:sz="2" w:space="1" w:color="auto"/>
                            <w:left w:val="single" w:sz="2" w:space="1" w:color="auto"/>
                            <w:bottom w:val="single" w:sz="2" w:space="1" w:color="auto"/>
                            <w:right w:val="single" w:sz="2" w:space="1" w:color="auto"/>
                          </w:divBdr>
                          <w:divsChild>
                            <w:div w:id="1118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5412">
      <w:bodyDiv w:val="1"/>
      <w:marLeft w:val="0"/>
      <w:marRight w:val="0"/>
      <w:marTop w:val="150"/>
      <w:marBottom w:val="30"/>
      <w:divBdr>
        <w:top w:val="none" w:sz="0" w:space="0" w:color="auto"/>
        <w:left w:val="none" w:sz="0" w:space="0" w:color="auto"/>
        <w:bottom w:val="none" w:sz="0" w:space="0" w:color="auto"/>
        <w:right w:val="none" w:sz="0" w:space="0" w:color="auto"/>
      </w:divBdr>
      <w:divsChild>
        <w:div w:id="1309090276">
          <w:marLeft w:val="0"/>
          <w:marRight w:val="0"/>
          <w:marTop w:val="0"/>
          <w:marBottom w:val="0"/>
          <w:divBdr>
            <w:top w:val="none" w:sz="0" w:space="0" w:color="auto"/>
            <w:left w:val="none" w:sz="0" w:space="0" w:color="auto"/>
            <w:bottom w:val="none" w:sz="0" w:space="0" w:color="auto"/>
            <w:right w:val="none" w:sz="0" w:space="0" w:color="auto"/>
          </w:divBdr>
        </w:div>
      </w:divsChild>
    </w:div>
    <w:div w:id="711270150">
      <w:bodyDiv w:val="1"/>
      <w:marLeft w:val="0"/>
      <w:marRight w:val="0"/>
      <w:marTop w:val="0"/>
      <w:marBottom w:val="0"/>
      <w:divBdr>
        <w:top w:val="none" w:sz="0" w:space="0" w:color="auto"/>
        <w:left w:val="none" w:sz="0" w:space="0" w:color="auto"/>
        <w:bottom w:val="none" w:sz="0" w:space="0" w:color="auto"/>
        <w:right w:val="none" w:sz="0" w:space="0" w:color="auto"/>
      </w:divBdr>
    </w:div>
    <w:div w:id="929585471">
      <w:bodyDiv w:val="1"/>
      <w:marLeft w:val="0"/>
      <w:marRight w:val="0"/>
      <w:marTop w:val="0"/>
      <w:marBottom w:val="0"/>
      <w:divBdr>
        <w:top w:val="none" w:sz="0" w:space="0" w:color="auto"/>
        <w:left w:val="none" w:sz="0" w:space="0" w:color="auto"/>
        <w:bottom w:val="none" w:sz="0" w:space="0" w:color="auto"/>
        <w:right w:val="none" w:sz="0" w:space="0" w:color="auto"/>
      </w:divBdr>
      <w:divsChild>
        <w:div w:id="225145181">
          <w:marLeft w:val="0"/>
          <w:marRight w:val="0"/>
          <w:marTop w:val="0"/>
          <w:marBottom w:val="0"/>
          <w:divBdr>
            <w:top w:val="none" w:sz="0" w:space="0" w:color="auto"/>
            <w:left w:val="none" w:sz="0" w:space="0" w:color="auto"/>
            <w:bottom w:val="none" w:sz="0" w:space="0" w:color="auto"/>
            <w:right w:val="none" w:sz="0" w:space="0" w:color="auto"/>
          </w:divBdr>
          <w:divsChild>
            <w:div w:id="18621656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42303388">
      <w:bodyDiv w:val="1"/>
      <w:marLeft w:val="0"/>
      <w:marRight w:val="0"/>
      <w:marTop w:val="0"/>
      <w:marBottom w:val="0"/>
      <w:divBdr>
        <w:top w:val="none" w:sz="0" w:space="0" w:color="auto"/>
        <w:left w:val="none" w:sz="0" w:space="0" w:color="auto"/>
        <w:bottom w:val="none" w:sz="0" w:space="0" w:color="auto"/>
        <w:right w:val="none" w:sz="0" w:space="0" w:color="auto"/>
      </w:divBdr>
    </w:div>
    <w:div w:id="1048990051">
      <w:bodyDiv w:val="1"/>
      <w:marLeft w:val="0"/>
      <w:marRight w:val="0"/>
      <w:marTop w:val="0"/>
      <w:marBottom w:val="0"/>
      <w:divBdr>
        <w:top w:val="none" w:sz="0" w:space="0" w:color="auto"/>
        <w:left w:val="none" w:sz="0" w:space="0" w:color="auto"/>
        <w:bottom w:val="none" w:sz="0" w:space="0" w:color="auto"/>
        <w:right w:val="none" w:sz="0" w:space="0" w:color="auto"/>
      </w:divBdr>
      <w:divsChild>
        <w:div w:id="273829008">
          <w:marLeft w:val="0"/>
          <w:marRight w:val="0"/>
          <w:marTop w:val="0"/>
          <w:marBottom w:val="0"/>
          <w:divBdr>
            <w:top w:val="none" w:sz="0" w:space="0" w:color="auto"/>
            <w:left w:val="none" w:sz="0" w:space="0" w:color="auto"/>
            <w:bottom w:val="none" w:sz="0" w:space="0" w:color="auto"/>
            <w:right w:val="none" w:sz="0" w:space="0" w:color="auto"/>
          </w:divBdr>
        </w:div>
      </w:divsChild>
    </w:div>
    <w:div w:id="1111633704">
      <w:bodyDiv w:val="1"/>
      <w:marLeft w:val="0"/>
      <w:marRight w:val="0"/>
      <w:marTop w:val="0"/>
      <w:marBottom w:val="0"/>
      <w:divBdr>
        <w:top w:val="none" w:sz="0" w:space="0" w:color="auto"/>
        <w:left w:val="none" w:sz="0" w:space="0" w:color="auto"/>
        <w:bottom w:val="none" w:sz="0" w:space="0" w:color="auto"/>
        <w:right w:val="none" w:sz="0" w:space="0" w:color="auto"/>
      </w:divBdr>
    </w:div>
    <w:div w:id="1139493928">
      <w:bodyDiv w:val="1"/>
      <w:marLeft w:val="0"/>
      <w:marRight w:val="0"/>
      <w:marTop w:val="0"/>
      <w:marBottom w:val="0"/>
      <w:divBdr>
        <w:top w:val="none" w:sz="0" w:space="0" w:color="auto"/>
        <w:left w:val="none" w:sz="0" w:space="0" w:color="auto"/>
        <w:bottom w:val="none" w:sz="0" w:space="0" w:color="auto"/>
        <w:right w:val="none" w:sz="0" w:space="0" w:color="auto"/>
      </w:divBdr>
    </w:div>
    <w:div w:id="1150174446">
      <w:bodyDiv w:val="1"/>
      <w:marLeft w:val="0"/>
      <w:marRight w:val="0"/>
      <w:marTop w:val="0"/>
      <w:marBottom w:val="0"/>
      <w:divBdr>
        <w:top w:val="none" w:sz="0" w:space="0" w:color="auto"/>
        <w:left w:val="none" w:sz="0" w:space="0" w:color="auto"/>
        <w:bottom w:val="none" w:sz="0" w:space="0" w:color="auto"/>
        <w:right w:val="none" w:sz="0" w:space="0" w:color="auto"/>
      </w:divBdr>
    </w:div>
    <w:div w:id="1593853843">
      <w:bodyDiv w:val="1"/>
      <w:marLeft w:val="0"/>
      <w:marRight w:val="0"/>
      <w:marTop w:val="0"/>
      <w:marBottom w:val="0"/>
      <w:divBdr>
        <w:top w:val="none" w:sz="0" w:space="0" w:color="auto"/>
        <w:left w:val="none" w:sz="0" w:space="0" w:color="auto"/>
        <w:bottom w:val="none" w:sz="0" w:space="0" w:color="auto"/>
        <w:right w:val="none" w:sz="0" w:space="0" w:color="auto"/>
      </w:divBdr>
    </w:div>
    <w:div w:id="1773621889">
      <w:bodyDiv w:val="1"/>
      <w:marLeft w:val="0"/>
      <w:marRight w:val="0"/>
      <w:marTop w:val="0"/>
      <w:marBottom w:val="0"/>
      <w:divBdr>
        <w:top w:val="none" w:sz="0" w:space="0" w:color="auto"/>
        <w:left w:val="none" w:sz="0" w:space="0" w:color="auto"/>
        <w:bottom w:val="none" w:sz="0" w:space="0" w:color="auto"/>
        <w:right w:val="none" w:sz="0" w:space="0" w:color="auto"/>
      </w:divBdr>
      <w:divsChild>
        <w:div w:id="1005669337">
          <w:marLeft w:val="0"/>
          <w:marRight w:val="0"/>
          <w:marTop w:val="0"/>
          <w:marBottom w:val="0"/>
          <w:divBdr>
            <w:top w:val="none" w:sz="0" w:space="0" w:color="auto"/>
            <w:left w:val="none" w:sz="0" w:space="0" w:color="auto"/>
            <w:bottom w:val="none" w:sz="0" w:space="0" w:color="auto"/>
            <w:right w:val="none" w:sz="0" w:space="0" w:color="auto"/>
          </w:divBdr>
          <w:divsChild>
            <w:div w:id="98960048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115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ps.gov/im/report-templates.htm" TargetMode="External"/><Relationship Id="rId1" Type="http://schemas.openxmlformats.org/officeDocument/2006/relationships/hyperlink" Target="https://www.nps.gov/im/pacn/data_management.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nps.gov/policy/DOrders/DO_11D.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Reports%20Procedures\templates\NRR_Template_v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7" ma:contentTypeDescription="Create a new document." ma:contentTypeScope="" ma:versionID="cbebe5551f6d2296946d0b1b07edf3bd">
  <xsd:schema xmlns:xsd="http://www.w3.org/2001/XMLSchema" xmlns:xs="http://www.w3.org/2001/XMLSchema" xmlns:p="http://schemas.microsoft.com/office/2006/metadata/properties" xmlns:ns2="267a8617-ced2-4286-afa5-0d33fbd81d3d" targetNamespace="http://schemas.microsoft.com/office/2006/metadata/properties" ma:root="true" ma:fieldsID="bc473b16cdb231c356b08ffa6ec8c70f" ns2:_="">
    <xsd:import namespace="267a8617-ced2-4286-afa5-0d33fbd81d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478AA-A956-46E2-A4C0-42C8677F80D7}">
  <ds:schemaRefs>
    <ds:schemaRef ds:uri="http://schemas.openxmlformats.org/officeDocument/2006/bibliography"/>
  </ds:schemaRefs>
</ds:datastoreItem>
</file>

<file path=customXml/itemProps2.xml><?xml version="1.0" encoding="utf-8"?>
<ds:datastoreItem xmlns:ds="http://schemas.openxmlformats.org/officeDocument/2006/customXml" ds:itemID="{3F4997F2-69CA-4562-8C95-07BED66C82F8}"/>
</file>

<file path=customXml/itemProps3.xml><?xml version="1.0" encoding="utf-8"?>
<ds:datastoreItem xmlns:ds="http://schemas.openxmlformats.org/officeDocument/2006/customXml" ds:itemID="{E9C0D1E7-3B50-4910-BF33-D88CF5065DFC}"/>
</file>

<file path=customXml/itemProps4.xml><?xml version="1.0" encoding="utf-8"?>
<ds:datastoreItem xmlns:ds="http://schemas.openxmlformats.org/officeDocument/2006/customXml" ds:itemID="{DDDEC0A3-7476-40D8-AEA9-9D08657645FD}"/>
</file>

<file path=docProps/app.xml><?xml version="1.0" encoding="utf-8"?>
<Properties xmlns="http://schemas.openxmlformats.org/officeDocument/2006/extended-properties" xmlns:vt="http://schemas.openxmlformats.org/officeDocument/2006/docPropsVTypes">
  <Template>NRR_Template_v2.3.dotx</Template>
  <TotalTime>39</TotalTime>
  <Pages>1</Pages>
  <Words>5106</Words>
  <Characters>29106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34144</CharactersWithSpaces>
  <SharedDoc>false</SharedDoc>
  <HLinks>
    <vt:vector size="144" baseType="variant">
      <vt:variant>
        <vt:i4>2949241</vt:i4>
      </vt:variant>
      <vt:variant>
        <vt:i4>141</vt:i4>
      </vt:variant>
      <vt:variant>
        <vt:i4>0</vt:i4>
      </vt:variant>
      <vt:variant>
        <vt:i4>5</vt:i4>
      </vt:variant>
      <vt:variant>
        <vt:lpwstr>http://viceroy.eeb.uconn.edu/estimates</vt:lpwstr>
      </vt:variant>
      <vt:variant>
        <vt:lpwstr/>
      </vt:variant>
      <vt:variant>
        <vt:i4>7405609</vt:i4>
      </vt:variant>
      <vt:variant>
        <vt:i4>138</vt:i4>
      </vt:variant>
      <vt:variant>
        <vt:i4>0</vt:i4>
      </vt:variant>
      <vt:variant>
        <vt:i4>5</vt:i4>
      </vt:variant>
      <vt:variant>
        <vt:lpwstr>http://www.consecol.org/vol5/iss1/art3</vt:lpwstr>
      </vt:variant>
      <vt:variant>
        <vt:lpwstr/>
      </vt:variant>
      <vt:variant>
        <vt:i4>8323181</vt:i4>
      </vt:variant>
      <vt:variant>
        <vt:i4>126</vt:i4>
      </vt:variant>
      <vt:variant>
        <vt:i4>0</vt:i4>
      </vt:variant>
      <vt:variant>
        <vt:i4>5</vt:i4>
      </vt:variant>
      <vt:variant>
        <vt:lpwstr>http://www.nature.nps.gov/publications/NRPM</vt:lpwstr>
      </vt:variant>
      <vt:variant>
        <vt:lpwstr/>
      </vt:variant>
      <vt:variant>
        <vt:i4>1048629</vt:i4>
      </vt:variant>
      <vt:variant>
        <vt:i4>119</vt:i4>
      </vt:variant>
      <vt:variant>
        <vt:i4>0</vt:i4>
      </vt:variant>
      <vt:variant>
        <vt:i4>5</vt:i4>
      </vt:variant>
      <vt:variant>
        <vt:lpwstr/>
      </vt:variant>
      <vt:variant>
        <vt:lpwstr>_Toc230674062</vt:lpwstr>
      </vt:variant>
      <vt:variant>
        <vt:i4>1048629</vt:i4>
      </vt:variant>
      <vt:variant>
        <vt:i4>113</vt:i4>
      </vt:variant>
      <vt:variant>
        <vt:i4>0</vt:i4>
      </vt:variant>
      <vt:variant>
        <vt:i4>5</vt:i4>
      </vt:variant>
      <vt:variant>
        <vt:lpwstr/>
      </vt:variant>
      <vt:variant>
        <vt:lpwstr>_Toc230674061</vt:lpwstr>
      </vt:variant>
      <vt:variant>
        <vt:i4>1048625</vt:i4>
      </vt:variant>
      <vt:variant>
        <vt:i4>104</vt:i4>
      </vt:variant>
      <vt:variant>
        <vt:i4>0</vt:i4>
      </vt:variant>
      <vt:variant>
        <vt:i4>5</vt:i4>
      </vt:variant>
      <vt:variant>
        <vt:lpwstr/>
      </vt:variant>
      <vt:variant>
        <vt:lpwstr>_Toc230674461</vt:lpwstr>
      </vt:variant>
      <vt:variant>
        <vt:i4>1441842</vt:i4>
      </vt:variant>
      <vt:variant>
        <vt:i4>95</vt:i4>
      </vt:variant>
      <vt:variant>
        <vt:i4>0</vt:i4>
      </vt:variant>
      <vt:variant>
        <vt:i4>5</vt:i4>
      </vt:variant>
      <vt:variant>
        <vt:lpwstr/>
      </vt:variant>
      <vt:variant>
        <vt:lpwstr>_Toc233111226</vt:lpwstr>
      </vt:variant>
      <vt:variant>
        <vt:i4>1441842</vt:i4>
      </vt:variant>
      <vt:variant>
        <vt:i4>89</vt:i4>
      </vt:variant>
      <vt:variant>
        <vt:i4>0</vt:i4>
      </vt:variant>
      <vt:variant>
        <vt:i4>5</vt:i4>
      </vt:variant>
      <vt:variant>
        <vt:lpwstr/>
      </vt:variant>
      <vt:variant>
        <vt:lpwstr>_Toc233111225</vt:lpwstr>
      </vt:variant>
      <vt:variant>
        <vt:i4>1441842</vt:i4>
      </vt:variant>
      <vt:variant>
        <vt:i4>83</vt:i4>
      </vt:variant>
      <vt:variant>
        <vt:i4>0</vt:i4>
      </vt:variant>
      <vt:variant>
        <vt:i4>5</vt:i4>
      </vt:variant>
      <vt:variant>
        <vt:lpwstr/>
      </vt:variant>
      <vt:variant>
        <vt:lpwstr>_Toc233111224</vt:lpwstr>
      </vt:variant>
      <vt:variant>
        <vt:i4>1441842</vt:i4>
      </vt:variant>
      <vt:variant>
        <vt:i4>77</vt:i4>
      </vt:variant>
      <vt:variant>
        <vt:i4>0</vt:i4>
      </vt:variant>
      <vt:variant>
        <vt:i4>5</vt:i4>
      </vt:variant>
      <vt:variant>
        <vt:lpwstr/>
      </vt:variant>
      <vt:variant>
        <vt:lpwstr>_Toc233111223</vt:lpwstr>
      </vt:variant>
      <vt:variant>
        <vt:i4>1441842</vt:i4>
      </vt:variant>
      <vt:variant>
        <vt:i4>71</vt:i4>
      </vt:variant>
      <vt:variant>
        <vt:i4>0</vt:i4>
      </vt:variant>
      <vt:variant>
        <vt:i4>5</vt:i4>
      </vt:variant>
      <vt:variant>
        <vt:lpwstr/>
      </vt:variant>
      <vt:variant>
        <vt:lpwstr>_Toc233111222</vt:lpwstr>
      </vt:variant>
      <vt:variant>
        <vt:i4>1441842</vt:i4>
      </vt:variant>
      <vt:variant>
        <vt:i4>65</vt:i4>
      </vt:variant>
      <vt:variant>
        <vt:i4>0</vt:i4>
      </vt:variant>
      <vt:variant>
        <vt:i4>5</vt:i4>
      </vt:variant>
      <vt:variant>
        <vt:lpwstr/>
      </vt:variant>
      <vt:variant>
        <vt:lpwstr>_Toc233111221</vt:lpwstr>
      </vt:variant>
      <vt:variant>
        <vt:i4>1441842</vt:i4>
      </vt:variant>
      <vt:variant>
        <vt:i4>59</vt:i4>
      </vt:variant>
      <vt:variant>
        <vt:i4>0</vt:i4>
      </vt:variant>
      <vt:variant>
        <vt:i4>5</vt:i4>
      </vt:variant>
      <vt:variant>
        <vt:lpwstr/>
      </vt:variant>
      <vt:variant>
        <vt:lpwstr>_Toc233111220</vt:lpwstr>
      </vt:variant>
      <vt:variant>
        <vt:i4>1376306</vt:i4>
      </vt:variant>
      <vt:variant>
        <vt:i4>53</vt:i4>
      </vt:variant>
      <vt:variant>
        <vt:i4>0</vt:i4>
      </vt:variant>
      <vt:variant>
        <vt:i4>5</vt:i4>
      </vt:variant>
      <vt:variant>
        <vt:lpwstr/>
      </vt:variant>
      <vt:variant>
        <vt:lpwstr>_Toc233111219</vt:lpwstr>
      </vt:variant>
      <vt:variant>
        <vt:i4>1376306</vt:i4>
      </vt:variant>
      <vt:variant>
        <vt:i4>47</vt:i4>
      </vt:variant>
      <vt:variant>
        <vt:i4>0</vt:i4>
      </vt:variant>
      <vt:variant>
        <vt:i4>5</vt:i4>
      </vt:variant>
      <vt:variant>
        <vt:lpwstr/>
      </vt:variant>
      <vt:variant>
        <vt:lpwstr>_Toc233111218</vt:lpwstr>
      </vt:variant>
      <vt:variant>
        <vt:i4>1376306</vt:i4>
      </vt:variant>
      <vt:variant>
        <vt:i4>41</vt:i4>
      </vt:variant>
      <vt:variant>
        <vt:i4>0</vt:i4>
      </vt:variant>
      <vt:variant>
        <vt:i4>5</vt:i4>
      </vt:variant>
      <vt:variant>
        <vt:lpwstr/>
      </vt:variant>
      <vt:variant>
        <vt:lpwstr>_Toc233111217</vt:lpwstr>
      </vt:variant>
      <vt:variant>
        <vt:i4>1376306</vt:i4>
      </vt:variant>
      <vt:variant>
        <vt:i4>35</vt:i4>
      </vt:variant>
      <vt:variant>
        <vt:i4>0</vt:i4>
      </vt:variant>
      <vt:variant>
        <vt:i4>5</vt:i4>
      </vt:variant>
      <vt:variant>
        <vt:lpwstr/>
      </vt:variant>
      <vt:variant>
        <vt:lpwstr>_Toc233111216</vt:lpwstr>
      </vt:variant>
      <vt:variant>
        <vt:i4>1376306</vt:i4>
      </vt:variant>
      <vt:variant>
        <vt:i4>29</vt:i4>
      </vt:variant>
      <vt:variant>
        <vt:i4>0</vt:i4>
      </vt:variant>
      <vt:variant>
        <vt:i4>5</vt:i4>
      </vt:variant>
      <vt:variant>
        <vt:lpwstr/>
      </vt:variant>
      <vt:variant>
        <vt:lpwstr>_Toc233111215</vt:lpwstr>
      </vt:variant>
      <vt:variant>
        <vt:i4>1376306</vt:i4>
      </vt:variant>
      <vt:variant>
        <vt:i4>23</vt:i4>
      </vt:variant>
      <vt:variant>
        <vt:i4>0</vt:i4>
      </vt:variant>
      <vt:variant>
        <vt:i4>5</vt:i4>
      </vt:variant>
      <vt:variant>
        <vt:lpwstr/>
      </vt:variant>
      <vt:variant>
        <vt:lpwstr>_Toc233111214</vt:lpwstr>
      </vt:variant>
      <vt:variant>
        <vt:i4>1376306</vt:i4>
      </vt:variant>
      <vt:variant>
        <vt:i4>17</vt:i4>
      </vt:variant>
      <vt:variant>
        <vt:i4>0</vt:i4>
      </vt:variant>
      <vt:variant>
        <vt:i4>5</vt:i4>
      </vt:variant>
      <vt:variant>
        <vt:lpwstr/>
      </vt:variant>
      <vt:variant>
        <vt:lpwstr>_Toc233111213</vt:lpwstr>
      </vt:variant>
      <vt:variant>
        <vt:i4>1376306</vt:i4>
      </vt:variant>
      <vt:variant>
        <vt:i4>11</vt:i4>
      </vt:variant>
      <vt:variant>
        <vt:i4>0</vt:i4>
      </vt:variant>
      <vt:variant>
        <vt:i4>5</vt:i4>
      </vt:variant>
      <vt:variant>
        <vt:lpwstr/>
      </vt:variant>
      <vt:variant>
        <vt:lpwstr>_Toc233111212</vt:lpwstr>
      </vt:variant>
      <vt:variant>
        <vt:i4>1376306</vt:i4>
      </vt:variant>
      <vt:variant>
        <vt:i4>5</vt:i4>
      </vt:variant>
      <vt:variant>
        <vt:i4>0</vt:i4>
      </vt:variant>
      <vt:variant>
        <vt:i4>5</vt:i4>
      </vt:variant>
      <vt:variant>
        <vt:lpwstr/>
      </vt:variant>
      <vt:variant>
        <vt:lpwstr>_Toc233111211</vt:lpwstr>
      </vt:variant>
      <vt:variant>
        <vt:i4>8323181</vt:i4>
      </vt:variant>
      <vt:variant>
        <vt:i4>0</vt:i4>
      </vt:variant>
      <vt:variant>
        <vt:i4>0</vt:i4>
      </vt:variant>
      <vt:variant>
        <vt:i4>5</vt:i4>
      </vt:variant>
      <vt:variant>
        <vt:lpwstr>http://www.nature.nps.gov/publications/NRPM</vt:lpwstr>
      </vt:variant>
      <vt:variant>
        <vt:lpwstr/>
      </vt:variant>
      <vt:variant>
        <vt:i4>1245206</vt:i4>
      </vt:variant>
      <vt:variant>
        <vt:i4>0</vt:i4>
      </vt:variant>
      <vt:variant>
        <vt:i4>0</vt:i4>
      </vt:variant>
      <vt:variant>
        <vt:i4>5</vt:i4>
      </vt:variant>
      <vt:variant>
        <vt:lpwstr>http://www.nature.nps.gov/publications/NRPM/index.cfm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Weisenborn, Kimberly L</cp:lastModifiedBy>
  <cp:revision>5</cp:revision>
  <cp:lastPrinted>2013-06-04T13:52:00Z</cp:lastPrinted>
  <dcterms:created xsi:type="dcterms:W3CDTF">2020-09-17T02:44:00Z</dcterms:created>
  <dcterms:modified xsi:type="dcterms:W3CDTF">2020-09-17T04:44:00Z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24600</vt:r8>
  </property>
</Properties>
</file>