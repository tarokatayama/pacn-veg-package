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047B32" w:rsidP="00047B32" w:rsidRDefault="00047B32" w14:paraId="394659EF" w14:textId="68F77FF5">
      <w:pPr>
        <w:pStyle w:val="nrpsHeading1SOP"/>
      </w:pPr>
      <w:r>
        <w:t>Standard Operating Procedure (SOP) #1</w:t>
      </w:r>
      <w:r w:rsidR="002A26DB">
        <w:t>6</w:t>
      </w:r>
    </w:p>
    <w:p w:rsidRPr="00F45FAF" w:rsidR="00047B32" w:rsidP="00047B32" w:rsidRDefault="00047B32" w14:paraId="5AF4FF36" w14:textId="77777777">
      <w:pPr>
        <w:pStyle w:val="SOPSubtitle"/>
      </w:pPr>
      <w:bookmarkStart w:name="_Toc266424468" w:id="0"/>
      <w:bookmarkStart w:name="_Toc266424733" w:id="1"/>
      <w:bookmarkStart w:name="_Toc266709722" w:id="2"/>
      <w:commentRangeStart w:id="3"/>
      <w:r w:rsidRPr="00F45FAF">
        <w:t>Managing Photographic Images</w:t>
      </w:r>
      <w:bookmarkEnd w:id="0"/>
      <w:bookmarkEnd w:id="1"/>
      <w:bookmarkEnd w:id="2"/>
      <w:commentRangeEnd w:id="3"/>
      <w:r w:rsidR="00163453">
        <w:rPr>
          <w:rStyle w:val="CommentReference"/>
          <w:rFonts w:ascii="Times New Roman" w:hAnsi="Times New Roman"/>
          <w:bCs w:val="0"/>
          <w:i w:val="0"/>
        </w:rPr>
        <w:commentReference w:id="3"/>
      </w:r>
    </w:p>
    <w:p w:rsidRPr="00EA75CB" w:rsidR="005D0450" w:rsidP="00DB2258" w:rsidRDefault="00224F3E" w14:paraId="03EFAF36" w14:textId="01F1E5D0">
      <w:pPr>
        <w:pStyle w:val="nrpsNormal"/>
      </w:pPr>
      <w:r>
        <w:t xml:space="preserve">Version </w:t>
      </w:r>
      <w:r w:rsidR="00857A2A">
        <w:t>2</w:t>
      </w:r>
      <w:r w:rsidR="0088069A">
        <w:t>.0</w:t>
      </w:r>
      <w:ins w:author="Weisenborn, Kimberly L" w:date="2022-03-17T08:58:00Z" w:id="4">
        <w:r w:rsidR="00B6361C">
          <w:t>1</w:t>
        </w:r>
      </w:ins>
      <w:r w:rsidRPr="00EA75CB" w:rsidR="005D0450">
        <w:t xml:space="preserve"> </w:t>
      </w:r>
      <w:r w:rsidR="003276FD">
        <w:t>(</w:t>
      </w:r>
      <w:r w:rsidR="0088069A">
        <w:t xml:space="preserve">May </w:t>
      </w:r>
      <w:r w:rsidR="00AA3ACA">
        <w:rPr>
          <w:lang w:val="haw-US"/>
        </w:rPr>
        <w:t>24</w:t>
      </w:r>
      <w:r w:rsidR="005318CA">
        <w:t>, 2021</w:t>
      </w:r>
      <w:r w:rsidR="003276FD">
        <w:t>)</w:t>
      </w:r>
    </w:p>
    <w:p w:rsidRPr="00EB7EB6" w:rsidR="005D0450" w:rsidP="00047B32" w:rsidRDefault="005D0450" w14:paraId="220728B5" w14:textId="77777777">
      <w:pPr>
        <w:pStyle w:val="nrpsHeading2SOP"/>
      </w:pPr>
      <w:r>
        <w:t>Change History</w:t>
      </w:r>
    </w:p>
    <w:tbl>
      <w:tblPr>
        <w:tblStyle w:val="TableGrid"/>
        <w:tblW w:w="9085" w:type="dxa"/>
        <w:tblLayout w:type="fixed"/>
        <w:tblLook w:val="0020" w:firstRow="1" w:lastRow="0" w:firstColumn="0" w:lastColumn="0" w:noHBand="0" w:noVBand="0"/>
      </w:tblPr>
      <w:tblGrid>
        <w:gridCol w:w="1062"/>
        <w:gridCol w:w="1080"/>
        <w:gridCol w:w="1363"/>
        <w:gridCol w:w="2250"/>
        <w:gridCol w:w="2250"/>
        <w:gridCol w:w="1080"/>
      </w:tblGrid>
      <w:tr w:rsidRPr="00EA75CB" w:rsidR="005D0450" w:rsidTr="00B167BA" w14:paraId="218A6F87" w14:textId="77777777">
        <w:tc>
          <w:tcPr>
            <w:tcW w:w="1062" w:type="dxa"/>
          </w:tcPr>
          <w:p w:rsidRPr="00EA75CB" w:rsidR="005D0450" w:rsidP="00D51C76" w:rsidRDefault="005D0450" w14:paraId="07B16247" w14:textId="77777777">
            <w:pPr>
              <w:pStyle w:val="nrpsTableheader"/>
            </w:pPr>
            <w:r w:rsidRPr="00EA75CB">
              <w:t>New Version #</w:t>
            </w:r>
          </w:p>
        </w:tc>
        <w:tc>
          <w:tcPr>
            <w:tcW w:w="1080" w:type="dxa"/>
          </w:tcPr>
          <w:p w:rsidRPr="00EA75CB" w:rsidR="005D0450" w:rsidP="00D51C76" w:rsidRDefault="005D0450" w14:paraId="3B13EBF3" w14:textId="77777777">
            <w:pPr>
              <w:pStyle w:val="nrpsTableheader"/>
            </w:pPr>
            <w:r w:rsidRPr="00EA75CB">
              <w:t>Revision Date</w:t>
            </w:r>
          </w:p>
        </w:tc>
        <w:tc>
          <w:tcPr>
            <w:tcW w:w="1363" w:type="dxa"/>
          </w:tcPr>
          <w:p w:rsidRPr="00EA75CB" w:rsidR="005D0450" w:rsidP="00D51C76" w:rsidRDefault="005D0450" w14:paraId="064F9EED" w14:textId="77777777">
            <w:pPr>
              <w:pStyle w:val="nrpsTableheader"/>
            </w:pPr>
            <w:r w:rsidRPr="00EA75CB">
              <w:t>Author</w:t>
            </w:r>
          </w:p>
        </w:tc>
        <w:tc>
          <w:tcPr>
            <w:tcW w:w="2250" w:type="dxa"/>
          </w:tcPr>
          <w:p w:rsidRPr="00EA75CB" w:rsidR="005D0450" w:rsidP="00D51C76" w:rsidRDefault="005D0450" w14:paraId="37908ED0" w14:textId="77777777">
            <w:pPr>
              <w:pStyle w:val="nrpsTableheader"/>
            </w:pPr>
            <w:r w:rsidRPr="00EA75CB">
              <w:t>Changes Made</w:t>
            </w:r>
          </w:p>
        </w:tc>
        <w:tc>
          <w:tcPr>
            <w:tcW w:w="2250" w:type="dxa"/>
          </w:tcPr>
          <w:p w:rsidRPr="00EA75CB" w:rsidR="005D0450" w:rsidP="00D51C76" w:rsidRDefault="005D0450" w14:paraId="3FC39B8D" w14:textId="77777777">
            <w:pPr>
              <w:pStyle w:val="nrpsTableheader"/>
            </w:pPr>
            <w:r w:rsidRPr="00EA75CB">
              <w:t>Reason for Change</w:t>
            </w:r>
          </w:p>
        </w:tc>
        <w:tc>
          <w:tcPr>
            <w:tcW w:w="1080" w:type="dxa"/>
          </w:tcPr>
          <w:p w:rsidRPr="00EA75CB" w:rsidR="005D0450" w:rsidP="00D51C76" w:rsidRDefault="005D0450" w14:paraId="4E334FD5" w14:textId="77777777">
            <w:pPr>
              <w:pStyle w:val="nrpsTableheader"/>
            </w:pPr>
            <w:r w:rsidRPr="00EA75CB">
              <w:t>Previous Version #</w:t>
            </w:r>
          </w:p>
        </w:tc>
      </w:tr>
      <w:tr w:rsidRPr="00EB7EB6" w:rsidR="006E56DF" w:rsidTr="00857A2A" w14:paraId="177776C1" w14:textId="77777777">
        <w:trPr>
          <w:trHeight w:val="2807"/>
        </w:trPr>
        <w:tc>
          <w:tcPr>
            <w:tcW w:w="1062" w:type="dxa"/>
          </w:tcPr>
          <w:p w:rsidRPr="00CC199D" w:rsidR="006E56DF" w:rsidP="006E56DF" w:rsidRDefault="00AE26C8" w14:paraId="6683ADD7" w14:textId="5D6C3A01">
            <w:pPr>
              <w:pStyle w:val="nrpsTablecell"/>
            </w:pPr>
            <w:r>
              <w:t>2.0</w:t>
            </w:r>
          </w:p>
        </w:tc>
        <w:tc>
          <w:tcPr>
            <w:tcW w:w="1080" w:type="dxa"/>
          </w:tcPr>
          <w:p w:rsidRPr="00CC199D" w:rsidR="006E56DF" w:rsidP="006E56DF" w:rsidRDefault="000B7B7D" w14:paraId="64B0F3B6" w14:textId="207AB5A1">
            <w:pPr>
              <w:pStyle w:val="nrpsTablecell"/>
            </w:pPr>
            <w:r>
              <w:t>5/</w:t>
            </w:r>
            <w:r w:rsidR="00AA3ACA">
              <w:rPr>
                <w:lang w:val="haw-US"/>
              </w:rPr>
              <w:t>24</w:t>
            </w:r>
            <w:r>
              <w:t>/2021</w:t>
            </w:r>
          </w:p>
        </w:tc>
        <w:tc>
          <w:tcPr>
            <w:tcW w:w="1363" w:type="dxa"/>
          </w:tcPr>
          <w:p w:rsidRPr="00CC199D" w:rsidR="006E56DF" w:rsidP="006E56DF" w:rsidRDefault="00B167BA" w14:paraId="73826874" w14:textId="3E903759">
            <w:pPr>
              <w:pStyle w:val="nrpsTablecell"/>
            </w:pPr>
            <w:r>
              <w:t xml:space="preserve">Kelly Kozar, </w:t>
            </w:r>
            <w:r w:rsidR="006E56DF">
              <w:t>Kim Weisenborn</w:t>
            </w:r>
            <w:r w:rsidR="000B7B7D">
              <w:t>,</w:t>
            </w:r>
            <w:r>
              <w:t xml:space="preserve"> </w:t>
            </w:r>
            <w:r w:rsidR="000B7B7D">
              <w:t>Jacob Gross</w:t>
            </w:r>
          </w:p>
        </w:tc>
        <w:tc>
          <w:tcPr>
            <w:tcW w:w="2250" w:type="dxa"/>
          </w:tcPr>
          <w:p w:rsidRPr="00533022" w:rsidR="000B7B7D" w:rsidP="006E56DF" w:rsidRDefault="003B4067" w14:paraId="6CEE1416" w14:textId="6B7546FE">
            <w:pPr>
              <w:pStyle w:val="nrpsTablecell"/>
            </w:pPr>
            <w:r>
              <w:t>Updated folder structure</w:t>
            </w:r>
            <w:r w:rsidR="00B167BA">
              <w:t xml:space="preserve"> and instructions. R</w:t>
            </w:r>
            <w:r>
              <w:t>evised section on organizing images, and few other minor updates like SOP references and external links.</w:t>
            </w:r>
            <w:r w:rsidR="00B167BA">
              <w:t xml:space="preserve"> </w:t>
            </w:r>
            <w:r w:rsidR="000B7B7D">
              <w:rPr>
                <w:rFonts w:cs="Arial"/>
              </w:rPr>
              <w:t>Added new procedures for managing photos captured with ArcCollector app, utilizing AGOL cloud storage, and photo processing with ArcGIS and R.</w:t>
            </w:r>
          </w:p>
        </w:tc>
        <w:tc>
          <w:tcPr>
            <w:tcW w:w="2250" w:type="dxa"/>
          </w:tcPr>
          <w:p w:rsidRPr="005B6E9F" w:rsidR="000B7B7D" w:rsidP="006E56DF" w:rsidRDefault="005318CA" w14:paraId="04858A34" w14:textId="3B24CA3A">
            <w:pPr>
              <w:pStyle w:val="nrpsTablecell"/>
            </w:pPr>
            <w:r>
              <w:t xml:space="preserve">To reflect current folder setup </w:t>
            </w:r>
            <w:r w:rsidR="00B167BA">
              <w:t>and how to process the images.  To update outdated SOP references and external links</w:t>
            </w:r>
            <w:r>
              <w:t>.</w:t>
            </w:r>
            <w:r w:rsidR="00B167BA">
              <w:t xml:space="preserve"> </w:t>
            </w:r>
            <w:r w:rsidR="000B7B7D">
              <w:rPr>
                <w:rFonts w:cs="Arial"/>
              </w:rPr>
              <w:t>To better document species identifications and utilize the suite of capabilities available with smart devices, ESRI apps, and AGOL.</w:t>
            </w:r>
          </w:p>
        </w:tc>
        <w:tc>
          <w:tcPr>
            <w:tcW w:w="1080" w:type="dxa"/>
          </w:tcPr>
          <w:p w:rsidRPr="005B6E9F" w:rsidR="006E56DF" w:rsidP="006E56DF" w:rsidRDefault="00B167BA" w14:paraId="1213AA43" w14:textId="4499AEFD">
            <w:pPr>
              <w:pStyle w:val="nrpsTablecell"/>
            </w:pPr>
            <w:r>
              <w:t>1.0</w:t>
            </w:r>
          </w:p>
        </w:tc>
      </w:tr>
      <w:tr w:rsidRPr="00EB7EB6" w:rsidR="00183C5C" w:rsidTr="00183C5C" w14:paraId="2C8BFBFB" w14:textId="77777777">
        <w:trPr>
          <w:trHeight w:val="70"/>
        </w:trPr>
        <w:tc>
          <w:tcPr>
            <w:tcW w:w="1062" w:type="dxa"/>
          </w:tcPr>
          <w:p w:rsidR="00183C5C" w:rsidP="006E56DF" w:rsidRDefault="00B6361C" w14:paraId="70503B6D" w14:textId="3CCCC8DA">
            <w:pPr>
              <w:pStyle w:val="nrpsTablecell"/>
            </w:pPr>
            <w:ins w:author="Weisenborn, Kimberly L" w:date="2022-03-17T08:58:00Z" w:id="5">
              <w:r>
                <w:t>2.01</w:t>
              </w:r>
            </w:ins>
          </w:p>
        </w:tc>
        <w:tc>
          <w:tcPr>
            <w:tcW w:w="1080" w:type="dxa"/>
          </w:tcPr>
          <w:p w:rsidR="00183C5C" w:rsidP="006E56DF" w:rsidRDefault="00B6361C" w14:paraId="5104BD3B" w14:textId="2D026410">
            <w:pPr>
              <w:pStyle w:val="nrpsTablecell"/>
            </w:pPr>
            <w:ins w:author="Weisenborn, Kimberly L" w:date="2022-03-17T08:58:00Z" w:id="6">
              <w:r>
                <w:t>3/17/2022</w:t>
              </w:r>
            </w:ins>
          </w:p>
        </w:tc>
        <w:tc>
          <w:tcPr>
            <w:tcW w:w="1363" w:type="dxa"/>
          </w:tcPr>
          <w:p w:rsidR="00183C5C" w:rsidP="006E56DF" w:rsidRDefault="00B6361C" w14:paraId="3DDC6B5B" w14:textId="1A15E2CF">
            <w:pPr>
              <w:pStyle w:val="nrpsTablecell"/>
            </w:pPr>
            <w:ins w:author="Weisenborn, Kimberly L" w:date="2022-03-17T08:58:00Z" w:id="7">
              <w:r>
                <w:t>Kim Weisenborn</w:t>
              </w:r>
            </w:ins>
          </w:p>
        </w:tc>
        <w:tc>
          <w:tcPr>
            <w:tcW w:w="2250" w:type="dxa"/>
          </w:tcPr>
          <w:p w:rsidR="00183C5C" w:rsidP="006E56DF" w:rsidRDefault="00183C5C" w14:paraId="4C0F639D" w14:textId="77777777">
            <w:pPr>
              <w:pStyle w:val="nrpsTablecell"/>
            </w:pPr>
          </w:p>
        </w:tc>
        <w:tc>
          <w:tcPr>
            <w:tcW w:w="2250" w:type="dxa"/>
          </w:tcPr>
          <w:p w:rsidR="00183C5C" w:rsidP="006E56DF" w:rsidRDefault="00183C5C" w14:paraId="056D6AE9" w14:textId="77777777">
            <w:pPr>
              <w:pStyle w:val="nrpsTablecell"/>
            </w:pPr>
          </w:p>
        </w:tc>
        <w:tc>
          <w:tcPr>
            <w:tcW w:w="1080" w:type="dxa"/>
          </w:tcPr>
          <w:p w:rsidR="00183C5C" w:rsidP="006E56DF" w:rsidRDefault="00C46511" w14:paraId="51AB1D33" w14:textId="0B63FF9A">
            <w:pPr>
              <w:pStyle w:val="nrpsTablecell"/>
            </w:pPr>
            <w:ins w:author="Weisenborn, Kimberly L" w:date="2022-03-17T08:59:00Z" w:id="8">
              <w:r>
                <w:t>2.0</w:t>
              </w:r>
            </w:ins>
          </w:p>
        </w:tc>
      </w:tr>
      <w:tr w:rsidRPr="00EB7EB6" w:rsidR="00183C5C" w:rsidTr="00183C5C" w14:paraId="67206D24" w14:textId="77777777">
        <w:trPr>
          <w:trHeight w:val="70"/>
        </w:trPr>
        <w:tc>
          <w:tcPr>
            <w:tcW w:w="1062" w:type="dxa"/>
          </w:tcPr>
          <w:p w:rsidR="00183C5C" w:rsidP="006E56DF" w:rsidRDefault="00183C5C" w14:paraId="47FFD834" w14:textId="77777777">
            <w:pPr>
              <w:pStyle w:val="nrpsTablecell"/>
            </w:pPr>
          </w:p>
        </w:tc>
        <w:tc>
          <w:tcPr>
            <w:tcW w:w="1080" w:type="dxa"/>
          </w:tcPr>
          <w:p w:rsidR="00183C5C" w:rsidP="006E56DF" w:rsidRDefault="00183C5C" w14:paraId="3D162CB1" w14:textId="77777777">
            <w:pPr>
              <w:pStyle w:val="nrpsTablecell"/>
            </w:pPr>
          </w:p>
        </w:tc>
        <w:tc>
          <w:tcPr>
            <w:tcW w:w="1363" w:type="dxa"/>
          </w:tcPr>
          <w:p w:rsidR="00183C5C" w:rsidP="006E56DF" w:rsidRDefault="00183C5C" w14:paraId="16BD4810" w14:textId="77777777">
            <w:pPr>
              <w:pStyle w:val="nrpsTablecell"/>
            </w:pPr>
          </w:p>
        </w:tc>
        <w:tc>
          <w:tcPr>
            <w:tcW w:w="2250" w:type="dxa"/>
          </w:tcPr>
          <w:p w:rsidR="00183C5C" w:rsidP="006E56DF" w:rsidRDefault="00183C5C" w14:paraId="76824568" w14:textId="77777777">
            <w:pPr>
              <w:pStyle w:val="nrpsTablecell"/>
            </w:pPr>
          </w:p>
        </w:tc>
        <w:tc>
          <w:tcPr>
            <w:tcW w:w="2250" w:type="dxa"/>
          </w:tcPr>
          <w:p w:rsidR="00183C5C" w:rsidP="006E56DF" w:rsidRDefault="00183C5C" w14:paraId="7EAD9E70" w14:textId="77777777">
            <w:pPr>
              <w:pStyle w:val="nrpsTablecell"/>
            </w:pPr>
          </w:p>
        </w:tc>
        <w:tc>
          <w:tcPr>
            <w:tcW w:w="1080" w:type="dxa"/>
          </w:tcPr>
          <w:p w:rsidR="00183C5C" w:rsidP="006E56DF" w:rsidRDefault="00183C5C" w14:paraId="65A43209" w14:textId="77777777">
            <w:pPr>
              <w:pStyle w:val="nrpsTablecell"/>
            </w:pPr>
          </w:p>
        </w:tc>
      </w:tr>
    </w:tbl>
    <w:p w:rsidR="005D0450" w:rsidP="00101B66" w:rsidRDefault="005D0450" w14:paraId="3ECAE154" w14:textId="77777777">
      <w:pPr>
        <w:pStyle w:val="nrpsNormalsingleline"/>
      </w:pPr>
    </w:p>
    <w:p w:rsidRPr="008B7CB6" w:rsidR="00444EA5" w:rsidP="008B7CB6" w:rsidRDefault="00047B32" w14:paraId="0140DD26" w14:textId="79E69CBF">
      <w:pPr>
        <w:pStyle w:val="nrpsNormal"/>
      </w:pPr>
      <w:r w:rsidRPr="00C66FB2">
        <w:t>Only changes in this spe</w:t>
      </w:r>
      <w:r>
        <w:t xml:space="preserve">cific SOP will be logged here. </w:t>
      </w:r>
      <w:r w:rsidR="00D16328">
        <w:t xml:space="preserve"> </w:t>
      </w:r>
      <w:r w:rsidRPr="00C66FB2">
        <w:t>Version numbers increase incrementally by hundredths (e.g., version 1.01, ve</w:t>
      </w:r>
      <w:r>
        <w:t xml:space="preserve">rsion 1.02) for minor changes. </w:t>
      </w:r>
      <w:r w:rsidR="008569CA">
        <w:t xml:space="preserve"> </w:t>
      </w:r>
      <w:r w:rsidRPr="00C66FB2">
        <w:t xml:space="preserve">Major revisions should be designated with the next whole number (e.g., version 2.0, 3.0, 4.0). </w:t>
      </w:r>
      <w:r w:rsidR="00D16328">
        <w:t xml:space="preserve"> </w:t>
      </w:r>
      <w:r w:rsidRPr="00C66FB2">
        <w:t xml:space="preserve">Record the previous version number, date of revision, author of the revision, </w:t>
      </w:r>
      <w:r>
        <w:t>changes made, and reason for the change</w:t>
      </w:r>
      <w:r w:rsidRPr="00C66FB2">
        <w:t xml:space="preserve"> along with the new version number</w:t>
      </w:r>
      <w:r w:rsidR="005D0450">
        <w:t>.</w:t>
      </w:r>
      <w:r w:rsidR="00444EA5">
        <w:br w:type="page"/>
      </w:r>
    </w:p>
    <w:p w:rsidR="005D0450" w:rsidP="00047B32" w:rsidRDefault="005D0450" w14:paraId="0AD8102C" w14:textId="5E0F0508">
      <w:pPr>
        <w:pStyle w:val="nrpsHeading2SOP"/>
      </w:pPr>
      <w:r>
        <w:lastRenderedPageBreak/>
        <w:t>Purpose</w:t>
      </w:r>
    </w:p>
    <w:p w:rsidR="00991C4D" w:rsidP="00233A3A" w:rsidRDefault="00160604" w14:paraId="0E475A45" w14:textId="53DA3780">
      <w:pPr>
        <w:pStyle w:val="nrpsNormal"/>
      </w:pPr>
      <w:bookmarkStart w:name="_Hlk82188357" w:id="9"/>
      <w:r w:rsidRPr="002A26DB">
        <w:t xml:space="preserve">This </w:t>
      </w:r>
      <w:r w:rsidRPr="002A26DB" w:rsidR="008D2EF0">
        <w:t>SOP</w:t>
      </w:r>
      <w:r w:rsidRPr="002A26DB">
        <w:t xml:space="preserve"> describes</w:t>
      </w:r>
      <w:r w:rsidRPr="002A26DB" w:rsidR="003D5EE6">
        <w:t xml:space="preserve"> </w:t>
      </w:r>
      <w:r w:rsidRPr="002A26DB">
        <w:t xml:space="preserve">how to </w:t>
      </w:r>
      <w:r w:rsidRPr="002A26DB" w:rsidR="00A76D41">
        <w:t xml:space="preserve">download and </w:t>
      </w:r>
      <w:r w:rsidRPr="002A26DB">
        <w:t>process</w:t>
      </w:r>
      <w:r w:rsidRPr="002A26DB" w:rsidR="003D5EE6">
        <w:t xml:space="preserve"> </w:t>
      </w:r>
      <w:r w:rsidRPr="002A26DB" w:rsidR="00E93BFA">
        <w:t>ArcCollector</w:t>
      </w:r>
      <w:r w:rsidRPr="002A26DB" w:rsidR="00F5154D">
        <w:t>®</w:t>
      </w:r>
      <w:r w:rsidRPr="002A26DB" w:rsidR="00E93BFA">
        <w:t xml:space="preserve"> </w:t>
      </w:r>
      <w:r w:rsidRPr="002A26DB" w:rsidR="003D5EE6">
        <w:t xml:space="preserve">photographic images collected by project staff or volunteers during the course of conducting </w:t>
      </w:r>
      <w:r w:rsidRPr="002A26DB" w:rsidR="00370BFC">
        <w:t xml:space="preserve">Focal Terrestrial Plant Communities </w:t>
      </w:r>
      <w:r w:rsidRPr="002A26DB" w:rsidR="00052484">
        <w:t xml:space="preserve">(FTPC) </w:t>
      </w:r>
      <w:r w:rsidRPr="002A26DB" w:rsidR="00F06097">
        <w:t xml:space="preserve">and Established Invasive Plant Species (EIPS) </w:t>
      </w:r>
      <w:r w:rsidRPr="002A26DB" w:rsidR="00370BFC">
        <w:t>monitoring</w:t>
      </w:r>
      <w:r w:rsidRPr="002A26DB" w:rsidR="001854F0">
        <w:t>.</w:t>
      </w:r>
      <w:r w:rsidRPr="002A26DB" w:rsidR="003D5EE6">
        <w:t xml:space="preserve"> </w:t>
      </w:r>
      <w:r w:rsidRPr="002A26DB" w:rsidR="002131EB">
        <w:t xml:space="preserve"> </w:t>
      </w:r>
      <w:r w:rsidRPr="002A26DB" w:rsidR="00991C4D">
        <w:t>For steps on collecting ArcCollector photos see SOP</w:t>
      </w:r>
      <w:r w:rsidRPr="002A26DB" w:rsidR="00304D24">
        <w:t xml:space="preserve"> #</w:t>
      </w:r>
      <w:r w:rsidR="006C3512">
        <w:t>8</w:t>
      </w:r>
      <w:r w:rsidRPr="002A26DB" w:rsidR="00991C4D">
        <w:t xml:space="preserve"> Using</w:t>
      </w:r>
      <w:r w:rsidRPr="002A26DB" w:rsidR="00304D24">
        <w:t xml:space="preserve"> </w:t>
      </w:r>
      <w:r w:rsidRPr="002A26DB" w:rsidR="00991C4D">
        <w:t>Collector</w:t>
      </w:r>
      <w:r w:rsidRPr="002A26DB" w:rsidR="00304D24">
        <w:t xml:space="preserve"> </w:t>
      </w:r>
      <w:r w:rsidRPr="002A26DB" w:rsidR="00991C4D">
        <w:t>for</w:t>
      </w:r>
      <w:r w:rsidRPr="002A26DB" w:rsidR="00304D24">
        <w:t xml:space="preserve"> </w:t>
      </w:r>
      <w:r w:rsidRPr="002A26DB" w:rsidR="00991C4D">
        <w:t>ArcGIS.</w:t>
      </w:r>
      <w:r w:rsidR="002F74AE">
        <w:t xml:space="preserve">  </w:t>
      </w:r>
      <w:r w:rsidRPr="001A6B2E" w:rsidR="002F74AE">
        <w:rPr>
          <w:szCs w:val="23"/>
        </w:rPr>
        <w:t>Images that are acquired by other means—e.g., downloaded from a website or those taken by a cooperating researcher—are not project records and should be handled separately</w:t>
      </w:r>
      <w:bookmarkEnd w:id="9"/>
      <w:r w:rsidRPr="001A6B2E" w:rsidR="002F74AE">
        <w:rPr>
          <w:szCs w:val="23"/>
        </w:rPr>
        <w:t>.</w:t>
      </w:r>
    </w:p>
    <w:p w:rsidR="001C1420" w:rsidP="00233A3A" w:rsidRDefault="00991C4D" w14:paraId="1DF11E16" w14:textId="71995374">
      <w:pPr>
        <w:pStyle w:val="nrpsNormal"/>
      </w:pPr>
      <w:r>
        <w:t>Three</w:t>
      </w:r>
      <w:r w:rsidR="00F06097">
        <w:t xml:space="preserve"> specific </w:t>
      </w:r>
      <w:r w:rsidR="00AA31E4">
        <w:t>ArcGIS Online (</w:t>
      </w:r>
      <w:r w:rsidR="00E93BFA">
        <w:t>AGOL</w:t>
      </w:r>
      <w:r w:rsidR="00AA31E4">
        <w:t>)</w:t>
      </w:r>
      <w:r w:rsidR="00E93BFA">
        <w:t xml:space="preserve"> layers</w:t>
      </w:r>
      <w:r>
        <w:t xml:space="preserve"> </w:t>
      </w:r>
      <w:r w:rsidR="00C47792">
        <w:t>are used to distinguish the three types of vegetation monitoring photos collected in the field:</w:t>
      </w:r>
    </w:p>
    <w:p w:rsidR="00F06097" w:rsidP="00F06097" w:rsidRDefault="00F06097" w14:paraId="0D462884" w14:textId="727D4D4B">
      <w:pPr>
        <w:pStyle w:val="nrpsNormal"/>
        <w:numPr>
          <w:ilvl w:val="0"/>
          <w:numId w:val="37"/>
        </w:numPr>
      </w:pPr>
      <w:r>
        <w:t>FTPC Point Photos</w:t>
      </w:r>
    </w:p>
    <w:p w:rsidR="00F06097" w:rsidP="00F06097" w:rsidRDefault="00F06097" w14:paraId="4C0B334D" w14:textId="30F8DFD8">
      <w:pPr>
        <w:pStyle w:val="nrpsNormal"/>
        <w:numPr>
          <w:ilvl w:val="0"/>
          <w:numId w:val="37"/>
        </w:numPr>
      </w:pPr>
      <w:r>
        <w:t>EIPS Point Photos</w:t>
      </w:r>
    </w:p>
    <w:p w:rsidRPr="00160604" w:rsidR="00F06097" w:rsidP="00F06097" w:rsidRDefault="00F06097" w14:paraId="56B023EE" w14:textId="7E762B8D">
      <w:pPr>
        <w:pStyle w:val="nrpsNormal"/>
        <w:numPr>
          <w:ilvl w:val="0"/>
          <w:numId w:val="37"/>
        </w:numPr>
      </w:pPr>
      <w:r>
        <w:t>FTPC &amp; EIPS Plant Photos</w:t>
      </w:r>
    </w:p>
    <w:p w:rsidR="00EF7196" w:rsidP="00C47792" w:rsidRDefault="00E4766D" w14:paraId="5F66672D" w14:textId="2DA4CD5D">
      <w:pPr>
        <w:pStyle w:val="nrpsNormal"/>
      </w:pPr>
      <w:r>
        <w:t xml:space="preserve">Each of the three types of photos above are taken using </w:t>
      </w:r>
      <w:r w:rsidR="00C47792">
        <w:t xml:space="preserve">the </w:t>
      </w:r>
      <w:r>
        <w:t>ESRI</w:t>
      </w:r>
      <w:r w:rsidR="00B32D7A">
        <w:t>®</w:t>
      </w:r>
      <w:r>
        <w:t xml:space="preserve"> ArcCollector</w:t>
      </w:r>
      <w:r w:rsidR="00C47792">
        <w:t xml:space="preserve"> App</w:t>
      </w:r>
      <w:r>
        <w:t>.</w:t>
      </w:r>
      <w:r w:rsidR="00A301FB">
        <w:t xml:space="preserve"> </w:t>
      </w:r>
      <w:r w:rsidR="00B86F8C">
        <w:t xml:space="preserve"> </w:t>
      </w:r>
      <w:r w:rsidR="00A301FB">
        <w:t xml:space="preserve">Other miscellaneous photographs (not taken with ArcCollector) that are pertinent to the monitoring season can be stored in the vital signs ‘Misc’ folder: </w:t>
      </w:r>
    </w:p>
    <w:p w:rsidRPr="00462C54" w:rsidR="0039315D" w:rsidP="00462C54" w:rsidRDefault="00501867" w14:paraId="2EFBB286" w14:textId="6D9FFF65">
      <w:pPr>
        <w:pStyle w:val="nrpsNormalsingleline"/>
        <w:numPr>
          <w:ilvl w:val="0"/>
          <w:numId w:val="40"/>
        </w:numPr>
      </w:pPr>
      <w:hyperlink w:history="1" r:id="rId15">
        <w:r w:rsidRPr="00462C54" w:rsidR="00A301FB">
          <w:rPr>
            <w:rStyle w:val="Hyperlink"/>
            <w:i/>
            <w:iCs/>
          </w:rPr>
          <w:t>I:\vital_signs\05_focal_terr_plant_communities\Images\2021\HAVO\Misc</w:t>
        </w:r>
      </w:hyperlink>
    </w:p>
    <w:p w:rsidRPr="00FF6D8C" w:rsidR="0039315D" w:rsidP="00462C54" w:rsidRDefault="00501867" w14:paraId="5A187EA8" w14:textId="2C409664">
      <w:pPr>
        <w:pStyle w:val="nrpsNormal"/>
        <w:numPr>
          <w:ilvl w:val="0"/>
          <w:numId w:val="40"/>
        </w:numPr>
        <w:rPr>
          <w:i/>
          <w:iCs/>
        </w:rPr>
      </w:pPr>
      <w:hyperlink w:history="1" r:id="rId16">
        <w:r w:rsidRPr="00FF6D8C" w:rsidR="0039315D">
          <w:rPr>
            <w:rStyle w:val="Hyperlink"/>
            <w:i/>
            <w:iCs/>
          </w:rPr>
          <w:t>I:\vital_signs\12_established_invasive_plant_species\Images\2021\HAVO\Misc</w:t>
        </w:r>
      </w:hyperlink>
      <w:r w:rsidRPr="00FF6D8C" w:rsidR="00FF6D8C">
        <w:rPr>
          <w:i/>
          <w:iCs/>
        </w:rPr>
        <w:br/>
      </w:r>
    </w:p>
    <w:p w:rsidR="00450767" w:rsidP="00047B32" w:rsidRDefault="00450767" w14:paraId="2E8CFB1B" w14:textId="77777777">
      <w:pPr>
        <w:pStyle w:val="nrpsHeading2SOP"/>
      </w:pPr>
      <w:r>
        <w:t>Image Management Workflow</w:t>
      </w:r>
    </w:p>
    <w:p w:rsidR="003D5EE6" w:rsidP="000E7316" w:rsidRDefault="003D5EE6" w14:paraId="718A117F" w14:textId="4D24C14E">
      <w:pPr>
        <w:pStyle w:val="nrpsNormal"/>
      </w:pPr>
      <w:r w:rsidRPr="003D5EE6">
        <w:t>Effectively managing hundreds of photographic images requires a consistent method for downloading, naming, editing</w:t>
      </w:r>
      <w:r w:rsidR="00453D30">
        <w:t>,</w:t>
      </w:r>
      <w:r w:rsidRPr="003D5EE6">
        <w:t xml:space="preserve"> and documenting. </w:t>
      </w:r>
      <w:r w:rsidR="002131EB">
        <w:t xml:space="preserve"> </w:t>
      </w:r>
      <w:r w:rsidRPr="003D5EE6">
        <w:t>The general process for managing photos proceeds as follows:</w:t>
      </w:r>
    </w:p>
    <w:p w:rsidRPr="003D5EE6" w:rsidR="00450767" w:rsidP="000E7316" w:rsidRDefault="003D5EE6" w14:paraId="304E2A54" w14:textId="42A45936">
      <w:pPr>
        <w:pStyle w:val="nrpsNormalsingleline"/>
        <w:numPr>
          <w:ilvl w:val="0"/>
          <w:numId w:val="27"/>
        </w:numPr>
      </w:pPr>
      <w:r w:rsidRPr="003D5EE6">
        <w:t xml:space="preserve">File </w:t>
      </w:r>
      <w:r w:rsidR="00450767">
        <w:t>s</w:t>
      </w:r>
      <w:r w:rsidRPr="003D5EE6">
        <w:t xml:space="preserve">tructure </w:t>
      </w:r>
      <w:r w:rsidR="00450767">
        <w:t>s</w:t>
      </w:r>
      <w:r w:rsidRPr="003D5EE6">
        <w:t xml:space="preserve">etup </w:t>
      </w:r>
    </w:p>
    <w:p w:rsidRPr="003D5EE6" w:rsidR="00450767" w:rsidP="000E7316" w:rsidRDefault="003D5EE6" w14:paraId="2F6DC05B" w14:textId="7409CCEB">
      <w:pPr>
        <w:pStyle w:val="nrpsNormalsingleline"/>
        <w:numPr>
          <w:ilvl w:val="0"/>
          <w:numId w:val="27"/>
        </w:numPr>
      </w:pPr>
      <w:r w:rsidRPr="003D5EE6">
        <w:t xml:space="preserve">Image </w:t>
      </w:r>
      <w:r w:rsidR="00450767">
        <w:t>a</w:t>
      </w:r>
      <w:r w:rsidRPr="003D5EE6">
        <w:t>cquisition</w:t>
      </w:r>
    </w:p>
    <w:p w:rsidR="00370BFC" w:rsidP="000E7316" w:rsidRDefault="0039315D" w14:paraId="65A95AA8" w14:textId="76398E1C">
      <w:pPr>
        <w:pStyle w:val="nrpsNormalsingleline"/>
        <w:numPr>
          <w:ilvl w:val="0"/>
          <w:numId w:val="27"/>
        </w:numPr>
      </w:pPr>
      <w:r>
        <w:t xml:space="preserve">Syncing &amp; </w:t>
      </w:r>
      <w:r w:rsidRPr="003D5EE6" w:rsidR="003D5EE6">
        <w:t>Download</w:t>
      </w:r>
      <w:r>
        <w:t>ing</w:t>
      </w:r>
      <w:r w:rsidRPr="003D5EE6" w:rsidR="003D5EE6">
        <w:t xml:space="preserve"> </w:t>
      </w:r>
      <w:r w:rsidR="00F83DD0">
        <w:t>files</w:t>
      </w:r>
    </w:p>
    <w:p w:rsidR="00450767" w:rsidP="000E7316" w:rsidRDefault="00370BFC" w14:paraId="742C3AF8" w14:textId="78DA47A7">
      <w:pPr>
        <w:pStyle w:val="nrpsNormalsingleline"/>
        <w:numPr>
          <w:ilvl w:val="0"/>
          <w:numId w:val="27"/>
        </w:numPr>
      </w:pPr>
      <w:r>
        <w:t xml:space="preserve">Process </w:t>
      </w:r>
      <w:r w:rsidR="0039315D">
        <w:t>Photos</w:t>
      </w:r>
    </w:p>
    <w:p w:rsidRPr="003D5EE6" w:rsidR="00450767" w:rsidP="000E7316" w:rsidRDefault="00450767" w14:paraId="133B5439" w14:textId="2AE8B1E0">
      <w:pPr>
        <w:pStyle w:val="nrpsNormalsingleline"/>
        <w:numPr>
          <w:ilvl w:val="0"/>
          <w:numId w:val="27"/>
        </w:numPr>
      </w:pPr>
      <w:r w:rsidRPr="00485594">
        <w:t>R</w:t>
      </w:r>
      <w:r w:rsidRPr="00485594" w:rsidR="003D5EE6">
        <w:t>ename the image files according to convention</w:t>
      </w:r>
    </w:p>
    <w:p w:rsidRPr="003D5EE6" w:rsidR="00450767" w:rsidP="000E7316" w:rsidRDefault="003D5EE6" w14:paraId="2C646D91" w14:textId="1664D9E2">
      <w:pPr>
        <w:pStyle w:val="nrpsNormalsingleline"/>
        <w:numPr>
          <w:ilvl w:val="0"/>
          <w:numId w:val="27"/>
        </w:numPr>
      </w:pPr>
      <w:r w:rsidRPr="00E72AF0">
        <w:t>Review and edit or delete the photos</w:t>
      </w:r>
    </w:p>
    <w:p w:rsidR="00450767" w:rsidP="000E7316" w:rsidRDefault="003D5EE6" w14:paraId="674EFCEA" w14:textId="41433384">
      <w:pPr>
        <w:pStyle w:val="nrpsNormalsingleline"/>
        <w:numPr>
          <w:ilvl w:val="0"/>
          <w:numId w:val="27"/>
        </w:numPr>
      </w:pPr>
      <w:r w:rsidRPr="003D5EE6">
        <w:t>Move into appropriate folders for storage</w:t>
      </w:r>
    </w:p>
    <w:p w:rsidR="00DC76C4" w:rsidP="000E7316" w:rsidRDefault="003D5EE6" w14:paraId="0A0ACCE1" w14:textId="337FC936">
      <w:pPr>
        <w:pStyle w:val="nrpsNormalsingleline"/>
        <w:numPr>
          <w:ilvl w:val="0"/>
          <w:numId w:val="27"/>
        </w:numPr>
      </w:pPr>
      <w:r w:rsidRPr="00CA03C1">
        <w:t xml:space="preserve">Establish </w:t>
      </w:r>
      <w:r w:rsidR="00450767">
        <w:t>d</w:t>
      </w:r>
      <w:r w:rsidRPr="00CA03C1">
        <w:t xml:space="preserve">atabase </w:t>
      </w:r>
      <w:r w:rsidR="00450767">
        <w:t>l</w:t>
      </w:r>
      <w:r w:rsidRPr="00CA03C1">
        <w:t>inks</w:t>
      </w:r>
    </w:p>
    <w:p w:rsidRPr="00CA03C1" w:rsidR="00450767" w:rsidP="000E7316" w:rsidRDefault="00DC76C4" w14:paraId="6BE791CD" w14:textId="5FDDFA99">
      <w:pPr>
        <w:pStyle w:val="nrpsNormalsingleline"/>
        <w:numPr>
          <w:ilvl w:val="0"/>
          <w:numId w:val="27"/>
        </w:numPr>
      </w:pPr>
      <w:r>
        <w:t>Document the photos</w:t>
      </w:r>
    </w:p>
    <w:p w:rsidR="003D5EE6" w:rsidP="000E7316" w:rsidRDefault="00F83DD0" w14:paraId="2DD147A1" w14:textId="77777777">
      <w:pPr>
        <w:pStyle w:val="nrpsNormal"/>
        <w:numPr>
          <w:ilvl w:val="0"/>
          <w:numId w:val="27"/>
        </w:numPr>
      </w:pPr>
      <w:r>
        <w:t>Fi</w:t>
      </w:r>
      <w:r w:rsidR="003D5EE6">
        <w:t xml:space="preserve">nal </w:t>
      </w:r>
      <w:r w:rsidR="00450767">
        <w:t>s</w:t>
      </w:r>
      <w:r w:rsidR="003D5EE6">
        <w:t>torage</w:t>
      </w:r>
    </w:p>
    <w:p w:rsidRPr="003D5EE6" w:rsidR="004536D7" w:rsidP="004536D7" w:rsidRDefault="004536D7" w14:paraId="50B5C387" w14:textId="77777777">
      <w:pPr>
        <w:ind w:left="720"/>
      </w:pPr>
    </w:p>
    <w:p w:rsidRPr="003D5EE6" w:rsidR="003D5EE6" w:rsidP="00047B32" w:rsidRDefault="003D5EE6" w14:paraId="681AFC4A" w14:textId="77777777">
      <w:pPr>
        <w:pStyle w:val="nrpsHeading2SOP"/>
      </w:pPr>
      <w:r w:rsidRPr="003D5EE6">
        <w:lastRenderedPageBreak/>
        <w:t>File Structure Setup</w:t>
      </w:r>
    </w:p>
    <w:p w:rsidR="003D5EE6" w:rsidP="00FC3FC9" w:rsidRDefault="003D5EE6" w14:paraId="6E4D9273" w14:textId="4631EB4D">
      <w:pPr>
        <w:pStyle w:val="nrpsNormal"/>
      </w:pPr>
      <w:r w:rsidRPr="003D5EE6">
        <w:t>Prior to data collection for any given year, proj</w:t>
      </w:r>
      <w:r w:rsidR="00A76D41">
        <w:t xml:space="preserve">ect staff will need to set up </w:t>
      </w:r>
      <w:r w:rsidRPr="003D5EE6">
        <w:t>new folder</w:t>
      </w:r>
      <w:r w:rsidR="00A76D41">
        <w:t>s</w:t>
      </w:r>
      <w:r w:rsidRPr="003D5EE6">
        <w:t xml:space="preserve"> under the </w:t>
      </w:r>
      <w:r w:rsidR="00971FA6">
        <w:t>“</w:t>
      </w:r>
      <w:r w:rsidRPr="003D5EE6">
        <w:t>Images</w:t>
      </w:r>
      <w:r w:rsidR="00971FA6">
        <w:t>”</w:t>
      </w:r>
      <w:r w:rsidRPr="003D5EE6">
        <w:t xml:space="preserve"> folder in the</w:t>
      </w:r>
      <w:r w:rsidR="00AC1C84">
        <w:t xml:space="preserve"> </w:t>
      </w:r>
      <w:r w:rsidR="00052484">
        <w:t>FTPC</w:t>
      </w:r>
      <w:r w:rsidR="0039315D">
        <w:t xml:space="preserve"> &amp; EIPS</w:t>
      </w:r>
      <w:r w:rsidR="00B96606">
        <w:t xml:space="preserve"> monitoring </w:t>
      </w:r>
      <w:r w:rsidRPr="003D5EE6">
        <w:t>project workspace</w:t>
      </w:r>
      <w:r w:rsidR="00A76D41">
        <w:t xml:space="preserve">. </w:t>
      </w:r>
      <w:r w:rsidR="002131EB">
        <w:t xml:space="preserve"> </w:t>
      </w:r>
      <w:r w:rsidR="00A76D41">
        <w:t xml:space="preserve">Folder structures should be set up as </w:t>
      </w:r>
      <w:r w:rsidRPr="003D5EE6">
        <w:t>follows</w:t>
      </w:r>
      <w:r w:rsidR="00CA59F0">
        <w:t xml:space="preserve"> (see Figure SOP 1</w:t>
      </w:r>
      <w:r w:rsidR="002A26DB">
        <w:t>6</w:t>
      </w:r>
      <w:r w:rsidR="00CA59F0">
        <w:t>.1</w:t>
      </w:r>
      <w:r w:rsidR="000E65E5">
        <w:t xml:space="preserve"> and 1</w:t>
      </w:r>
      <w:r w:rsidR="002A26DB">
        <w:t>6</w:t>
      </w:r>
      <w:r w:rsidR="000E65E5">
        <w:t>.2</w:t>
      </w:r>
      <w:r w:rsidR="00CA59F0">
        <w:t>)</w:t>
      </w:r>
      <w:r w:rsidRPr="003D5EE6">
        <w:t>:</w:t>
      </w:r>
    </w:p>
    <w:p w:rsidR="00A76D41" w:rsidP="00CA5F93" w:rsidRDefault="00A76D41" w14:paraId="3C8B036C" w14:textId="02D64FC1">
      <w:pPr>
        <w:pStyle w:val="nrpsNormalsingleline"/>
        <w:rPr>
          <w:rStyle w:val="Hyperlink"/>
          <w:i/>
          <w:iCs/>
          <w:szCs w:val="23"/>
        </w:rPr>
      </w:pPr>
      <w:r w:rsidRPr="00CA5F93">
        <w:rPr>
          <w:bCs/>
        </w:rPr>
        <w:t>Images</w:t>
      </w:r>
      <w:r w:rsidRPr="00CA5F93" w:rsidR="0092533F">
        <w:rPr>
          <w:b/>
        </w:rPr>
        <w:tab/>
      </w:r>
      <w:r w:rsidRPr="00CA5F93" w:rsidR="0092533F">
        <w:rPr>
          <w:b/>
        </w:rPr>
        <w:tab/>
      </w:r>
      <w:r w:rsidRPr="00CA5F93" w:rsidR="0092533F">
        <w:rPr>
          <w:b/>
        </w:rPr>
        <w:tab/>
      </w:r>
      <w:r w:rsidRPr="00CA5F93" w:rsidR="0092533F">
        <w:rPr>
          <w:b/>
        </w:rPr>
        <w:tab/>
      </w:r>
      <w:hyperlink w:history="1" r:id="rId17">
        <w:r w:rsidRPr="00CA5F93" w:rsidR="0092533F">
          <w:rPr>
            <w:rStyle w:val="Hyperlink"/>
            <w:i/>
            <w:iCs/>
            <w:szCs w:val="23"/>
          </w:rPr>
          <w:t>I:\vital_signs\05_focal_terr_plant_communities\Images</w:t>
        </w:r>
      </w:hyperlink>
      <w:r w:rsidRPr="00294337" w:rsidR="0039315D">
        <w:rPr>
          <w:rStyle w:val="Hyperlink"/>
          <w:color w:val="000000" w:themeColor="text1"/>
          <w:szCs w:val="23"/>
          <w:u w:val="none"/>
        </w:rPr>
        <w:t xml:space="preserve"> </w:t>
      </w:r>
      <w:r w:rsidR="00003111">
        <w:rPr>
          <w:rStyle w:val="Hyperlink"/>
          <w:color w:val="000000" w:themeColor="text1"/>
          <w:szCs w:val="23"/>
          <w:u w:val="none"/>
        </w:rPr>
        <w:t>(FTPC)</w:t>
      </w:r>
      <w:r w:rsidRPr="00294337" w:rsidR="0039315D">
        <w:rPr>
          <w:rStyle w:val="Hyperlink"/>
          <w:color w:val="000000" w:themeColor="text1"/>
          <w:szCs w:val="23"/>
          <w:u w:val="none"/>
        </w:rPr>
        <w:t xml:space="preserve"> </w:t>
      </w:r>
      <w:r w:rsidR="003E3681">
        <w:rPr>
          <w:rStyle w:val="Hyperlink"/>
          <w:color w:val="000000" w:themeColor="text1"/>
          <w:szCs w:val="23"/>
          <w:u w:val="none"/>
        </w:rPr>
        <w:t>-</w:t>
      </w:r>
      <w:r w:rsidRPr="00294337" w:rsidR="0039315D">
        <w:rPr>
          <w:rStyle w:val="Hyperlink"/>
          <w:color w:val="000000" w:themeColor="text1"/>
          <w:szCs w:val="23"/>
          <w:u w:val="none"/>
        </w:rPr>
        <w:t>or</w:t>
      </w:r>
      <w:r w:rsidR="003E3681">
        <w:rPr>
          <w:rStyle w:val="Hyperlink"/>
          <w:color w:val="000000" w:themeColor="text1"/>
          <w:szCs w:val="23"/>
          <w:u w:val="none"/>
        </w:rPr>
        <w:t>-</w:t>
      </w:r>
    </w:p>
    <w:p w:rsidRPr="003E3681" w:rsidR="0039315D" w:rsidP="00CA5F93" w:rsidRDefault="0039315D" w14:paraId="4FB76DF4" w14:textId="521461D0">
      <w:pPr>
        <w:pStyle w:val="nrpsNormalsingleline"/>
      </w:pPr>
      <w:r>
        <w:tab/>
      </w:r>
      <w:r>
        <w:tab/>
      </w:r>
      <w:r>
        <w:tab/>
      </w:r>
      <w:r>
        <w:tab/>
      </w:r>
      <w:hyperlink w:history="1" r:id="rId18">
        <w:r w:rsidRPr="00913B57">
          <w:rPr>
            <w:rStyle w:val="Hyperlink"/>
            <w:i/>
            <w:iCs/>
          </w:rPr>
          <w:t>I:\vital_signs\</w:t>
        </w:r>
        <w:bookmarkStart w:name="_Hlk72152034" w:id="10"/>
        <w:r w:rsidRPr="00913B57">
          <w:rPr>
            <w:rStyle w:val="Hyperlink"/>
            <w:i/>
            <w:iCs/>
          </w:rPr>
          <w:t>12_established_invasive_plant_species</w:t>
        </w:r>
        <w:bookmarkEnd w:id="10"/>
        <w:r w:rsidRPr="00913B57">
          <w:rPr>
            <w:rStyle w:val="Hyperlink"/>
            <w:i/>
            <w:iCs/>
          </w:rPr>
          <w:t>\Images</w:t>
        </w:r>
      </w:hyperlink>
      <w:r w:rsidRPr="003E3681" w:rsidR="003E3681">
        <w:rPr>
          <w:rStyle w:val="Hyperlink"/>
          <w:color w:val="000000" w:themeColor="text1"/>
          <w:u w:val="none"/>
        </w:rPr>
        <w:t xml:space="preserve"> (EIPS)</w:t>
      </w:r>
    </w:p>
    <w:p w:rsidRPr="00CA5F93" w:rsidR="004E3996" w:rsidP="00CA5F93" w:rsidRDefault="009B5D7A" w14:paraId="3C0F0E04" w14:textId="2818746C">
      <w:pPr>
        <w:pStyle w:val="nrpsNormalsingleline"/>
        <w:ind w:left="360"/>
      </w:pPr>
      <w:r w:rsidRPr="00CA5F93">
        <w:t>[Year]</w:t>
      </w:r>
      <w:r w:rsidRPr="00CA5F93">
        <w:tab/>
      </w:r>
      <w:r w:rsidRPr="00CA5F93">
        <w:tab/>
      </w:r>
      <w:r w:rsidRPr="00CA5F93">
        <w:tab/>
      </w:r>
      <w:r w:rsidRPr="00CA5F93" w:rsidR="003D5EE6">
        <w:t xml:space="preserve">The appropriate year </w:t>
      </w:r>
      <w:r w:rsidR="00937B44">
        <w:t>(</w:t>
      </w:r>
      <w:r w:rsidRPr="00CA5F93" w:rsidR="006F03FE">
        <w:t xml:space="preserve">e.g., </w:t>
      </w:r>
      <w:r w:rsidRPr="00CA5F93" w:rsidR="0090102A">
        <w:t>2020, 2021</w:t>
      </w:r>
      <w:r w:rsidRPr="00CA5F93" w:rsidR="00F37AE2">
        <w:t>,</w:t>
      </w:r>
      <w:r w:rsidRPr="00CA5F93" w:rsidR="000904E7">
        <w:t xml:space="preserve"> </w:t>
      </w:r>
      <w:r w:rsidRPr="00CA5F93" w:rsidR="003D5EE6">
        <w:t>etc.</w:t>
      </w:r>
      <w:r w:rsidR="00937B44">
        <w:t>)</w:t>
      </w:r>
    </w:p>
    <w:p w:rsidRPr="00CA5F93" w:rsidR="00BA2E6C" w:rsidP="008E486C" w:rsidRDefault="001D5EB5" w14:paraId="289989BE" w14:textId="607C8F8B">
      <w:pPr>
        <w:pStyle w:val="nrpsNormalsingleline"/>
        <w:ind w:left="2880" w:hanging="2520"/>
      </w:pPr>
      <w:r>
        <w:t>_attributes</w:t>
      </w:r>
      <w:r w:rsidRPr="00CA5F93" w:rsidR="00BA2E6C">
        <w:tab/>
      </w:r>
      <w:r>
        <w:t xml:space="preserve">Attributes of the photo that are populated in the field when the photo is taken. </w:t>
      </w:r>
    </w:p>
    <w:p w:rsidRPr="00CA5F93" w:rsidR="003D5EE6" w:rsidP="00CA59F0" w:rsidRDefault="004C603A" w14:paraId="25461325" w14:textId="56CBDD13">
      <w:pPr>
        <w:pStyle w:val="nrpsNormalsingleline"/>
        <w:ind w:left="630"/>
      </w:pPr>
      <w:r w:rsidRPr="00CA5F93">
        <w:t>[</w:t>
      </w:r>
      <w:r w:rsidRPr="00CA5F93" w:rsidR="00454318">
        <w:t>PARK</w:t>
      </w:r>
      <w:r w:rsidRPr="00CA5F93">
        <w:t>]</w:t>
      </w:r>
      <w:r w:rsidRPr="00CA5F93" w:rsidR="00BA2E6C">
        <w:tab/>
      </w:r>
      <w:r w:rsidRPr="00CA5F93" w:rsidR="00BA2E6C">
        <w:tab/>
      </w:r>
      <w:r w:rsidR="00CA59F0">
        <w:tab/>
      </w:r>
      <w:r w:rsidRPr="00CA5F93" w:rsidR="00BA2E6C">
        <w:t xml:space="preserve">Arrange files by </w:t>
      </w:r>
      <w:r w:rsidRPr="00CA5F93" w:rsidR="00454318">
        <w:t xml:space="preserve">4-letter </w:t>
      </w:r>
      <w:r w:rsidRPr="00CA5F93" w:rsidR="00BA2E6C">
        <w:t>park</w:t>
      </w:r>
      <w:r w:rsidRPr="00CA5F93" w:rsidR="00454318">
        <w:t xml:space="preserve"> code</w:t>
      </w:r>
      <w:r w:rsidRPr="00CA5F93" w:rsidR="00BA2E6C">
        <w:t xml:space="preserve"> </w:t>
      </w:r>
      <w:r w:rsidR="00937B44">
        <w:t xml:space="preserve">(e.g., </w:t>
      </w:r>
      <w:r w:rsidRPr="00CA5F93" w:rsidR="00BA2E6C">
        <w:t xml:space="preserve">HAVO, </w:t>
      </w:r>
      <w:r w:rsidR="002F74AE">
        <w:t>HALE</w:t>
      </w:r>
      <w:r w:rsidRPr="00CA5F93" w:rsidR="00BA2E6C">
        <w:t>, etc.</w:t>
      </w:r>
      <w:r w:rsidR="00937B44">
        <w:t>)</w:t>
      </w:r>
    </w:p>
    <w:p w:rsidRPr="00CA5F93" w:rsidR="00BA2E6C" w:rsidP="007F44C1" w:rsidRDefault="009B5D7A" w14:paraId="0C59331C" w14:textId="34795335">
      <w:pPr>
        <w:pStyle w:val="nrpsNormalsingleline"/>
        <w:ind w:left="2880" w:hanging="1620"/>
      </w:pPr>
      <w:r w:rsidRPr="00CA5F93">
        <w:t>Data</w:t>
      </w:r>
      <w:r w:rsidRPr="00CA5F93">
        <w:tab/>
      </w:r>
      <w:r w:rsidR="001D5EB5">
        <w:t>Organized and watermarked</w:t>
      </w:r>
      <w:r w:rsidR="00AC5298">
        <w:t xml:space="preserve"> plot</w:t>
      </w:r>
      <w:r w:rsidR="001D5EB5">
        <w:t xml:space="preserve"> photos </w:t>
      </w:r>
      <w:r w:rsidRPr="00CA5F93" w:rsidR="004C0788">
        <w:t>arranged by sampling</w:t>
      </w:r>
      <w:r w:rsidR="007F44C1">
        <w:t xml:space="preserve"> </w:t>
      </w:r>
      <w:r w:rsidRPr="00CA5F93" w:rsidR="004C0788">
        <w:t>location and date</w:t>
      </w:r>
      <w:r w:rsidRPr="00CA5F93" w:rsidR="007A2420">
        <w:t>.</w:t>
      </w:r>
    </w:p>
    <w:p w:rsidRPr="00CA5F93" w:rsidR="003D5EE6" w:rsidP="00CA5F93" w:rsidRDefault="009B5D7A" w14:paraId="550A6348" w14:textId="2667464C">
      <w:pPr>
        <w:pStyle w:val="nrpsNormalsingleline"/>
        <w:ind w:left="2880" w:hanging="1620"/>
      </w:pPr>
      <w:r w:rsidRPr="00CA5F93">
        <w:t>Misc</w:t>
      </w:r>
      <w:r w:rsidRPr="00CA5F93" w:rsidR="00370BFC">
        <w:tab/>
      </w:r>
      <w:r w:rsidR="001D5EB5">
        <w:t>Non-ArcCollector photos that may be pertinent to the monitoring season</w:t>
      </w:r>
      <w:r w:rsidRPr="00CA5F93" w:rsidR="007A2420">
        <w:t>.</w:t>
      </w:r>
    </w:p>
    <w:p w:rsidR="00F37AE2" w:rsidP="00CA5F93" w:rsidRDefault="00F37AE2" w14:paraId="0A8F9E25" w14:textId="75CAA23E">
      <w:pPr>
        <w:pStyle w:val="nrpsNormalsingleline"/>
        <w:ind w:left="2880" w:hanging="1620"/>
      </w:pPr>
      <w:r w:rsidRPr="00CA5F93">
        <w:t>Originals</w:t>
      </w:r>
      <w:r w:rsidRPr="00CA5F93">
        <w:tab/>
      </w:r>
      <w:r w:rsidR="001D5EB5">
        <w:t xml:space="preserve">Raw </w:t>
      </w:r>
      <w:r w:rsidR="00AC5298">
        <w:t xml:space="preserve">photos exported from AGOL file </w:t>
      </w:r>
      <w:r w:rsidR="001D5EB5">
        <w:t>geodatabase</w:t>
      </w:r>
      <w:r w:rsidR="00AC5298">
        <w:t>.</w:t>
      </w:r>
    </w:p>
    <w:p w:rsidR="00CA5F93" w:rsidP="00CA5F93" w:rsidRDefault="00CA5F93" w14:paraId="2140B848" w14:textId="6CD3326B">
      <w:pPr>
        <w:pStyle w:val="nrpsNormal"/>
        <w:ind w:left="2880" w:hanging="1620"/>
      </w:pPr>
      <w:r>
        <w:t>Plant_photos</w:t>
      </w:r>
      <w:r>
        <w:tab/>
      </w:r>
      <w:bookmarkStart w:name="_Hlk70688708" w:id="11"/>
      <w:r w:rsidR="001D5EB5">
        <w:t xml:space="preserve">Organized and watermarked </w:t>
      </w:r>
      <w:r w:rsidR="00AC5298">
        <w:t xml:space="preserve">plant photos </w:t>
      </w:r>
      <w:r>
        <w:t>arranged by sampling location and date</w:t>
      </w:r>
      <w:bookmarkEnd w:id="11"/>
      <w:r>
        <w:t>.</w:t>
      </w:r>
    </w:p>
    <w:p w:rsidR="00CA59F0" w:rsidP="001370D0" w:rsidRDefault="00EC7AF0" w14:paraId="3CD7398E" w14:textId="187EE0C8">
      <w:pPr>
        <w:pStyle w:val="nrpsNormal"/>
        <w:jc w:val="center"/>
      </w:pPr>
      <w:r>
        <w:rPr>
          <w:noProof/>
        </w:rPr>
        <w:drawing>
          <wp:inline distT="0" distB="0" distL="0" distR="0" wp14:anchorId="4A86A439" wp14:editId="526159CD">
            <wp:extent cx="5052776" cy="4238625"/>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5100726" cy="4278849"/>
                    </a:xfrm>
                    <a:prstGeom prst="rect">
                      <a:avLst/>
                    </a:prstGeom>
                  </pic:spPr>
                </pic:pic>
              </a:graphicData>
            </a:graphic>
          </wp:inline>
        </w:drawing>
      </w:r>
    </w:p>
    <w:p w:rsidR="00941E28" w:rsidP="00941E28" w:rsidRDefault="00941E28" w14:paraId="6DB91689" w14:textId="5FF44584">
      <w:pPr>
        <w:pStyle w:val="nrpsFigurecaptionSOP"/>
      </w:pPr>
      <w:r w:rsidRPr="00941E28">
        <w:rPr>
          <w:b/>
          <w:bCs/>
        </w:rPr>
        <w:t>Figure SOP 1</w:t>
      </w:r>
      <w:r w:rsidR="002A26DB">
        <w:rPr>
          <w:b/>
          <w:bCs/>
        </w:rPr>
        <w:t>6</w:t>
      </w:r>
      <w:r w:rsidRPr="00941E28">
        <w:rPr>
          <w:b/>
          <w:bCs/>
        </w:rPr>
        <w:t>.1.</w:t>
      </w:r>
      <w:r>
        <w:t xml:space="preserve"> Example of </w:t>
      </w:r>
      <w:r w:rsidR="00A76B2D">
        <w:t xml:space="preserve">FTPC </w:t>
      </w:r>
      <w:r>
        <w:t xml:space="preserve">Images </w:t>
      </w:r>
      <w:r w:rsidR="00937B44">
        <w:t>sub</w:t>
      </w:r>
      <w:r>
        <w:t>folder structure for current project year</w:t>
      </w:r>
      <w:r w:rsidR="00B630E6">
        <w:t xml:space="preserve"> and park</w:t>
      </w:r>
      <w:r>
        <w:t>.</w:t>
      </w:r>
    </w:p>
    <w:p w:rsidR="00482F1D" w:rsidP="00482F1D" w:rsidRDefault="00482F1D" w14:paraId="345B6951" w14:textId="728096E9">
      <w:pPr>
        <w:pStyle w:val="nrpsNormal"/>
      </w:pPr>
      <w:r>
        <w:rPr>
          <w:noProof/>
        </w:rPr>
        <w:lastRenderedPageBreak/>
        <w:drawing>
          <wp:inline distT="0" distB="0" distL="0" distR="0" wp14:anchorId="1F0D2027" wp14:editId="5AFBB0DD">
            <wp:extent cx="5943600" cy="3569970"/>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Pr="00482F1D" w:rsidR="00482F1D" w:rsidP="00B630E6" w:rsidRDefault="00482F1D" w14:paraId="4A2A4F99" w14:textId="78367570">
      <w:pPr>
        <w:pStyle w:val="nrpsFigurecaptionSOP"/>
      </w:pPr>
      <w:r w:rsidRPr="00B630E6">
        <w:rPr>
          <w:b/>
          <w:bCs/>
        </w:rPr>
        <w:t>Figure SOP 1</w:t>
      </w:r>
      <w:r w:rsidR="002A26DB">
        <w:rPr>
          <w:b/>
          <w:bCs/>
        </w:rPr>
        <w:t>6</w:t>
      </w:r>
      <w:r w:rsidRPr="00B630E6">
        <w:rPr>
          <w:b/>
          <w:bCs/>
        </w:rPr>
        <w:t>.</w:t>
      </w:r>
      <w:r w:rsidRPr="00B630E6" w:rsidR="00B630E6">
        <w:rPr>
          <w:b/>
          <w:bCs/>
        </w:rPr>
        <w:t>2</w:t>
      </w:r>
      <w:r w:rsidRPr="006C470F" w:rsidR="00B630E6">
        <w:rPr>
          <w:b/>
          <w:bCs/>
        </w:rPr>
        <w:t>.</w:t>
      </w:r>
      <w:r w:rsidR="00B630E6">
        <w:t xml:space="preserve"> Example of EIPS Images subfolder structure for current project year and park.</w:t>
      </w:r>
    </w:p>
    <w:p w:rsidR="004536D7" w:rsidP="00FD16EF" w:rsidRDefault="003D5EE6" w14:paraId="64B1C761" w14:textId="7A4BB6B6">
      <w:pPr>
        <w:pStyle w:val="nrpsNormal"/>
      </w:pPr>
      <w:r w:rsidRPr="003D5EE6">
        <w:t>This folder structure permits data images to be stored and managed separately from miscellaneous images collected durin</w:t>
      </w:r>
      <w:r w:rsidR="00C86801">
        <w:t xml:space="preserve">g the course of the project. </w:t>
      </w:r>
      <w:r w:rsidR="00E50EE2">
        <w:t xml:space="preserve"> </w:t>
      </w:r>
      <w:bookmarkStart w:name="_Hlk82188458" w:id="12"/>
      <w:r w:rsidRPr="001A6B2E" w:rsidR="008B4711">
        <w:t xml:space="preserve">It also provides separate space for storage of originals.  </w:t>
      </w:r>
      <w:bookmarkEnd w:id="12"/>
      <w:r w:rsidRPr="001854F0">
        <w:t xml:space="preserve">For additional information about the project workspace, refer to </w:t>
      </w:r>
      <w:r w:rsidRPr="00F37AE2" w:rsidR="00D63D2B">
        <w:t>SOP #</w:t>
      </w:r>
      <w:r w:rsidR="00F37AE2">
        <w:t>1</w:t>
      </w:r>
      <w:r w:rsidR="002A26DB">
        <w:t>4</w:t>
      </w:r>
      <w:r w:rsidR="00D63D2B">
        <w:t xml:space="preserve"> </w:t>
      </w:r>
      <w:r w:rsidRPr="001854F0" w:rsidR="00CC441F">
        <w:t>Workspace Setup and Project Records Management</w:t>
      </w:r>
      <w:r w:rsidRPr="001854F0">
        <w:t>.</w:t>
      </w:r>
      <w:r w:rsidR="00FD16EF">
        <w:br/>
      </w:r>
    </w:p>
    <w:p w:rsidR="00C00E98" w:rsidP="00047B32" w:rsidRDefault="00C00E98" w14:paraId="1DF3FDCB" w14:textId="77777777">
      <w:pPr>
        <w:pStyle w:val="nrpsHeading2SOP"/>
      </w:pPr>
      <w:r>
        <w:t>Image Acquisition</w:t>
      </w:r>
    </w:p>
    <w:p w:rsidR="00313431" w:rsidP="004C4578" w:rsidRDefault="00313431" w14:paraId="75AE4F05" w14:textId="05F2D804">
      <w:pPr>
        <w:pStyle w:val="nrpsNormal"/>
      </w:pPr>
      <w:r>
        <w:t>For steps on collecting ArcCollector photos</w:t>
      </w:r>
      <w:r w:rsidR="00EF7196">
        <w:t>,</w:t>
      </w:r>
      <w:r>
        <w:t xml:space="preserve"> see </w:t>
      </w:r>
      <w:r w:rsidRPr="002A26DB">
        <w:t>SOP</w:t>
      </w:r>
      <w:r w:rsidRPr="002A26DB" w:rsidR="00B47F1C">
        <w:t xml:space="preserve"> #</w:t>
      </w:r>
      <w:r w:rsidR="006C3512">
        <w:t>8</w:t>
      </w:r>
      <w:r w:rsidRPr="002A26DB">
        <w:t xml:space="preserve"> Using</w:t>
      </w:r>
      <w:r w:rsidRPr="002A26DB" w:rsidR="00B47F1C">
        <w:t xml:space="preserve"> </w:t>
      </w:r>
      <w:r w:rsidRPr="002A26DB">
        <w:t>Collector</w:t>
      </w:r>
      <w:r w:rsidRPr="002A26DB" w:rsidR="00B47F1C">
        <w:t xml:space="preserve"> </w:t>
      </w:r>
      <w:r w:rsidRPr="002A26DB">
        <w:t>for</w:t>
      </w:r>
      <w:r w:rsidRPr="002A26DB" w:rsidR="00B47F1C">
        <w:t xml:space="preserve"> </w:t>
      </w:r>
      <w:r w:rsidRPr="002A26DB">
        <w:t>ArcGIS</w:t>
      </w:r>
      <w:r>
        <w:t xml:space="preserve">. </w:t>
      </w:r>
    </w:p>
    <w:p w:rsidR="00C229DF" w:rsidP="00370BFC" w:rsidRDefault="00C229DF" w14:paraId="0B131BA6" w14:textId="77777777"/>
    <w:p w:rsidRPr="00B47F1C" w:rsidR="00375561" w:rsidP="00B47F1C" w:rsidRDefault="00375561" w14:paraId="3167CF4F" w14:textId="59A05D75">
      <w:pPr>
        <w:pStyle w:val="nrpsHeading2SOP"/>
      </w:pPr>
      <w:r>
        <w:t xml:space="preserve">Syncing &amp; </w:t>
      </w:r>
      <w:r w:rsidRPr="005B0302" w:rsidR="00C83233">
        <w:t xml:space="preserve">Download </w:t>
      </w:r>
      <w:r w:rsidRPr="005B0302" w:rsidR="00F83DD0">
        <w:t>Images</w:t>
      </w:r>
    </w:p>
    <w:p w:rsidRPr="00AC5298" w:rsidR="00375561" w:rsidP="00B47F1C" w:rsidRDefault="00375561" w14:paraId="38D0005F" w14:textId="1B47ED50">
      <w:pPr>
        <w:pStyle w:val="nrpsHeading3SOP"/>
      </w:pPr>
      <w:r w:rsidRPr="00AC5298">
        <w:t>Syncing</w:t>
      </w:r>
    </w:p>
    <w:p w:rsidR="00313431" w:rsidP="00313431" w:rsidRDefault="007028A9" w14:paraId="02E57FD0" w14:textId="06902334">
      <w:pPr>
        <w:pStyle w:val="nrpsNormal"/>
      </w:pPr>
      <w:r>
        <w:t xml:space="preserve">During field collection, </w:t>
      </w:r>
      <w:r w:rsidR="00313431">
        <w:t xml:space="preserve">ArcCollector photos and corresponding attribute information are stored locally on the mobile device and must be uploaded (synced) to ArcGIS Online once back in a connected environment. </w:t>
      </w:r>
      <w:r w:rsidR="00B86F8C">
        <w:t xml:space="preserve"> </w:t>
      </w:r>
      <w:r w:rsidR="00313431">
        <w:t xml:space="preserve">See </w:t>
      </w:r>
      <w:r w:rsidRPr="002A26DB" w:rsidR="00313431">
        <w:t>SOP</w:t>
      </w:r>
      <w:r w:rsidRPr="002A26DB" w:rsidR="00844C54">
        <w:t xml:space="preserve"> #</w:t>
      </w:r>
      <w:r w:rsidR="006C3512">
        <w:t>8</w:t>
      </w:r>
      <w:r w:rsidRPr="002A26DB" w:rsidR="00313431">
        <w:t xml:space="preserve"> Using</w:t>
      </w:r>
      <w:r w:rsidRPr="002A26DB" w:rsidR="00844C54">
        <w:t xml:space="preserve"> </w:t>
      </w:r>
      <w:r w:rsidRPr="002A26DB" w:rsidR="00313431">
        <w:t>Collector</w:t>
      </w:r>
      <w:r w:rsidRPr="002A26DB" w:rsidR="00844C54">
        <w:t xml:space="preserve"> </w:t>
      </w:r>
      <w:r w:rsidRPr="002A26DB" w:rsidR="00313431">
        <w:t>for</w:t>
      </w:r>
      <w:r w:rsidRPr="002A26DB" w:rsidR="00844C54">
        <w:t xml:space="preserve"> </w:t>
      </w:r>
      <w:r w:rsidRPr="002A26DB" w:rsidR="00313431">
        <w:t>ArcGIS</w:t>
      </w:r>
      <w:r w:rsidR="00313431">
        <w:t xml:space="preserve"> for steps to complete data synchronization/upload.</w:t>
      </w:r>
    </w:p>
    <w:p w:rsidR="008B7CB6" w:rsidRDefault="008B7CB6" w14:paraId="6446BB86" w14:textId="77777777">
      <w:pPr>
        <w:rPr>
          <w:rFonts w:ascii="Arial" w:hAnsi="Arial" w:eastAsia="MS Mincho"/>
          <w:b/>
          <w:i/>
          <w:color w:val="000000"/>
          <w:sz w:val="21"/>
          <w:szCs w:val="22"/>
        </w:rPr>
      </w:pPr>
      <w:r>
        <w:br w:type="page"/>
      </w:r>
    </w:p>
    <w:p w:rsidRPr="00AC5298" w:rsidR="00375561" w:rsidP="00B47F1C" w:rsidRDefault="00375561" w14:paraId="45104D6F" w14:textId="7F3D0DC8">
      <w:pPr>
        <w:pStyle w:val="nrpsHeading3SOP"/>
      </w:pPr>
      <w:r w:rsidRPr="00AC5298">
        <w:lastRenderedPageBreak/>
        <w:t>Downloading</w:t>
      </w:r>
    </w:p>
    <w:p w:rsidR="00AC5298" w:rsidP="00AC5298" w:rsidRDefault="00AC5298" w14:paraId="431B9D99" w14:textId="3A7BA2B4">
      <w:pPr>
        <w:pStyle w:val="nrpsNormal"/>
      </w:pPr>
      <w:r>
        <w:t>Weekly downloads from AGOL to the I</w:t>
      </w:r>
      <w:r w:rsidR="00A66853">
        <w:t>:\</w:t>
      </w:r>
      <w:r>
        <w:t xml:space="preserve"> drive should also be performed </w:t>
      </w:r>
      <w:r w:rsidR="00565CEE">
        <w:t xml:space="preserve">to </w:t>
      </w:r>
      <w:r>
        <w:t>back</w:t>
      </w:r>
      <w:r w:rsidR="00A66853">
        <w:t>-</w:t>
      </w:r>
      <w:r>
        <w:t xml:space="preserve">up the images and </w:t>
      </w:r>
      <w:r w:rsidR="00E478B5">
        <w:t xml:space="preserve">attributes </w:t>
      </w:r>
      <w:r>
        <w:t>stored</w:t>
      </w:r>
      <w:r w:rsidR="00565CEE">
        <w:t xml:space="preserve"> on the AGOL cloud server</w:t>
      </w:r>
      <w:r>
        <w:t>.</w:t>
      </w:r>
    </w:p>
    <w:p w:rsidR="00313431" w:rsidP="00313431" w:rsidRDefault="007028A9" w14:paraId="735AE7FD" w14:textId="1127E798">
      <w:pPr>
        <w:pStyle w:val="nrpsNormal"/>
      </w:pPr>
      <w:r>
        <w:t>To download images and data from AGOL:</w:t>
      </w:r>
    </w:p>
    <w:p w:rsidR="00AA31E4" w:rsidP="007028A9" w:rsidRDefault="00C27635" w14:paraId="18320796" w14:textId="508508A2">
      <w:pPr>
        <w:pStyle w:val="nrpsNormal"/>
        <w:numPr>
          <w:ilvl w:val="0"/>
          <w:numId w:val="38"/>
        </w:numPr>
      </w:pPr>
      <w:r>
        <w:t>Navigate to</w:t>
      </w:r>
      <w:r w:rsidR="00AA31E4">
        <w:t xml:space="preserve"> </w:t>
      </w:r>
      <w:r w:rsidR="000D1C00">
        <w:t xml:space="preserve">AGOL at </w:t>
      </w:r>
      <w:hyperlink w:history="1" r:id="rId21">
        <w:r w:rsidRPr="00D5439D" w:rsidR="000D1C00">
          <w:rPr>
            <w:rStyle w:val="Hyperlink"/>
          </w:rPr>
          <w:t>https://nps.maps.arcgis.com/</w:t>
        </w:r>
      </w:hyperlink>
      <w:r w:rsidR="007F4E2A">
        <w:t>, and click “Sign In” in the top right-hand corner</w:t>
      </w:r>
      <w:r w:rsidR="000D1C00">
        <w:t>.</w:t>
      </w:r>
      <w:r w:rsidR="002100CE">
        <w:t xml:space="preserve">  If you need </w:t>
      </w:r>
      <w:r w:rsidR="00F228F4">
        <w:t xml:space="preserve">help logging into </w:t>
      </w:r>
      <w:r w:rsidR="002100CE">
        <w:t>AGOL, contact the PACN GIS Specialist.</w:t>
      </w:r>
    </w:p>
    <w:p w:rsidR="004F6E63" w:rsidP="001370D0" w:rsidRDefault="004F6E63" w14:paraId="0C0D3F10" w14:textId="34EFC362">
      <w:pPr>
        <w:pStyle w:val="nrpsNormal"/>
        <w:jc w:val="center"/>
      </w:pPr>
      <w:r>
        <w:rPr>
          <w:noProof/>
        </w:rPr>
        <w:drawing>
          <wp:inline distT="0" distB="0" distL="0" distR="0" wp14:anchorId="2C15179C" wp14:editId="2B76D5C1">
            <wp:extent cx="5181600" cy="2624015"/>
            <wp:effectExtent l="0" t="0" r="0" b="508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22">
                      <a:extLst>
                        <a:ext uri="{28A0092B-C50C-407E-A947-70E740481C1C}">
                          <a14:useLocalDpi xmlns:a14="http://schemas.microsoft.com/office/drawing/2010/main" val="0"/>
                        </a:ext>
                      </a:extLst>
                    </a:blip>
                    <a:stretch>
                      <a:fillRect/>
                    </a:stretch>
                  </pic:blipFill>
                  <pic:spPr>
                    <a:xfrm>
                      <a:off x="0" y="0"/>
                      <a:ext cx="5188952" cy="2627738"/>
                    </a:xfrm>
                    <a:prstGeom prst="rect">
                      <a:avLst/>
                    </a:prstGeom>
                  </pic:spPr>
                </pic:pic>
              </a:graphicData>
            </a:graphic>
          </wp:inline>
        </w:drawing>
      </w:r>
      <w:r w:rsidR="00ED72FE">
        <w:br/>
      </w:r>
    </w:p>
    <w:p w:rsidR="00DC1BB0" w:rsidP="007028A9" w:rsidRDefault="00DC1BB0" w14:paraId="036D6F68" w14:textId="41C87553">
      <w:pPr>
        <w:pStyle w:val="nrpsNormal"/>
        <w:numPr>
          <w:ilvl w:val="0"/>
          <w:numId w:val="38"/>
        </w:numPr>
      </w:pPr>
      <w:r>
        <w:t>The ESRI sign in page will open</w:t>
      </w:r>
      <w:r w:rsidR="00641A08">
        <w:t>.  Click the “National Park Service” button to complete the log in process.</w:t>
      </w:r>
    </w:p>
    <w:p w:rsidR="00400A2B" w:rsidP="00400A2B" w:rsidRDefault="00045ECA" w14:paraId="4249C0BA" w14:textId="0BF44460">
      <w:pPr>
        <w:pStyle w:val="nrpsNormal"/>
        <w:jc w:val="center"/>
      </w:pPr>
      <w:r>
        <w:rPr>
          <w:noProof/>
        </w:rPr>
        <w:drawing>
          <wp:inline distT="0" distB="0" distL="0" distR="0" wp14:anchorId="3672251C" wp14:editId="5DA75871">
            <wp:extent cx="3171103" cy="2867025"/>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186005" cy="2880498"/>
                    </a:xfrm>
                    <a:prstGeom prst="rect">
                      <a:avLst/>
                    </a:prstGeom>
                  </pic:spPr>
                </pic:pic>
              </a:graphicData>
            </a:graphic>
          </wp:inline>
        </w:drawing>
      </w:r>
      <w:r w:rsidR="00ED72FE">
        <w:br/>
      </w:r>
    </w:p>
    <w:p w:rsidR="004958DF" w:rsidP="007028A9" w:rsidRDefault="004958DF" w14:paraId="5BB4288E" w14:textId="33000631">
      <w:pPr>
        <w:pStyle w:val="nrpsNormal"/>
        <w:numPr>
          <w:ilvl w:val="0"/>
          <w:numId w:val="38"/>
        </w:numPr>
      </w:pPr>
      <w:r>
        <w:lastRenderedPageBreak/>
        <w:t xml:space="preserve">Navigate to Groups </w:t>
      </w:r>
      <w:r w:rsidR="00FE6E78">
        <w:t xml:space="preserve">by clicking “Groups” from the </w:t>
      </w:r>
      <w:r w:rsidR="000101E1">
        <w:t>upper-left</w:t>
      </w:r>
      <w:r w:rsidR="00FE6E78">
        <w:t xml:space="preserve"> navigation</w:t>
      </w:r>
      <w:r w:rsidR="00106065">
        <w:t xml:space="preserve"> bar</w:t>
      </w:r>
      <w:r w:rsidR="00FE6E78">
        <w:t>.</w:t>
      </w:r>
    </w:p>
    <w:p w:rsidR="000101E1" w:rsidP="000101E1" w:rsidRDefault="000101E1" w14:paraId="5DAB202A" w14:textId="40976B18">
      <w:pPr>
        <w:pStyle w:val="nrpsNormal"/>
      </w:pPr>
      <w:r>
        <w:rPr>
          <w:noProof/>
        </w:rPr>
        <w:drawing>
          <wp:inline distT="0" distB="0" distL="0" distR="0" wp14:anchorId="5D248E08" wp14:editId="353BD0D9">
            <wp:extent cx="5943600" cy="514985"/>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5943600" cy="514985"/>
                    </a:xfrm>
                    <a:prstGeom prst="rect">
                      <a:avLst/>
                    </a:prstGeom>
                  </pic:spPr>
                </pic:pic>
              </a:graphicData>
            </a:graphic>
          </wp:inline>
        </w:drawing>
      </w:r>
      <w:r w:rsidR="00ED72FE">
        <w:br/>
      </w:r>
    </w:p>
    <w:p w:rsidR="007028A9" w:rsidP="007028A9" w:rsidRDefault="00755DB0" w14:paraId="42EC6F96" w14:textId="55E7945B">
      <w:pPr>
        <w:pStyle w:val="nrpsNormal"/>
        <w:numPr>
          <w:ilvl w:val="0"/>
          <w:numId w:val="38"/>
        </w:numPr>
      </w:pPr>
      <w:r>
        <w:t xml:space="preserve">Under My Groups, </w:t>
      </w:r>
      <w:r w:rsidR="00880918">
        <w:t xml:space="preserve">click on </w:t>
      </w:r>
      <w:r w:rsidR="007028A9">
        <w:t xml:space="preserve">the </w:t>
      </w:r>
      <w:r w:rsidR="00880918">
        <w:t>“</w:t>
      </w:r>
      <w:r w:rsidR="007028A9">
        <w:t>PACN Vegetation</w:t>
      </w:r>
      <w:r w:rsidR="00880918">
        <w:t>”</w:t>
      </w:r>
      <w:r w:rsidR="007028A9">
        <w:t xml:space="preserve"> </w:t>
      </w:r>
      <w:r w:rsidR="00880918">
        <w:t>g</w:t>
      </w:r>
      <w:r w:rsidR="007028A9">
        <w:t>roup</w:t>
      </w:r>
      <w:r w:rsidR="00DE68E6">
        <w:t>.  You must be added to this group in order the access</w:t>
      </w:r>
      <w:r w:rsidR="005F48BE">
        <w:t xml:space="preserve">.  If you are having trouble accessing the group, </w:t>
      </w:r>
      <w:r w:rsidR="00784073">
        <w:t>c</w:t>
      </w:r>
      <w:r w:rsidR="007028A9">
        <w:t xml:space="preserve">ontact the PACN GIS </w:t>
      </w:r>
      <w:r w:rsidR="005F48BE">
        <w:t>S</w:t>
      </w:r>
      <w:r w:rsidR="007028A9">
        <w:t>pecialist</w:t>
      </w:r>
      <w:r w:rsidR="005F48BE">
        <w:t>.</w:t>
      </w:r>
    </w:p>
    <w:p w:rsidR="007028A9" w:rsidP="001370D0" w:rsidRDefault="007028A9" w14:paraId="1F87387D" w14:textId="58D3B751">
      <w:pPr>
        <w:pStyle w:val="nrpsNormal"/>
        <w:jc w:val="center"/>
      </w:pPr>
      <w:r w:rsidRPr="007028A9">
        <w:rPr>
          <w:noProof/>
        </w:rPr>
        <w:drawing>
          <wp:inline distT="0" distB="0" distL="0" distR="0" wp14:anchorId="4D2C87C6" wp14:editId="52C7EB3A">
            <wp:extent cx="5038725" cy="1189161"/>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25"/>
                    <a:stretch>
                      <a:fillRect/>
                    </a:stretch>
                  </pic:blipFill>
                  <pic:spPr>
                    <a:xfrm>
                      <a:off x="0" y="0"/>
                      <a:ext cx="5101120" cy="1203886"/>
                    </a:xfrm>
                    <a:prstGeom prst="rect">
                      <a:avLst/>
                    </a:prstGeom>
                  </pic:spPr>
                </pic:pic>
              </a:graphicData>
            </a:graphic>
          </wp:inline>
        </w:drawing>
      </w:r>
    </w:p>
    <w:p w:rsidR="00370BFC" w:rsidP="007028A9" w:rsidRDefault="00093AEF" w14:paraId="7EC5F67D" w14:textId="5B290A19">
      <w:pPr>
        <w:pStyle w:val="nrpsNormal"/>
        <w:numPr>
          <w:ilvl w:val="0"/>
          <w:numId w:val="38"/>
        </w:numPr>
      </w:pPr>
      <w:r>
        <w:t>C</w:t>
      </w:r>
      <w:r w:rsidR="009E3E61">
        <w:t>lick on</w:t>
      </w:r>
      <w:r w:rsidR="007028A9">
        <w:t xml:space="preserve"> the </w:t>
      </w:r>
      <w:r w:rsidR="00784073">
        <w:t>appropriate layer: FTPC Photos, EIPS Photos, or Plant Photos (note all three layer files will need to be downloaded separately)</w:t>
      </w:r>
      <w:r w:rsidR="00FD5EC8">
        <w:t xml:space="preserve">.  You </w:t>
      </w:r>
      <w:r w:rsidR="00E57AE2">
        <w:t>may</w:t>
      </w:r>
      <w:r w:rsidR="00FD5EC8">
        <w:t xml:space="preserve"> need to click </w:t>
      </w:r>
      <w:r w:rsidR="00FF2FCC">
        <w:t>on</w:t>
      </w:r>
      <w:r w:rsidR="001F3A57">
        <w:t xml:space="preserve"> “View all group content”.</w:t>
      </w:r>
    </w:p>
    <w:p w:rsidR="00784073" w:rsidP="001370D0" w:rsidRDefault="00784073" w14:paraId="4AA22221" w14:textId="52A312A3">
      <w:pPr>
        <w:pStyle w:val="nrpsNormal"/>
        <w:jc w:val="center"/>
      </w:pPr>
      <w:r w:rsidRPr="00784073">
        <w:rPr>
          <w:noProof/>
        </w:rPr>
        <w:drawing>
          <wp:inline distT="0" distB="0" distL="0" distR="0" wp14:anchorId="550EC657" wp14:editId="5A97E27D">
            <wp:extent cx="4400550" cy="3182876"/>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26"/>
                    <a:stretch>
                      <a:fillRect/>
                    </a:stretch>
                  </pic:blipFill>
                  <pic:spPr>
                    <a:xfrm>
                      <a:off x="0" y="0"/>
                      <a:ext cx="4416024" cy="3194068"/>
                    </a:xfrm>
                    <a:prstGeom prst="rect">
                      <a:avLst/>
                    </a:prstGeom>
                  </pic:spPr>
                </pic:pic>
              </a:graphicData>
            </a:graphic>
          </wp:inline>
        </w:drawing>
      </w:r>
    </w:p>
    <w:p w:rsidR="006502C5" w:rsidRDefault="006502C5" w14:paraId="20489742" w14:textId="77777777">
      <w:pPr>
        <w:rPr>
          <w:color w:val="000000"/>
          <w:sz w:val="23"/>
          <w:szCs w:val="20"/>
        </w:rPr>
      </w:pPr>
      <w:r>
        <w:br w:type="page"/>
      </w:r>
    </w:p>
    <w:p w:rsidR="00370BFC" w:rsidP="00784073" w:rsidRDefault="00784073" w14:paraId="0B8E0649" w14:textId="77F8D677">
      <w:pPr>
        <w:pStyle w:val="nrpsNormal"/>
        <w:numPr>
          <w:ilvl w:val="0"/>
          <w:numId w:val="38"/>
        </w:numPr>
      </w:pPr>
      <w:r>
        <w:lastRenderedPageBreak/>
        <w:t>Export the data from the layer to a file geodatabase (FGDB)</w:t>
      </w:r>
      <w:r w:rsidR="006C7871">
        <w:t xml:space="preserve"> by clicking on the “Export Data” drop-down</w:t>
      </w:r>
      <w:r w:rsidR="00CA05AA">
        <w:t xml:space="preserve"> </w:t>
      </w:r>
      <w:r w:rsidR="00CA05AA">
        <w:rPr>
          <w:rFonts w:ascii="Wingdings" w:hAnsi="Wingdings" w:eastAsia="Wingdings" w:cs="Wingdings"/>
        </w:rPr>
        <w:t>à</w:t>
      </w:r>
      <w:r w:rsidR="00CA05AA">
        <w:t xml:space="preserve"> “Export to FGDB</w:t>
      </w:r>
      <w:r w:rsidR="0088227F">
        <w:t>”</w:t>
      </w:r>
      <w:r w:rsidR="00574B25">
        <w:t xml:space="preserve">.  </w:t>
      </w:r>
    </w:p>
    <w:p w:rsidR="00784073" w:rsidP="0096171C" w:rsidRDefault="00325420" w14:paraId="29D00321" w14:textId="50755A17">
      <w:pPr>
        <w:pStyle w:val="nrpsNormal"/>
        <w:ind w:left="360"/>
        <w:jc w:val="center"/>
      </w:pPr>
      <w:r>
        <w:rPr>
          <w:noProof/>
        </w:rPr>
        <w:drawing>
          <wp:inline distT="0" distB="0" distL="0" distR="0" wp14:anchorId="2F007D42" wp14:editId="576BBE8B">
            <wp:extent cx="3371850" cy="4362450"/>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27">
                      <a:extLst>
                        <a:ext uri="{28A0092B-C50C-407E-A947-70E740481C1C}">
                          <a14:useLocalDpi xmlns:a14="http://schemas.microsoft.com/office/drawing/2010/main" val="0"/>
                        </a:ext>
                      </a:extLst>
                    </a:blip>
                    <a:stretch>
                      <a:fillRect/>
                    </a:stretch>
                  </pic:blipFill>
                  <pic:spPr>
                    <a:xfrm>
                      <a:off x="0" y="0"/>
                      <a:ext cx="3371850" cy="4362450"/>
                    </a:xfrm>
                    <a:prstGeom prst="rect">
                      <a:avLst/>
                    </a:prstGeom>
                  </pic:spPr>
                </pic:pic>
              </a:graphicData>
            </a:graphic>
          </wp:inline>
        </w:drawing>
      </w:r>
    </w:p>
    <w:p w:rsidR="00C94754" w:rsidP="004D2ECC" w:rsidRDefault="0088227F" w14:paraId="4671D5F9" w14:textId="20002F16">
      <w:pPr>
        <w:pStyle w:val="nrpsNormal"/>
        <w:numPr>
          <w:ilvl w:val="1"/>
          <w:numId w:val="38"/>
        </w:numPr>
      </w:pPr>
      <w:r>
        <w:t>A</w:t>
      </w:r>
      <w:r w:rsidR="00467B32">
        <w:t>n</w:t>
      </w:r>
      <w:r>
        <w:t xml:space="preserve"> </w:t>
      </w:r>
      <w:r w:rsidR="00467B32">
        <w:t xml:space="preserve">Export to File Geodatabase </w:t>
      </w:r>
      <w:r>
        <w:t>prompt will open</w:t>
      </w:r>
      <w:r w:rsidR="00467B32">
        <w:t>:</w:t>
      </w:r>
    </w:p>
    <w:p w:rsidR="00C94754" w:rsidP="00C94754" w:rsidRDefault="00FF60D3" w14:paraId="3276BC8F" w14:textId="17774F35">
      <w:pPr>
        <w:pStyle w:val="nrpsNormal"/>
        <w:numPr>
          <w:ilvl w:val="2"/>
          <w:numId w:val="38"/>
        </w:numPr>
      </w:pPr>
      <w:r>
        <w:t>Update the existing</w:t>
      </w:r>
      <w:r w:rsidR="0055744F">
        <w:t xml:space="preserve"> </w:t>
      </w:r>
      <w:r w:rsidRPr="0055744F" w:rsidR="004D2ECC">
        <w:rPr>
          <w:i/>
          <w:iCs/>
        </w:rPr>
        <w:t>Title</w:t>
      </w:r>
      <w:r w:rsidR="004D2ECC">
        <w:t xml:space="preserve"> </w:t>
      </w:r>
      <w:r w:rsidR="0055744F">
        <w:t>fi</w:t>
      </w:r>
      <w:r>
        <w:t>e</w:t>
      </w:r>
      <w:r w:rsidR="0055744F">
        <w:t xml:space="preserve">ld </w:t>
      </w:r>
      <w:r>
        <w:t>to</w:t>
      </w:r>
      <w:r w:rsidR="0055744F">
        <w:t xml:space="preserve"> </w:t>
      </w:r>
      <w:r w:rsidR="004D2ECC">
        <w:t xml:space="preserve">“ftpc” “eips” or “plants” </w:t>
      </w:r>
      <w:r w:rsidR="0019757C">
        <w:t xml:space="preserve">(respectively) </w:t>
      </w:r>
      <w:r w:rsidR="004D2ECC">
        <w:t>followed by</w:t>
      </w:r>
      <w:r w:rsidR="00281F7F">
        <w:t xml:space="preserve"> and underscore (_) and</w:t>
      </w:r>
      <w:r w:rsidR="004D2ECC">
        <w:t xml:space="preserve"> </w:t>
      </w:r>
      <w:r w:rsidR="00A62609">
        <w:t xml:space="preserve">the sampling event </w:t>
      </w:r>
      <w:r w:rsidR="004D2ECC">
        <w:t>date “YYYYMMDD”</w:t>
      </w:r>
      <w:r w:rsidRPr="00A62609" w:rsidR="00A62609">
        <w:rPr>
          <w:rStyle w:val="FootnoteReference"/>
        </w:rPr>
        <w:t xml:space="preserve"> </w:t>
      </w:r>
      <w:r w:rsidR="00A62609">
        <w:rPr>
          <w:rStyle w:val="FootnoteReference"/>
        </w:rPr>
        <w:footnoteReference w:id="1"/>
      </w:r>
      <w:r w:rsidR="00FC3059">
        <w:t xml:space="preserve"> (e.g., plants_20210507</w:t>
      </w:r>
      <w:r w:rsidR="00B56275">
        <w:t>, eips_202</w:t>
      </w:r>
      <w:r w:rsidR="00EB2079">
        <w:t>01003, ftpc_20200829</w:t>
      </w:r>
      <w:r w:rsidR="00FC3059">
        <w:t>).</w:t>
      </w:r>
      <w:r w:rsidR="00A71B10">
        <w:t xml:space="preserve"> </w:t>
      </w:r>
    </w:p>
    <w:p w:rsidR="00880C51" w:rsidP="00C94754" w:rsidRDefault="00DC5548" w14:paraId="1B86B9D8" w14:textId="6268B668">
      <w:pPr>
        <w:pStyle w:val="nrpsNormal"/>
        <w:numPr>
          <w:ilvl w:val="2"/>
          <w:numId w:val="38"/>
        </w:numPr>
      </w:pPr>
      <w:r>
        <w:t>Under the Tags section, t</w:t>
      </w:r>
      <w:r w:rsidR="00623B64">
        <w:t xml:space="preserve">ype </w:t>
      </w:r>
      <w:r w:rsidR="00BE26AE">
        <w:rPr>
          <w:lang w:val="haw-US"/>
        </w:rPr>
        <w:t xml:space="preserve">in a tag that correlates with the respective layer (e.g., </w:t>
      </w:r>
      <w:r w:rsidR="00D874B8">
        <w:rPr>
          <w:lang w:val="haw-US"/>
        </w:rPr>
        <w:t xml:space="preserve">“ftpc”, “eips”, or </w:t>
      </w:r>
      <w:r w:rsidR="00623B64">
        <w:t>“plants”</w:t>
      </w:r>
      <w:r w:rsidR="00D874B8">
        <w:rPr>
          <w:lang w:val="haw-US"/>
        </w:rPr>
        <w:t>)</w:t>
      </w:r>
      <w:r w:rsidR="00623B64">
        <w:t xml:space="preserve"> and hit </w:t>
      </w:r>
      <w:r>
        <w:t xml:space="preserve">the </w:t>
      </w:r>
      <w:r w:rsidRPr="00B1429E" w:rsidR="00623B64">
        <w:rPr>
          <w:i/>
          <w:iCs/>
        </w:rPr>
        <w:t>Enter</w:t>
      </w:r>
      <w:r w:rsidR="00623B64">
        <w:t xml:space="preserve"> </w:t>
      </w:r>
      <w:r>
        <w:t xml:space="preserve">key </w:t>
      </w:r>
      <w:r w:rsidR="00B1429E">
        <w:t>to add a tag</w:t>
      </w:r>
      <w:r w:rsidR="00880C51">
        <w:t>.</w:t>
      </w:r>
    </w:p>
    <w:p w:rsidR="004D2ECC" w:rsidP="00C94754" w:rsidRDefault="00880C51" w14:paraId="2570F546" w14:textId="3045B613">
      <w:pPr>
        <w:pStyle w:val="nrpsNormal"/>
        <w:numPr>
          <w:ilvl w:val="2"/>
          <w:numId w:val="38"/>
        </w:numPr>
      </w:pPr>
      <w:r>
        <w:t>Click “Export”.</w:t>
      </w:r>
      <w:r w:rsidR="009B70C5">
        <w:t xml:space="preserve"> </w:t>
      </w:r>
    </w:p>
    <w:p w:rsidR="00FD114F" w:rsidP="00880C51" w:rsidRDefault="00784073" w14:paraId="6F875D77" w14:textId="3615B0FF">
      <w:pPr>
        <w:pStyle w:val="nrpsNormal"/>
        <w:ind w:left="360"/>
        <w:jc w:val="center"/>
      </w:pPr>
      <w:r w:rsidRPr="00784073">
        <w:rPr>
          <w:noProof/>
        </w:rPr>
        <w:lastRenderedPageBreak/>
        <w:drawing>
          <wp:inline distT="0" distB="0" distL="0" distR="0" wp14:anchorId="4870F0A8" wp14:editId="0B6846A5">
            <wp:extent cx="2628900" cy="3813206"/>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28"/>
                    <a:stretch>
                      <a:fillRect/>
                    </a:stretch>
                  </pic:blipFill>
                  <pic:spPr>
                    <a:xfrm>
                      <a:off x="0" y="0"/>
                      <a:ext cx="2648704" cy="3841931"/>
                    </a:xfrm>
                    <a:prstGeom prst="rect">
                      <a:avLst/>
                    </a:prstGeom>
                  </pic:spPr>
                </pic:pic>
              </a:graphicData>
            </a:graphic>
          </wp:inline>
        </w:drawing>
      </w:r>
    </w:p>
    <w:p w:rsidR="00094833" w:rsidP="00094833" w:rsidRDefault="009E05EE" w14:paraId="7933FDC6" w14:textId="762AAD87">
      <w:pPr>
        <w:pStyle w:val="nrpsNormal"/>
        <w:numPr>
          <w:ilvl w:val="0"/>
          <w:numId w:val="38"/>
        </w:numPr>
      </w:pPr>
      <w:r>
        <w:t>Click “Download”</w:t>
      </w:r>
      <w:r w:rsidR="0003516E">
        <w:t xml:space="preserve"> to complete the export process.</w:t>
      </w:r>
    </w:p>
    <w:p w:rsidR="00784073" w:rsidP="00A62609" w:rsidRDefault="00094833" w14:paraId="092F4FA5" w14:textId="1D92A5F5">
      <w:pPr>
        <w:pStyle w:val="nrpsNormal"/>
        <w:ind w:left="360"/>
        <w:jc w:val="center"/>
      </w:pPr>
      <w:r>
        <w:rPr>
          <w:noProof/>
        </w:rPr>
        <w:drawing>
          <wp:inline distT="0" distB="0" distL="0" distR="0" wp14:anchorId="1286D758" wp14:editId="5B79B0BD">
            <wp:extent cx="3457575" cy="1924050"/>
            <wp:effectExtent l="0" t="0" r="9525"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29">
                      <a:extLst>
                        <a:ext uri="{28A0092B-C50C-407E-A947-70E740481C1C}">
                          <a14:useLocalDpi xmlns:a14="http://schemas.microsoft.com/office/drawing/2010/main" val="0"/>
                        </a:ext>
                      </a:extLst>
                    </a:blip>
                    <a:stretch>
                      <a:fillRect/>
                    </a:stretch>
                  </pic:blipFill>
                  <pic:spPr>
                    <a:xfrm>
                      <a:off x="0" y="0"/>
                      <a:ext cx="3457575" cy="1924050"/>
                    </a:xfrm>
                    <a:prstGeom prst="rect">
                      <a:avLst/>
                    </a:prstGeom>
                  </pic:spPr>
                </pic:pic>
              </a:graphicData>
            </a:graphic>
          </wp:inline>
        </w:drawing>
      </w:r>
    </w:p>
    <w:p w:rsidRPr="007444B9" w:rsidR="00AB37DA" w:rsidP="00046FBC" w:rsidRDefault="004D2ECC" w14:paraId="2F209FC7" w14:textId="055AEEF1">
      <w:pPr>
        <w:pStyle w:val="nrpsNormal"/>
        <w:numPr>
          <w:ilvl w:val="0"/>
          <w:numId w:val="38"/>
        </w:numPr>
        <w:rPr>
          <w:color w:val="0000FF"/>
          <w:u w:val="single"/>
        </w:rPr>
      </w:pPr>
      <w:r w:rsidRPr="00F046DD">
        <w:rPr>
          <w:b/>
          <w:bCs/>
          <w:u w:val="single"/>
        </w:rPr>
        <w:t xml:space="preserve">Save </w:t>
      </w:r>
      <w:r w:rsidRPr="00F046DD" w:rsidR="00F046DD">
        <w:rPr>
          <w:b/>
          <w:bCs/>
          <w:u w:val="single"/>
        </w:rPr>
        <w:t>as</w:t>
      </w:r>
      <w:r w:rsidR="00F046DD">
        <w:t xml:space="preserve"> </w:t>
      </w:r>
      <w:r>
        <w:t>to the vital_signs “</w:t>
      </w:r>
      <w:r w:rsidR="00877CD2">
        <w:t>Spatial_info</w:t>
      </w:r>
      <w:r>
        <w:t>” folder</w:t>
      </w:r>
      <w:r w:rsidR="00B67E6A">
        <w:t xml:space="preserve"> for the appropriate year and park</w:t>
      </w:r>
      <w:r w:rsidR="00383D6D">
        <w:t>:</w:t>
      </w:r>
    </w:p>
    <w:p w:rsidRPr="008F00BF" w:rsidR="0035070C" w:rsidP="00AB37DA" w:rsidRDefault="008F00BF" w14:paraId="4B2999FE" w14:textId="262C3621">
      <w:pPr>
        <w:pStyle w:val="nrpsNormal"/>
        <w:numPr>
          <w:ilvl w:val="0"/>
          <w:numId w:val="41"/>
        </w:numPr>
        <w:rPr>
          <w:color w:val="0000FF"/>
          <w:u w:val="single"/>
        </w:rPr>
      </w:pPr>
      <w:r w:rsidRPr="00C633DA">
        <w:rPr>
          <w:u w:val="single"/>
        </w:rPr>
        <w:t>FTPC</w:t>
      </w:r>
      <w:r w:rsidRPr="007444B9">
        <w:t xml:space="preserve"> – </w:t>
      </w:r>
      <w:hyperlink w:history="1" r:id="rId30">
        <w:r w:rsidRPr="009C493E" w:rsidR="008041A8">
          <w:rPr>
            <w:rStyle w:val="Hyperlink"/>
            <w:i/>
            <w:iCs/>
          </w:rPr>
          <w:t>I:\vital_signs\05_focal_terr_plant_communities\Spatial_info\</w:t>
        </w:r>
      </w:hyperlink>
      <w:r w:rsidRPr="009C493E" w:rsidR="008041A8">
        <w:t xml:space="preserve"> </w:t>
      </w:r>
      <w:r w:rsidRPr="009C493E" w:rsidR="008041A8">
        <w:rPr>
          <w:rFonts w:ascii="Wingdings" w:hAnsi="Wingdings" w:eastAsia="Wingdings" w:cs="Wingdings"/>
        </w:rPr>
        <w:t>à</w:t>
      </w:r>
      <w:r w:rsidRPr="009C493E" w:rsidR="008041A8">
        <w:t xml:space="preserve"> </w:t>
      </w:r>
      <w:r w:rsidRPr="009C493E" w:rsidR="009C493E">
        <w:t>Year folder</w:t>
      </w:r>
      <w:r w:rsidR="009C493E">
        <w:t xml:space="preserve"> </w:t>
      </w:r>
      <w:r w:rsidR="009C493E">
        <w:rPr>
          <w:rFonts w:ascii="Wingdings" w:hAnsi="Wingdings" w:eastAsia="Wingdings" w:cs="Wingdings"/>
        </w:rPr>
        <w:t>à</w:t>
      </w:r>
      <w:r w:rsidR="009C493E">
        <w:t xml:space="preserve"> Park folder </w:t>
      </w:r>
      <w:r w:rsidR="009C493E">
        <w:rPr>
          <w:rFonts w:ascii="Wingdings" w:hAnsi="Wingdings" w:eastAsia="Wingdings" w:cs="Wingdings"/>
        </w:rPr>
        <w:t>à</w:t>
      </w:r>
      <w:r w:rsidR="007F1B6B">
        <w:t xml:space="preserve"> “</w:t>
      </w:r>
      <w:r w:rsidRPr="009C493E" w:rsidR="008041A8">
        <w:t>GIS_Data</w:t>
      </w:r>
      <w:r w:rsidR="007F1B6B">
        <w:t xml:space="preserve">” </w:t>
      </w:r>
      <w:r w:rsidR="007F1B6B">
        <w:rPr>
          <w:rFonts w:ascii="Wingdings" w:hAnsi="Wingdings" w:eastAsia="Wingdings" w:cs="Wingdings"/>
        </w:rPr>
        <w:t>à</w:t>
      </w:r>
      <w:r w:rsidR="007F1B6B">
        <w:t xml:space="preserve"> “</w:t>
      </w:r>
      <w:r w:rsidRPr="009C493E" w:rsidR="008041A8">
        <w:t>Data</w:t>
      </w:r>
      <w:r w:rsidR="007F1B6B">
        <w:t xml:space="preserve">” </w:t>
      </w:r>
      <w:r w:rsidR="007F1B6B">
        <w:rPr>
          <w:rFonts w:ascii="Wingdings" w:hAnsi="Wingdings" w:eastAsia="Wingdings" w:cs="Wingdings"/>
        </w:rPr>
        <w:t>à</w:t>
      </w:r>
      <w:r w:rsidR="007F1B6B">
        <w:t xml:space="preserve"> “</w:t>
      </w:r>
      <w:r w:rsidRPr="009C493E" w:rsidR="008041A8">
        <w:t>AGOL_Exports</w:t>
      </w:r>
      <w:r w:rsidR="007F1B6B">
        <w:t>”</w:t>
      </w:r>
    </w:p>
    <w:p w:rsidRPr="009C493E" w:rsidR="008F00BF" w:rsidP="00AB37DA" w:rsidRDefault="007444B9" w14:paraId="2C7ACC70" w14:textId="28D4E026">
      <w:pPr>
        <w:pStyle w:val="nrpsNormal"/>
        <w:numPr>
          <w:ilvl w:val="0"/>
          <w:numId w:val="41"/>
        </w:numPr>
        <w:rPr>
          <w:color w:val="0000FF"/>
          <w:u w:val="single"/>
        </w:rPr>
      </w:pPr>
      <w:r w:rsidRPr="00C633DA">
        <w:rPr>
          <w:u w:val="single"/>
        </w:rPr>
        <w:t>EIPS</w:t>
      </w:r>
      <w:r>
        <w:t xml:space="preserve"> – </w:t>
      </w:r>
      <w:hyperlink w:history="1" r:id="rId31">
        <w:bookmarkStart w:name="_Hlk72323470" w:id="13"/>
        <w:r w:rsidRPr="007444B9" w:rsidR="008F00BF">
          <w:rPr>
            <w:rStyle w:val="Hyperlink"/>
            <w:i/>
            <w:iCs/>
          </w:rPr>
          <w:t>I:\vital_signs\12_established_invasive_plant_species\</w:t>
        </w:r>
        <w:bookmarkEnd w:id="13"/>
        <w:r w:rsidRPr="007444B9" w:rsidR="008F00BF">
          <w:rPr>
            <w:rStyle w:val="Hyperlink"/>
            <w:i/>
            <w:iCs/>
          </w:rPr>
          <w:t>Spatial_info</w:t>
        </w:r>
        <w:r w:rsidRPr="007444B9">
          <w:rPr>
            <w:rStyle w:val="Hyperlink"/>
            <w:i/>
            <w:iCs/>
          </w:rPr>
          <w:t>\</w:t>
        </w:r>
      </w:hyperlink>
      <w:r w:rsidR="008F00BF">
        <w:t xml:space="preserve"> </w:t>
      </w:r>
      <w:r w:rsidR="008F00BF">
        <w:rPr>
          <w:rFonts w:ascii="Wingdings" w:hAnsi="Wingdings" w:eastAsia="Wingdings" w:cs="Wingdings"/>
        </w:rPr>
        <w:t>à</w:t>
      </w:r>
      <w:r w:rsidR="008F00BF">
        <w:t xml:space="preserve"> </w:t>
      </w:r>
      <w:r w:rsidRPr="009C493E" w:rsidR="008F00BF">
        <w:t>Year folder</w:t>
      </w:r>
      <w:r w:rsidR="008F00BF">
        <w:t xml:space="preserve"> </w:t>
      </w:r>
      <w:r w:rsidR="008F00BF">
        <w:rPr>
          <w:rFonts w:ascii="Wingdings" w:hAnsi="Wingdings" w:eastAsia="Wingdings" w:cs="Wingdings"/>
        </w:rPr>
        <w:t>à</w:t>
      </w:r>
      <w:r w:rsidR="008F00BF">
        <w:t xml:space="preserve"> Park folder </w:t>
      </w:r>
      <w:r w:rsidR="008F00BF">
        <w:rPr>
          <w:rFonts w:ascii="Wingdings" w:hAnsi="Wingdings" w:eastAsia="Wingdings" w:cs="Wingdings"/>
        </w:rPr>
        <w:t>à</w:t>
      </w:r>
      <w:r w:rsidR="008F00BF">
        <w:t xml:space="preserve"> “</w:t>
      </w:r>
      <w:r w:rsidRPr="009C493E" w:rsidR="008F00BF">
        <w:t>GIS_Data</w:t>
      </w:r>
      <w:r w:rsidR="008F00BF">
        <w:t xml:space="preserve">” </w:t>
      </w:r>
      <w:r w:rsidR="008F00BF">
        <w:rPr>
          <w:rFonts w:ascii="Wingdings" w:hAnsi="Wingdings" w:eastAsia="Wingdings" w:cs="Wingdings"/>
        </w:rPr>
        <w:t>à</w:t>
      </w:r>
      <w:r w:rsidR="008F00BF">
        <w:t xml:space="preserve"> “</w:t>
      </w:r>
      <w:r w:rsidRPr="009C493E" w:rsidR="008F00BF">
        <w:t>Data</w:t>
      </w:r>
      <w:r w:rsidR="008F00BF">
        <w:t xml:space="preserve">” </w:t>
      </w:r>
      <w:r w:rsidR="008F00BF">
        <w:rPr>
          <w:rFonts w:ascii="Wingdings" w:hAnsi="Wingdings" w:eastAsia="Wingdings" w:cs="Wingdings"/>
        </w:rPr>
        <w:t>à</w:t>
      </w:r>
      <w:r w:rsidR="008F00BF">
        <w:t xml:space="preserve"> “</w:t>
      </w:r>
      <w:r w:rsidRPr="009C493E" w:rsidR="008F00BF">
        <w:t>AGOL_Exports</w:t>
      </w:r>
      <w:r w:rsidR="008F00BF">
        <w:t xml:space="preserve">” </w:t>
      </w:r>
    </w:p>
    <w:p w:rsidR="004D2ECC" w:rsidP="0035070C" w:rsidRDefault="008E58EA" w14:paraId="0B8948B2" w14:textId="16057839">
      <w:pPr>
        <w:pStyle w:val="nrpsNormal"/>
        <w:jc w:val="center"/>
      </w:pPr>
      <w:r w:rsidRPr="008E58EA">
        <w:rPr>
          <w:noProof/>
        </w:rPr>
        <w:lastRenderedPageBreak/>
        <w:drawing>
          <wp:inline distT="0" distB="0" distL="0" distR="0" wp14:anchorId="6137DE75" wp14:editId="2EE3BB64">
            <wp:extent cx="5943600" cy="770890"/>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32"/>
                    <a:stretch>
                      <a:fillRect/>
                    </a:stretch>
                  </pic:blipFill>
                  <pic:spPr>
                    <a:xfrm>
                      <a:off x="0" y="0"/>
                      <a:ext cx="5943600" cy="770890"/>
                    </a:xfrm>
                    <a:prstGeom prst="rect">
                      <a:avLst/>
                    </a:prstGeom>
                  </pic:spPr>
                </pic:pic>
              </a:graphicData>
            </a:graphic>
          </wp:inline>
        </w:drawing>
      </w:r>
    </w:p>
    <w:p w:rsidR="00E478B5" w:rsidP="00232F8C" w:rsidRDefault="00E478B5" w14:paraId="14226023" w14:textId="57F4D4F2">
      <w:pPr>
        <w:pStyle w:val="nrpsNormal"/>
      </w:pPr>
      <w:r>
        <w:t>Alternatively, instead of downloading images directly from AGOL, an easier option may be to use Arc</w:t>
      </w:r>
      <w:r w:rsidR="00F37809">
        <w:rPr>
          <w:lang w:val="haw-US"/>
        </w:rPr>
        <w:t xml:space="preserve">GIS </w:t>
      </w:r>
      <w:r>
        <w:t>Pro</w:t>
      </w:r>
      <w:r w:rsidR="00433E3B">
        <w:t>®</w:t>
      </w:r>
      <w:r>
        <w:t>, connect to the AGOL account, and export the appropriate geodatabase layer directly from Arc</w:t>
      </w:r>
      <w:r w:rsidR="00F37809">
        <w:rPr>
          <w:lang w:val="haw-US"/>
        </w:rPr>
        <w:t xml:space="preserve">GIS </w:t>
      </w:r>
      <w:r>
        <w:t>Pro.</w:t>
      </w:r>
      <w:r w:rsidR="00232F8C">
        <w:t xml:space="preserve">  For steps on this process</w:t>
      </w:r>
      <w:r w:rsidR="00FD4814">
        <w:t>,</w:t>
      </w:r>
      <w:r w:rsidR="00D05F06">
        <w:t xml:space="preserve"> contact the PACN </w:t>
      </w:r>
      <w:r w:rsidR="0010575B">
        <w:t>Botanist</w:t>
      </w:r>
      <w:r w:rsidR="00D05F06">
        <w:t xml:space="preserve"> or </w:t>
      </w:r>
      <w:r w:rsidR="00EC765D">
        <w:t xml:space="preserve">Lead </w:t>
      </w:r>
      <w:r w:rsidR="00F102C4">
        <w:t xml:space="preserve">Plant </w:t>
      </w:r>
      <w:r w:rsidR="00EC765D">
        <w:t xml:space="preserve">Biological Science Technician for assistance. </w:t>
      </w:r>
      <w:r w:rsidR="009C483B">
        <w:br/>
      </w:r>
    </w:p>
    <w:p w:rsidR="00370BFC" w:rsidP="00047B32" w:rsidRDefault="00370BFC" w14:paraId="6F483447" w14:textId="09944078">
      <w:pPr>
        <w:pStyle w:val="nrpsHeading2SOP"/>
      </w:pPr>
      <w:r>
        <w:t xml:space="preserve">Process </w:t>
      </w:r>
      <w:r w:rsidR="005F2D53">
        <w:t xml:space="preserve">ArcCollector </w:t>
      </w:r>
      <w:r>
        <w:t>Images</w:t>
      </w:r>
    </w:p>
    <w:p w:rsidR="005F2D53" w:rsidP="00370BFC" w:rsidRDefault="005F2D53" w14:paraId="198C6676" w14:textId="1779F823">
      <w:pPr>
        <w:pStyle w:val="nrpsNormal"/>
      </w:pPr>
      <w:r>
        <w:t>Use the following steps to process ArcCollector images, add watermarks to photos, organize the photo with the correct folder structure, and name the photos.</w:t>
      </w:r>
    </w:p>
    <w:p w:rsidR="002B6D3E" w:rsidP="005F2D53" w:rsidRDefault="0069483C" w14:paraId="36264D07" w14:textId="647851F7">
      <w:pPr>
        <w:pStyle w:val="nrpsNormal"/>
        <w:numPr>
          <w:ilvl w:val="0"/>
          <w:numId w:val="39"/>
        </w:numPr>
      </w:pPr>
      <w:r>
        <w:t>Using ArcGIS Pro, o</w:t>
      </w:r>
      <w:r w:rsidR="005F2D53">
        <w:t>pen the file geodatabase</w:t>
      </w:r>
      <w:r>
        <w:t xml:space="preserve"> (.gdb) found in the “</w:t>
      </w:r>
      <w:r w:rsidR="00AC5298">
        <w:t>Spatial_info</w:t>
      </w:r>
      <w:r>
        <w:t>” folder</w:t>
      </w:r>
      <w:r w:rsidR="003D643F">
        <w:t xml:space="preserve"> </w:t>
      </w:r>
      <w:r w:rsidR="00977548">
        <w:t>for the appropriate year and park</w:t>
      </w:r>
      <w:r w:rsidR="004B141E">
        <w:t xml:space="preserve"> (see folder locations below)</w:t>
      </w:r>
      <w:r>
        <w:t xml:space="preserve">, or download </w:t>
      </w:r>
      <w:r w:rsidR="003D643F">
        <w:t>the latest version of the layer file to a</w:t>
      </w:r>
      <w:r>
        <w:t xml:space="preserve"> file geodatabase from AGOL</w:t>
      </w:r>
      <w:r w:rsidR="003D643F">
        <w:t xml:space="preserve"> if needed</w:t>
      </w:r>
      <w:r>
        <w:t>.</w:t>
      </w:r>
    </w:p>
    <w:p w:rsidR="002B6D3E" w:rsidP="002B6D3E" w:rsidRDefault="002B6D3E" w14:paraId="36A80272" w14:textId="77777777">
      <w:pPr>
        <w:pStyle w:val="nrpsNormal"/>
        <w:numPr>
          <w:ilvl w:val="0"/>
          <w:numId w:val="44"/>
        </w:numPr>
      </w:pPr>
      <w:r w:rsidRPr="00C633DA">
        <w:rPr>
          <w:u w:val="single"/>
        </w:rPr>
        <w:t>FTPC</w:t>
      </w:r>
      <w:r w:rsidRPr="007444B9">
        <w:t xml:space="preserve"> – </w:t>
      </w:r>
      <w:hyperlink w:history="1" r:id="rId33">
        <w:r w:rsidRPr="009C493E">
          <w:rPr>
            <w:rStyle w:val="Hyperlink"/>
            <w:i/>
            <w:iCs/>
          </w:rPr>
          <w:t>I:\vital_signs\05_focal_terr_plant_communities\Spatial_info\</w:t>
        </w:r>
      </w:hyperlink>
      <w:r w:rsidRPr="009C493E">
        <w:t xml:space="preserve"> </w:t>
      </w:r>
      <w:r w:rsidRPr="009C493E">
        <w:rPr>
          <w:rFonts w:ascii="Wingdings" w:hAnsi="Wingdings" w:eastAsia="Wingdings" w:cs="Wingdings"/>
        </w:rPr>
        <w:t>à</w:t>
      </w:r>
      <w:r w:rsidRPr="009C493E">
        <w:t xml:space="preserve"> Year folder</w:t>
      </w:r>
      <w:r>
        <w:t xml:space="preserve"> </w:t>
      </w:r>
      <w:r>
        <w:rPr>
          <w:rFonts w:ascii="Wingdings" w:hAnsi="Wingdings" w:eastAsia="Wingdings" w:cs="Wingdings"/>
        </w:rPr>
        <w:t>à</w:t>
      </w:r>
      <w:r>
        <w:t xml:space="preserve"> Park folder </w:t>
      </w:r>
      <w:r>
        <w:rPr>
          <w:rFonts w:ascii="Wingdings" w:hAnsi="Wingdings" w:eastAsia="Wingdings" w:cs="Wingdings"/>
        </w:rPr>
        <w:t>à</w:t>
      </w:r>
      <w:r>
        <w:t xml:space="preserve"> “</w:t>
      </w:r>
      <w:r w:rsidRPr="009C493E">
        <w:t>GIS_Data</w:t>
      </w:r>
      <w:r>
        <w:t xml:space="preserve">” </w:t>
      </w:r>
      <w:r>
        <w:rPr>
          <w:rFonts w:ascii="Wingdings" w:hAnsi="Wingdings" w:eastAsia="Wingdings" w:cs="Wingdings"/>
        </w:rPr>
        <w:t>à</w:t>
      </w:r>
      <w:r>
        <w:t xml:space="preserve"> “</w:t>
      </w:r>
      <w:r w:rsidRPr="009C493E">
        <w:t>Data</w:t>
      </w:r>
      <w:r>
        <w:t xml:space="preserve">” </w:t>
      </w:r>
      <w:r>
        <w:rPr>
          <w:rFonts w:ascii="Wingdings" w:hAnsi="Wingdings" w:eastAsia="Wingdings" w:cs="Wingdings"/>
        </w:rPr>
        <w:t>à</w:t>
      </w:r>
      <w:r>
        <w:t xml:space="preserve"> “</w:t>
      </w:r>
      <w:r w:rsidRPr="009C493E">
        <w:t>AGOL_Exports</w:t>
      </w:r>
      <w:r>
        <w:t>”</w:t>
      </w:r>
    </w:p>
    <w:p w:rsidR="005F2D53" w:rsidP="002B6D3E" w:rsidRDefault="002B6D3E" w14:paraId="078EB819" w14:textId="41FD8D4E">
      <w:pPr>
        <w:pStyle w:val="nrpsNormal"/>
        <w:numPr>
          <w:ilvl w:val="0"/>
          <w:numId w:val="44"/>
        </w:numPr>
      </w:pPr>
      <w:r w:rsidRPr="00C633DA">
        <w:rPr>
          <w:u w:val="single"/>
        </w:rPr>
        <w:t>EIPS</w:t>
      </w:r>
      <w:r>
        <w:t xml:space="preserve"> – </w:t>
      </w:r>
      <w:hyperlink w:history="1" r:id="rId34">
        <w:r w:rsidRPr="007444B9">
          <w:rPr>
            <w:rStyle w:val="Hyperlink"/>
            <w:i/>
            <w:iCs/>
          </w:rPr>
          <w:t>I:\vital_signs\12_established_invasive_plant_species\Spatial_info\</w:t>
        </w:r>
      </w:hyperlink>
      <w:r>
        <w:t xml:space="preserve"> </w:t>
      </w:r>
      <w:r>
        <w:rPr>
          <w:rFonts w:ascii="Wingdings" w:hAnsi="Wingdings" w:eastAsia="Wingdings" w:cs="Wingdings"/>
        </w:rPr>
        <w:t>à</w:t>
      </w:r>
      <w:r>
        <w:t xml:space="preserve"> </w:t>
      </w:r>
      <w:r w:rsidRPr="009C493E">
        <w:t>Year folder</w:t>
      </w:r>
      <w:r>
        <w:t xml:space="preserve"> </w:t>
      </w:r>
      <w:r>
        <w:rPr>
          <w:rFonts w:ascii="Wingdings" w:hAnsi="Wingdings" w:eastAsia="Wingdings" w:cs="Wingdings"/>
        </w:rPr>
        <w:t>à</w:t>
      </w:r>
      <w:r>
        <w:t xml:space="preserve"> Park folder </w:t>
      </w:r>
      <w:r>
        <w:rPr>
          <w:rFonts w:ascii="Wingdings" w:hAnsi="Wingdings" w:eastAsia="Wingdings" w:cs="Wingdings"/>
        </w:rPr>
        <w:t>à</w:t>
      </w:r>
      <w:r>
        <w:t xml:space="preserve"> “</w:t>
      </w:r>
      <w:r w:rsidRPr="009C493E">
        <w:t>GIS_Data</w:t>
      </w:r>
      <w:r>
        <w:t xml:space="preserve">” </w:t>
      </w:r>
      <w:r>
        <w:rPr>
          <w:rFonts w:ascii="Wingdings" w:hAnsi="Wingdings" w:eastAsia="Wingdings" w:cs="Wingdings"/>
        </w:rPr>
        <w:t>à</w:t>
      </w:r>
      <w:r>
        <w:t xml:space="preserve"> “</w:t>
      </w:r>
      <w:r w:rsidRPr="009C493E">
        <w:t>Data</w:t>
      </w:r>
      <w:r>
        <w:t xml:space="preserve">” </w:t>
      </w:r>
      <w:r>
        <w:rPr>
          <w:rFonts w:ascii="Wingdings" w:hAnsi="Wingdings" w:eastAsia="Wingdings" w:cs="Wingdings"/>
        </w:rPr>
        <w:t>à</w:t>
      </w:r>
      <w:r>
        <w:t xml:space="preserve"> “</w:t>
      </w:r>
      <w:r w:rsidRPr="009C493E">
        <w:t>AGOL_Exports</w:t>
      </w:r>
      <w:r>
        <w:t>”</w:t>
      </w:r>
      <w:r>
        <w:br/>
      </w:r>
      <w:r>
        <w:br/>
      </w:r>
    </w:p>
    <w:p w:rsidR="00A52A31" w:rsidP="005F2D53" w:rsidRDefault="0069483C" w14:paraId="496874C7" w14:textId="0DC795DD">
      <w:pPr>
        <w:pStyle w:val="nrpsNormal"/>
        <w:numPr>
          <w:ilvl w:val="0"/>
          <w:numId w:val="39"/>
        </w:numPr>
      </w:pPr>
      <w:r>
        <w:t>Open the python script (Export Attachments.py) found in the Attachments toolbox (</w:t>
      </w:r>
      <w:r w:rsidRPr="00241F7D" w:rsidR="00241F7D">
        <w:t>Attachments.tbx</w:t>
      </w:r>
      <w:r>
        <w:t xml:space="preserve">) </w:t>
      </w:r>
      <w:r w:rsidR="00241F7D">
        <w:t>on the I</w:t>
      </w:r>
      <w:r w:rsidR="00D32539">
        <w:t>:\</w:t>
      </w:r>
      <w:r w:rsidR="00241F7D">
        <w:t xml:space="preserve"> drive</w:t>
      </w:r>
      <w:r w:rsidR="008B7DA9">
        <w:t>:</w:t>
      </w:r>
    </w:p>
    <w:p w:rsidR="00A52A31" w:rsidP="007C1B6C" w:rsidRDefault="00A52A31" w14:paraId="44393ADE" w14:textId="54725CD6">
      <w:pPr>
        <w:pStyle w:val="nrpsNormal"/>
        <w:numPr>
          <w:ilvl w:val="0"/>
          <w:numId w:val="42"/>
        </w:numPr>
      </w:pPr>
      <w:r w:rsidRPr="003F1E72">
        <w:rPr>
          <w:szCs w:val="23"/>
          <w:u w:val="single"/>
        </w:rPr>
        <w:t>FTPC</w:t>
      </w:r>
      <w:r w:rsidRPr="003F1E72">
        <w:rPr>
          <w:szCs w:val="23"/>
        </w:rPr>
        <w:t xml:space="preserve"> – </w:t>
      </w:r>
      <w:hyperlink w:history="1" r:id="rId35">
        <w:r w:rsidRPr="003F1E72" w:rsidR="00241F7D">
          <w:rPr>
            <w:rStyle w:val="Hyperlink"/>
            <w:i/>
            <w:iCs/>
            <w:sz w:val="22"/>
            <w:szCs w:val="22"/>
          </w:rPr>
          <w:t>I:\vital_signs\05_focal_terr_plant_communities\Images\process_images\ArcGIS_Toolbox</w:t>
        </w:r>
      </w:hyperlink>
      <w:r w:rsidRPr="003F1E72" w:rsidR="00587148">
        <w:rPr>
          <w:sz w:val="22"/>
          <w:szCs w:val="22"/>
          <w:lang w:val="haw-US"/>
        </w:rPr>
        <w:t xml:space="preserve"> (there is a shortcut t</w:t>
      </w:r>
      <w:r w:rsidRPr="003F1E72" w:rsidR="003F1E72">
        <w:rPr>
          <w:sz w:val="22"/>
          <w:szCs w:val="22"/>
          <w:lang w:val="haw-US"/>
        </w:rPr>
        <w:t xml:space="preserve">o this folder in </w:t>
      </w:r>
      <w:hyperlink w:history="1" r:id="rId36">
        <w:r w:rsidR="003F1E72">
          <w:rPr>
            <w:rStyle w:val="Hyperlink"/>
            <w:i/>
            <w:iCs/>
            <w:sz w:val="21"/>
            <w:szCs w:val="21"/>
          </w:rPr>
          <w:t>I:\vital_signs\12_established_invasive_plant_species\Images\</w:t>
        </w:r>
      </w:hyperlink>
      <w:r w:rsidR="00D70552">
        <w:rPr>
          <w:sz w:val="21"/>
          <w:szCs w:val="21"/>
          <w:lang w:val="haw-US"/>
        </w:rPr>
        <w:t>)</w:t>
      </w:r>
    </w:p>
    <w:p w:rsidR="00241F7D" w:rsidP="00241F7D" w:rsidRDefault="00D0566B" w14:paraId="02718A31" w14:textId="6DE9056B">
      <w:pPr>
        <w:pStyle w:val="nrpsNormal"/>
        <w:numPr>
          <w:ilvl w:val="1"/>
          <w:numId w:val="39"/>
        </w:numPr>
      </w:pPr>
      <w:r>
        <w:rPr>
          <w:noProof/>
        </w:rPr>
        <w:lastRenderedPageBreak/>
        <mc:AlternateContent>
          <mc:Choice Requires="wps">
            <w:drawing>
              <wp:anchor distT="0" distB="0" distL="114300" distR="114300" simplePos="0" relativeHeight="251658240" behindDoc="1" locked="0" layoutInCell="1" allowOverlap="1" wp14:anchorId="329C8EF6" wp14:editId="7CC1D95A">
                <wp:simplePos x="0" y="0"/>
                <wp:positionH relativeFrom="column">
                  <wp:posOffset>561975</wp:posOffset>
                </wp:positionH>
                <wp:positionV relativeFrom="paragraph">
                  <wp:posOffset>459740</wp:posOffset>
                </wp:positionV>
                <wp:extent cx="5029200" cy="2924175"/>
                <wp:effectExtent l="0" t="0" r="19050" b="28575"/>
                <wp:wrapTopAndBottom/>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924175"/>
                        </a:xfrm>
                        <a:prstGeom prst="rect">
                          <a:avLst/>
                        </a:prstGeom>
                        <a:solidFill>
                          <a:srgbClr val="FFFFFF"/>
                        </a:solidFill>
                        <a:ln w="9525">
                          <a:solidFill>
                            <a:srgbClr val="000000"/>
                          </a:solidFill>
                          <a:miter lim="800000"/>
                          <a:headEnd/>
                          <a:tailEnd/>
                        </a:ln>
                      </wps:spPr>
                      <wps:txbx>
                        <w:txbxContent>
                          <w:p w:rsidRPr="00241F7D" w:rsidR="00241F7D" w:rsidP="00241F7D" w:rsidRDefault="00241F7D" w14:paraId="7DE81532" w14:textId="2DBD30C4">
                            <w:pPr>
                              <w:rPr>
                                <w:rFonts w:ascii="Courier New" w:hAnsi="Courier New" w:cs="Courier New"/>
                                <w:sz w:val="16"/>
                                <w:szCs w:val="16"/>
                              </w:rPr>
                            </w:pPr>
                            <w:r w:rsidRPr="00241F7D">
                              <w:rPr>
                                <w:rFonts w:ascii="Courier New" w:hAnsi="Courier New" w:cs="Courier New"/>
                                <w:sz w:val="16"/>
                                <w:szCs w:val="16"/>
                              </w:rPr>
                              <w:t>import arcpy</w:t>
                            </w:r>
                          </w:p>
                          <w:p w:rsidRPr="00241F7D" w:rsidR="00241F7D" w:rsidP="00241F7D" w:rsidRDefault="00241F7D" w14:paraId="4B822D4D" w14:textId="77777777">
                            <w:pPr>
                              <w:rPr>
                                <w:rFonts w:ascii="Courier New" w:hAnsi="Courier New" w:cs="Courier New"/>
                                <w:sz w:val="16"/>
                                <w:szCs w:val="16"/>
                              </w:rPr>
                            </w:pPr>
                            <w:r w:rsidRPr="00241F7D">
                              <w:rPr>
                                <w:rFonts w:ascii="Courier New" w:hAnsi="Courier New" w:cs="Courier New"/>
                                <w:sz w:val="16"/>
                                <w:szCs w:val="16"/>
                              </w:rPr>
                              <w:t>class ToolValidator(object):</w:t>
                            </w:r>
                          </w:p>
                          <w:p w:rsidRPr="00241F7D" w:rsidR="00241F7D" w:rsidP="00241F7D" w:rsidRDefault="00241F7D" w14:paraId="5C10D2D7" w14:textId="77777777">
                            <w:pPr>
                              <w:rPr>
                                <w:rFonts w:ascii="Courier New" w:hAnsi="Courier New" w:cs="Courier New"/>
                                <w:sz w:val="16"/>
                                <w:szCs w:val="16"/>
                              </w:rPr>
                            </w:pPr>
                            <w:r w:rsidRPr="00241F7D">
                              <w:rPr>
                                <w:rFonts w:ascii="Courier New" w:hAnsi="Courier New" w:cs="Courier New"/>
                                <w:sz w:val="16"/>
                                <w:szCs w:val="16"/>
                              </w:rPr>
                              <w:t xml:space="preserve">  """Class for validating a tool's parameter values and controlling</w:t>
                            </w:r>
                          </w:p>
                          <w:p w:rsidRPr="00241F7D" w:rsidR="00241F7D" w:rsidP="00241F7D" w:rsidRDefault="00241F7D" w14:paraId="0C756337" w14:textId="77777777">
                            <w:pPr>
                              <w:rPr>
                                <w:rFonts w:ascii="Courier New" w:hAnsi="Courier New" w:cs="Courier New"/>
                                <w:sz w:val="16"/>
                                <w:szCs w:val="16"/>
                              </w:rPr>
                            </w:pPr>
                            <w:r w:rsidRPr="00241F7D">
                              <w:rPr>
                                <w:rFonts w:ascii="Courier New" w:hAnsi="Courier New" w:cs="Courier New"/>
                                <w:sz w:val="16"/>
                                <w:szCs w:val="16"/>
                              </w:rPr>
                              <w:t xml:space="preserve">  the behavior of the tool's dialog."""</w:t>
                            </w:r>
                          </w:p>
                          <w:p w:rsidRPr="00241F7D" w:rsidR="00241F7D" w:rsidP="00241F7D" w:rsidRDefault="00241F7D" w14:paraId="0E6BF80B" w14:textId="77777777">
                            <w:pPr>
                              <w:rPr>
                                <w:rFonts w:ascii="Courier New" w:hAnsi="Courier New" w:cs="Courier New"/>
                                <w:sz w:val="16"/>
                                <w:szCs w:val="16"/>
                              </w:rPr>
                            </w:pPr>
                          </w:p>
                          <w:p w:rsidRPr="00241F7D" w:rsidR="00241F7D" w:rsidP="00241F7D" w:rsidRDefault="00241F7D" w14:paraId="5F178746" w14:textId="77777777">
                            <w:pPr>
                              <w:rPr>
                                <w:rFonts w:ascii="Courier New" w:hAnsi="Courier New" w:cs="Courier New"/>
                                <w:sz w:val="16"/>
                                <w:szCs w:val="16"/>
                              </w:rPr>
                            </w:pPr>
                            <w:r w:rsidRPr="00241F7D">
                              <w:rPr>
                                <w:rFonts w:ascii="Courier New" w:hAnsi="Courier New" w:cs="Courier New"/>
                                <w:sz w:val="16"/>
                                <w:szCs w:val="16"/>
                              </w:rPr>
                              <w:t xml:space="preserve">  def __init__(self):</w:t>
                            </w:r>
                          </w:p>
                          <w:p w:rsidRPr="00241F7D" w:rsidR="00241F7D" w:rsidP="00241F7D" w:rsidRDefault="00241F7D" w14:paraId="24AD7AFF" w14:textId="77777777">
                            <w:pPr>
                              <w:rPr>
                                <w:rFonts w:ascii="Courier New" w:hAnsi="Courier New" w:cs="Courier New"/>
                                <w:sz w:val="16"/>
                                <w:szCs w:val="16"/>
                              </w:rPr>
                            </w:pPr>
                            <w:r w:rsidRPr="00241F7D">
                              <w:rPr>
                                <w:rFonts w:ascii="Courier New" w:hAnsi="Courier New" w:cs="Courier New"/>
                                <w:sz w:val="16"/>
                                <w:szCs w:val="16"/>
                              </w:rPr>
                              <w:t xml:space="preserve">    """Setup arcpy and the list of tool parameters."""</w:t>
                            </w:r>
                          </w:p>
                          <w:p w:rsidRPr="00241F7D" w:rsidR="00241F7D" w:rsidP="00241F7D" w:rsidRDefault="00241F7D" w14:paraId="2E545810" w14:textId="77777777">
                            <w:pPr>
                              <w:rPr>
                                <w:rFonts w:ascii="Courier New" w:hAnsi="Courier New" w:cs="Courier New"/>
                                <w:sz w:val="16"/>
                                <w:szCs w:val="16"/>
                              </w:rPr>
                            </w:pPr>
                            <w:r w:rsidRPr="00241F7D">
                              <w:rPr>
                                <w:rFonts w:ascii="Courier New" w:hAnsi="Courier New" w:cs="Courier New"/>
                                <w:sz w:val="16"/>
                                <w:szCs w:val="16"/>
                              </w:rPr>
                              <w:t xml:space="preserve">    self.params = arcpy.GetParameterInfo()</w:t>
                            </w:r>
                          </w:p>
                          <w:p w:rsidRPr="00241F7D" w:rsidR="00241F7D" w:rsidP="00241F7D" w:rsidRDefault="00241F7D" w14:paraId="74C325F7" w14:textId="77777777">
                            <w:pPr>
                              <w:rPr>
                                <w:rFonts w:ascii="Courier New" w:hAnsi="Courier New" w:cs="Courier New"/>
                                <w:sz w:val="16"/>
                                <w:szCs w:val="16"/>
                              </w:rPr>
                            </w:pPr>
                          </w:p>
                          <w:p w:rsidRPr="00241F7D" w:rsidR="00241F7D" w:rsidP="00241F7D" w:rsidRDefault="00241F7D" w14:paraId="7D9471DB" w14:textId="77777777">
                            <w:pPr>
                              <w:rPr>
                                <w:rFonts w:ascii="Courier New" w:hAnsi="Courier New" w:cs="Courier New"/>
                                <w:sz w:val="16"/>
                                <w:szCs w:val="16"/>
                              </w:rPr>
                            </w:pPr>
                            <w:r w:rsidRPr="00241F7D">
                              <w:rPr>
                                <w:rFonts w:ascii="Courier New" w:hAnsi="Courier New" w:cs="Courier New"/>
                                <w:sz w:val="16"/>
                                <w:szCs w:val="16"/>
                              </w:rPr>
                              <w:t xml:space="preserve">  def initializeParameters(self):</w:t>
                            </w:r>
                          </w:p>
                          <w:p w:rsidRPr="00241F7D" w:rsidR="00241F7D" w:rsidP="00241F7D" w:rsidRDefault="00241F7D" w14:paraId="42E0EBF3" w14:textId="77777777">
                            <w:pPr>
                              <w:rPr>
                                <w:rFonts w:ascii="Courier New" w:hAnsi="Courier New" w:cs="Courier New"/>
                                <w:sz w:val="16"/>
                                <w:szCs w:val="16"/>
                              </w:rPr>
                            </w:pPr>
                            <w:r w:rsidRPr="00241F7D">
                              <w:rPr>
                                <w:rFonts w:ascii="Courier New" w:hAnsi="Courier New" w:cs="Courier New"/>
                                <w:sz w:val="16"/>
                                <w:szCs w:val="16"/>
                              </w:rPr>
                              <w:t xml:space="preserve">    """Refine the properties of a tool's parameters.  This method is</w:t>
                            </w:r>
                          </w:p>
                          <w:p w:rsidRPr="00241F7D" w:rsidR="00241F7D" w:rsidP="00241F7D" w:rsidRDefault="00241F7D" w14:paraId="49C899D3" w14:textId="77777777">
                            <w:pPr>
                              <w:rPr>
                                <w:rFonts w:ascii="Courier New" w:hAnsi="Courier New" w:cs="Courier New"/>
                                <w:sz w:val="16"/>
                                <w:szCs w:val="16"/>
                              </w:rPr>
                            </w:pPr>
                            <w:r w:rsidRPr="00241F7D">
                              <w:rPr>
                                <w:rFonts w:ascii="Courier New" w:hAnsi="Courier New" w:cs="Courier New"/>
                                <w:sz w:val="16"/>
                                <w:szCs w:val="16"/>
                              </w:rPr>
                              <w:t xml:space="preserve">    called when the tool is opened."""</w:t>
                            </w:r>
                          </w:p>
                          <w:p w:rsidRPr="00241F7D" w:rsidR="00241F7D" w:rsidP="00241F7D" w:rsidRDefault="00241F7D" w14:paraId="2FC2179C" w14:textId="77777777">
                            <w:pPr>
                              <w:rPr>
                                <w:rFonts w:ascii="Courier New" w:hAnsi="Courier New" w:cs="Courier New"/>
                                <w:sz w:val="16"/>
                                <w:szCs w:val="16"/>
                              </w:rPr>
                            </w:pPr>
                            <w:r w:rsidRPr="00241F7D">
                              <w:rPr>
                                <w:rFonts w:ascii="Courier New" w:hAnsi="Courier New" w:cs="Courier New"/>
                                <w:sz w:val="16"/>
                                <w:szCs w:val="16"/>
                              </w:rPr>
                              <w:t xml:space="preserve">    return</w:t>
                            </w:r>
                          </w:p>
                          <w:p w:rsidRPr="00241F7D" w:rsidR="00241F7D" w:rsidP="00241F7D" w:rsidRDefault="00241F7D" w14:paraId="44107AFD" w14:textId="77777777">
                            <w:pPr>
                              <w:rPr>
                                <w:rFonts w:ascii="Courier New" w:hAnsi="Courier New" w:cs="Courier New"/>
                                <w:sz w:val="16"/>
                                <w:szCs w:val="16"/>
                              </w:rPr>
                            </w:pPr>
                          </w:p>
                          <w:p w:rsidRPr="00241F7D" w:rsidR="00241F7D" w:rsidP="00241F7D" w:rsidRDefault="00241F7D" w14:paraId="474B020B" w14:textId="77777777">
                            <w:pPr>
                              <w:rPr>
                                <w:rFonts w:ascii="Courier New" w:hAnsi="Courier New" w:cs="Courier New"/>
                                <w:sz w:val="16"/>
                                <w:szCs w:val="16"/>
                              </w:rPr>
                            </w:pPr>
                            <w:r w:rsidRPr="00241F7D">
                              <w:rPr>
                                <w:rFonts w:ascii="Courier New" w:hAnsi="Courier New" w:cs="Courier New"/>
                                <w:sz w:val="16"/>
                                <w:szCs w:val="16"/>
                              </w:rPr>
                              <w:t xml:space="preserve">  def updateParameters(self):</w:t>
                            </w:r>
                          </w:p>
                          <w:p w:rsidRPr="00241F7D" w:rsidR="00241F7D" w:rsidP="00241F7D" w:rsidRDefault="00241F7D" w14:paraId="239A3A70" w14:textId="77777777">
                            <w:pPr>
                              <w:rPr>
                                <w:rFonts w:ascii="Courier New" w:hAnsi="Courier New" w:cs="Courier New"/>
                                <w:sz w:val="16"/>
                                <w:szCs w:val="16"/>
                              </w:rPr>
                            </w:pPr>
                            <w:r w:rsidRPr="00241F7D">
                              <w:rPr>
                                <w:rFonts w:ascii="Courier New" w:hAnsi="Courier New" w:cs="Courier New"/>
                                <w:sz w:val="16"/>
                                <w:szCs w:val="16"/>
                              </w:rPr>
                              <w:t xml:space="preserve">    """Modify the values and properties of parameters before internal</w:t>
                            </w:r>
                          </w:p>
                          <w:p w:rsidRPr="00241F7D" w:rsidR="00241F7D" w:rsidP="00241F7D" w:rsidRDefault="00241F7D" w14:paraId="6EC09760" w14:textId="77777777">
                            <w:pPr>
                              <w:rPr>
                                <w:rFonts w:ascii="Courier New" w:hAnsi="Courier New" w:cs="Courier New"/>
                                <w:sz w:val="16"/>
                                <w:szCs w:val="16"/>
                              </w:rPr>
                            </w:pPr>
                            <w:r w:rsidRPr="00241F7D">
                              <w:rPr>
                                <w:rFonts w:ascii="Courier New" w:hAnsi="Courier New" w:cs="Courier New"/>
                                <w:sz w:val="16"/>
                                <w:szCs w:val="16"/>
                              </w:rPr>
                              <w:t xml:space="preserve">    validation is performed.  This method is called whenever a parameter</w:t>
                            </w:r>
                          </w:p>
                          <w:p w:rsidRPr="00241F7D" w:rsidR="00241F7D" w:rsidP="00241F7D" w:rsidRDefault="00241F7D" w14:paraId="6D7C4305" w14:textId="77777777">
                            <w:pPr>
                              <w:rPr>
                                <w:rFonts w:ascii="Courier New" w:hAnsi="Courier New" w:cs="Courier New"/>
                                <w:sz w:val="16"/>
                                <w:szCs w:val="16"/>
                              </w:rPr>
                            </w:pPr>
                            <w:r w:rsidRPr="00241F7D">
                              <w:rPr>
                                <w:rFonts w:ascii="Courier New" w:hAnsi="Courier New" w:cs="Courier New"/>
                                <w:sz w:val="16"/>
                                <w:szCs w:val="16"/>
                              </w:rPr>
                              <w:t xml:space="preserve">    has been changed."""</w:t>
                            </w:r>
                          </w:p>
                          <w:p w:rsidRPr="00241F7D" w:rsidR="00241F7D" w:rsidP="00241F7D" w:rsidRDefault="00241F7D" w14:paraId="53240E7A" w14:textId="77777777">
                            <w:pPr>
                              <w:rPr>
                                <w:rFonts w:ascii="Courier New" w:hAnsi="Courier New" w:cs="Courier New"/>
                                <w:sz w:val="16"/>
                                <w:szCs w:val="16"/>
                              </w:rPr>
                            </w:pPr>
                            <w:r w:rsidRPr="00241F7D">
                              <w:rPr>
                                <w:rFonts w:ascii="Courier New" w:hAnsi="Courier New" w:cs="Courier New"/>
                                <w:sz w:val="16"/>
                                <w:szCs w:val="16"/>
                              </w:rPr>
                              <w:t xml:space="preserve">    return</w:t>
                            </w:r>
                          </w:p>
                          <w:p w:rsidRPr="00241F7D" w:rsidR="00241F7D" w:rsidP="00241F7D" w:rsidRDefault="00241F7D" w14:paraId="294C3B4F" w14:textId="77777777">
                            <w:pPr>
                              <w:rPr>
                                <w:rFonts w:ascii="Courier New" w:hAnsi="Courier New" w:cs="Courier New"/>
                                <w:sz w:val="16"/>
                                <w:szCs w:val="16"/>
                              </w:rPr>
                            </w:pPr>
                          </w:p>
                          <w:p w:rsidRPr="00241F7D" w:rsidR="00241F7D" w:rsidP="00241F7D" w:rsidRDefault="00241F7D" w14:paraId="6C8C0922" w14:textId="77777777">
                            <w:pPr>
                              <w:rPr>
                                <w:rFonts w:ascii="Courier New" w:hAnsi="Courier New" w:cs="Courier New"/>
                                <w:sz w:val="16"/>
                                <w:szCs w:val="16"/>
                              </w:rPr>
                            </w:pPr>
                            <w:r w:rsidRPr="00241F7D">
                              <w:rPr>
                                <w:rFonts w:ascii="Courier New" w:hAnsi="Courier New" w:cs="Courier New"/>
                                <w:sz w:val="16"/>
                                <w:szCs w:val="16"/>
                              </w:rPr>
                              <w:t xml:space="preserve">  def updateMessages(self):</w:t>
                            </w:r>
                          </w:p>
                          <w:p w:rsidRPr="00241F7D" w:rsidR="00241F7D" w:rsidP="00241F7D" w:rsidRDefault="00241F7D" w14:paraId="53474979" w14:textId="77777777">
                            <w:pPr>
                              <w:rPr>
                                <w:rFonts w:ascii="Courier New" w:hAnsi="Courier New" w:cs="Courier New"/>
                                <w:sz w:val="16"/>
                                <w:szCs w:val="16"/>
                              </w:rPr>
                            </w:pPr>
                            <w:r w:rsidRPr="00241F7D">
                              <w:rPr>
                                <w:rFonts w:ascii="Courier New" w:hAnsi="Courier New" w:cs="Courier New"/>
                                <w:sz w:val="16"/>
                                <w:szCs w:val="16"/>
                              </w:rPr>
                              <w:t xml:space="preserve">    """Modify the messages created by internal validation for each tool</w:t>
                            </w:r>
                          </w:p>
                          <w:p w:rsidRPr="00241F7D" w:rsidR="00241F7D" w:rsidP="00241F7D" w:rsidRDefault="00241F7D" w14:paraId="70DA84FD" w14:textId="77777777">
                            <w:pPr>
                              <w:rPr>
                                <w:rFonts w:ascii="Courier New" w:hAnsi="Courier New" w:cs="Courier New"/>
                                <w:sz w:val="16"/>
                                <w:szCs w:val="16"/>
                              </w:rPr>
                            </w:pPr>
                            <w:r w:rsidRPr="00241F7D">
                              <w:rPr>
                                <w:rFonts w:ascii="Courier New" w:hAnsi="Courier New" w:cs="Courier New"/>
                                <w:sz w:val="16"/>
                                <w:szCs w:val="16"/>
                              </w:rPr>
                              <w:t xml:space="preserve">    parameter.  This method is called after internal validation."""</w:t>
                            </w:r>
                          </w:p>
                          <w:p w:rsidRPr="00241F7D" w:rsidR="00241F7D" w:rsidP="00241F7D" w:rsidRDefault="00241F7D" w14:paraId="56D43B08" w14:textId="5CBBDA93">
                            <w:pPr>
                              <w:rPr>
                                <w:rFonts w:ascii="Courier New" w:hAnsi="Courier New" w:cs="Courier New"/>
                                <w:sz w:val="16"/>
                                <w:szCs w:val="16"/>
                              </w:rPr>
                            </w:pPr>
                            <w:r w:rsidRPr="00241F7D">
                              <w:rPr>
                                <w:rFonts w:ascii="Courier New" w:hAnsi="Courier New" w:cs="Courier New"/>
                                <w:sz w:val="16"/>
                                <w:szCs w:val="16"/>
                              </w:rPr>
                              <w:t xml:space="preserve">    return</w:t>
                            </w:r>
                          </w:p>
                        </w:txbxContent>
                      </wps:txbx>
                      <wps:bodyPr rot="0" vert="horz" wrap="square" lIns="91440" tIns="45720" rIns="91440" bIns="45720" anchor="t" anchorCtr="0">
                        <a:noAutofit/>
                      </wps:bodyPr>
                    </wps:wsp>
                  </a:graphicData>
                </a:graphic>
              </wp:anchor>
            </w:drawing>
          </mc:Choice>
          <mc:Fallback>
            <w:pict w14:anchorId="7604F380">
              <v:shapetype id="_x0000_t202" coordsize="21600,21600" o:spt="202" path="m,l,21600r21600,l21600,xe" w14:anchorId="329C8EF6">
                <v:stroke joinstyle="miter"/>
                <v:path gradientshapeok="t" o:connecttype="rect"/>
              </v:shapetype>
              <v:shape id="Text Box 2" style="position:absolute;left:0;text-align:left;margin-left:44.25pt;margin-top:36.2pt;width:396pt;height:230.25pt;z-index:-251658240;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">
                <v:textbox>
                  <w:txbxContent>
                    <w:p w:rsidRPr="00241F7D" w:rsidR="00241F7D" w:rsidP="00241F7D" w:rsidRDefault="00241F7D" w14:paraId="42491A22" w14:textId="2DBD30C4">
                      <w:pPr>
                        <w:rPr>
                          <w:rFonts w:ascii="Courier New" w:hAnsi="Courier New" w:cs="Courier New"/>
                          <w:sz w:val="16"/>
                          <w:szCs w:val="16"/>
                        </w:rPr>
                      </w:pPr>
                      <w:r w:rsidRPr="00241F7D">
                        <w:rPr>
                          <w:rFonts w:ascii="Courier New" w:hAnsi="Courier New" w:cs="Courier New"/>
                          <w:sz w:val="16"/>
                          <w:szCs w:val="16"/>
                        </w:rPr>
                        <w:t xml:space="preserve">import </w:t>
                      </w:r>
                      <w:proofErr w:type="spellStart"/>
                      <w:r w:rsidRPr="00241F7D">
                        <w:rPr>
                          <w:rFonts w:ascii="Courier New" w:hAnsi="Courier New" w:cs="Courier New"/>
                          <w:sz w:val="16"/>
                          <w:szCs w:val="16"/>
                        </w:rPr>
                        <w:t>arcpy</w:t>
                      </w:r>
                      <w:proofErr w:type="spellEnd"/>
                    </w:p>
                    <w:p w:rsidRPr="00241F7D" w:rsidR="00241F7D" w:rsidP="00241F7D" w:rsidRDefault="00241F7D" w14:paraId="2370B46B" w14:textId="77777777">
                      <w:pPr>
                        <w:rPr>
                          <w:rFonts w:ascii="Courier New" w:hAnsi="Courier New" w:cs="Courier New"/>
                          <w:sz w:val="16"/>
                          <w:szCs w:val="16"/>
                        </w:rPr>
                      </w:pPr>
                      <w:r w:rsidRPr="00241F7D">
                        <w:rPr>
                          <w:rFonts w:ascii="Courier New" w:hAnsi="Courier New" w:cs="Courier New"/>
                          <w:sz w:val="16"/>
                          <w:szCs w:val="16"/>
                        </w:rPr>
                        <w:t xml:space="preserve">class </w:t>
                      </w:r>
                      <w:proofErr w:type="spellStart"/>
                      <w:r w:rsidRPr="00241F7D">
                        <w:rPr>
                          <w:rFonts w:ascii="Courier New" w:hAnsi="Courier New" w:cs="Courier New"/>
                          <w:sz w:val="16"/>
                          <w:szCs w:val="16"/>
                        </w:rPr>
                        <w:t>ToolValidator</w:t>
                      </w:r>
                      <w:proofErr w:type="spellEnd"/>
                      <w:r w:rsidRPr="00241F7D">
                        <w:rPr>
                          <w:rFonts w:ascii="Courier New" w:hAnsi="Courier New" w:cs="Courier New"/>
                          <w:sz w:val="16"/>
                          <w:szCs w:val="16"/>
                        </w:rPr>
                        <w:t>(object):</w:t>
                      </w:r>
                    </w:p>
                    <w:p w:rsidRPr="00241F7D" w:rsidR="00241F7D" w:rsidP="00241F7D" w:rsidRDefault="00241F7D" w14:paraId="5C730CBE" w14:textId="77777777">
                      <w:pPr>
                        <w:rPr>
                          <w:rFonts w:ascii="Courier New" w:hAnsi="Courier New" w:cs="Courier New"/>
                          <w:sz w:val="16"/>
                          <w:szCs w:val="16"/>
                        </w:rPr>
                      </w:pPr>
                      <w:r w:rsidRPr="00241F7D">
                        <w:rPr>
                          <w:rFonts w:ascii="Courier New" w:hAnsi="Courier New" w:cs="Courier New"/>
                          <w:sz w:val="16"/>
                          <w:szCs w:val="16"/>
                        </w:rPr>
                        <w:t xml:space="preserve">  """Class for validating a tool's parameter values and controlling</w:t>
                      </w:r>
                    </w:p>
                    <w:p w:rsidRPr="00241F7D" w:rsidR="00241F7D" w:rsidP="00241F7D" w:rsidRDefault="00241F7D" w14:paraId="1E0AF322" w14:textId="77777777">
                      <w:pPr>
                        <w:rPr>
                          <w:rFonts w:ascii="Courier New" w:hAnsi="Courier New" w:cs="Courier New"/>
                          <w:sz w:val="16"/>
                          <w:szCs w:val="16"/>
                        </w:rPr>
                      </w:pPr>
                      <w:r w:rsidRPr="00241F7D">
                        <w:rPr>
                          <w:rFonts w:ascii="Courier New" w:hAnsi="Courier New" w:cs="Courier New"/>
                          <w:sz w:val="16"/>
                          <w:szCs w:val="16"/>
                        </w:rPr>
                        <w:t xml:space="preserve">  the behavior of the tool's dialog."""</w:t>
                      </w:r>
                    </w:p>
                    <w:p w:rsidRPr="00241F7D" w:rsidR="00241F7D" w:rsidP="00241F7D" w:rsidRDefault="00241F7D" w14:paraId="672A6659" w14:textId="77777777">
                      <w:pPr>
                        <w:rPr>
                          <w:rFonts w:ascii="Courier New" w:hAnsi="Courier New" w:cs="Courier New"/>
                          <w:sz w:val="16"/>
                          <w:szCs w:val="16"/>
                        </w:rPr>
                      </w:pPr>
                    </w:p>
                    <w:p w:rsidRPr="00241F7D" w:rsidR="00241F7D" w:rsidP="00241F7D" w:rsidRDefault="00241F7D" w14:paraId="75049D02" w14:textId="77777777">
                      <w:pPr>
                        <w:rPr>
                          <w:rFonts w:ascii="Courier New" w:hAnsi="Courier New" w:cs="Courier New"/>
                          <w:sz w:val="16"/>
                          <w:szCs w:val="16"/>
                        </w:rPr>
                      </w:pPr>
                      <w:r w:rsidRPr="00241F7D">
                        <w:rPr>
                          <w:rFonts w:ascii="Courier New" w:hAnsi="Courier New" w:cs="Courier New"/>
                          <w:sz w:val="16"/>
                          <w:szCs w:val="16"/>
                        </w:rPr>
                        <w:t xml:space="preserve">  def __</w:t>
                      </w:r>
                      <w:proofErr w:type="spellStart"/>
                      <w:r w:rsidRPr="00241F7D">
                        <w:rPr>
                          <w:rFonts w:ascii="Courier New" w:hAnsi="Courier New" w:cs="Courier New"/>
                          <w:sz w:val="16"/>
                          <w:szCs w:val="16"/>
                        </w:rPr>
                        <w:t>init</w:t>
                      </w:r>
                      <w:proofErr w:type="spellEnd"/>
                      <w:r w:rsidRPr="00241F7D">
                        <w:rPr>
                          <w:rFonts w:ascii="Courier New" w:hAnsi="Courier New" w:cs="Courier New"/>
                          <w:sz w:val="16"/>
                          <w:szCs w:val="16"/>
                        </w:rPr>
                        <w:t>__(self):</w:t>
                      </w:r>
                    </w:p>
                    <w:p w:rsidRPr="00241F7D" w:rsidR="00241F7D" w:rsidP="00241F7D" w:rsidRDefault="00241F7D" w14:paraId="213C5F28" w14:textId="77777777">
                      <w:pPr>
                        <w:rPr>
                          <w:rFonts w:ascii="Courier New" w:hAnsi="Courier New" w:cs="Courier New"/>
                          <w:sz w:val="16"/>
                          <w:szCs w:val="16"/>
                        </w:rPr>
                      </w:pPr>
                      <w:r w:rsidRPr="00241F7D">
                        <w:rPr>
                          <w:rFonts w:ascii="Courier New" w:hAnsi="Courier New" w:cs="Courier New"/>
                          <w:sz w:val="16"/>
                          <w:szCs w:val="16"/>
                        </w:rPr>
                        <w:t xml:space="preserve">    """Setup </w:t>
                      </w:r>
                      <w:proofErr w:type="spellStart"/>
                      <w:r w:rsidRPr="00241F7D">
                        <w:rPr>
                          <w:rFonts w:ascii="Courier New" w:hAnsi="Courier New" w:cs="Courier New"/>
                          <w:sz w:val="16"/>
                          <w:szCs w:val="16"/>
                        </w:rPr>
                        <w:t>arcpy</w:t>
                      </w:r>
                      <w:proofErr w:type="spellEnd"/>
                      <w:r w:rsidRPr="00241F7D">
                        <w:rPr>
                          <w:rFonts w:ascii="Courier New" w:hAnsi="Courier New" w:cs="Courier New"/>
                          <w:sz w:val="16"/>
                          <w:szCs w:val="16"/>
                        </w:rPr>
                        <w:t xml:space="preserve"> and the list of tool parameters."""</w:t>
                      </w:r>
                    </w:p>
                    <w:p w:rsidRPr="00241F7D" w:rsidR="00241F7D" w:rsidP="00241F7D" w:rsidRDefault="00241F7D" w14:paraId="771D05AC" w14:textId="77777777">
                      <w:pPr>
                        <w:rPr>
                          <w:rFonts w:ascii="Courier New" w:hAnsi="Courier New" w:cs="Courier New"/>
                          <w:sz w:val="16"/>
                          <w:szCs w:val="16"/>
                        </w:rPr>
                      </w:pPr>
                      <w:r w:rsidRPr="00241F7D">
                        <w:rPr>
                          <w:rFonts w:ascii="Courier New" w:hAnsi="Courier New" w:cs="Courier New"/>
                          <w:sz w:val="16"/>
                          <w:szCs w:val="16"/>
                        </w:rPr>
                        <w:t xml:space="preserve">    </w:t>
                      </w:r>
                      <w:proofErr w:type="spellStart"/>
                      <w:r w:rsidRPr="00241F7D">
                        <w:rPr>
                          <w:rFonts w:ascii="Courier New" w:hAnsi="Courier New" w:cs="Courier New"/>
                          <w:sz w:val="16"/>
                          <w:szCs w:val="16"/>
                        </w:rPr>
                        <w:t>self.params</w:t>
                      </w:r>
                      <w:proofErr w:type="spellEnd"/>
                      <w:r w:rsidRPr="00241F7D">
                        <w:rPr>
                          <w:rFonts w:ascii="Courier New" w:hAnsi="Courier New" w:cs="Courier New"/>
                          <w:sz w:val="16"/>
                          <w:szCs w:val="16"/>
                        </w:rPr>
                        <w:t xml:space="preserve"> = </w:t>
                      </w:r>
                      <w:proofErr w:type="spellStart"/>
                      <w:r w:rsidRPr="00241F7D">
                        <w:rPr>
                          <w:rFonts w:ascii="Courier New" w:hAnsi="Courier New" w:cs="Courier New"/>
                          <w:sz w:val="16"/>
                          <w:szCs w:val="16"/>
                        </w:rPr>
                        <w:t>arcpy.GetParameterInfo</w:t>
                      </w:r>
                      <w:proofErr w:type="spellEnd"/>
                      <w:r w:rsidRPr="00241F7D">
                        <w:rPr>
                          <w:rFonts w:ascii="Courier New" w:hAnsi="Courier New" w:cs="Courier New"/>
                          <w:sz w:val="16"/>
                          <w:szCs w:val="16"/>
                        </w:rPr>
                        <w:t>()</w:t>
                      </w:r>
                    </w:p>
                    <w:p w:rsidRPr="00241F7D" w:rsidR="00241F7D" w:rsidP="00241F7D" w:rsidRDefault="00241F7D" w14:paraId="0A37501D" w14:textId="77777777">
                      <w:pPr>
                        <w:rPr>
                          <w:rFonts w:ascii="Courier New" w:hAnsi="Courier New" w:cs="Courier New"/>
                          <w:sz w:val="16"/>
                          <w:szCs w:val="16"/>
                        </w:rPr>
                      </w:pPr>
                    </w:p>
                    <w:p w:rsidRPr="00241F7D" w:rsidR="00241F7D" w:rsidP="00241F7D" w:rsidRDefault="00241F7D" w14:paraId="4378E586" w14:textId="77777777">
                      <w:pPr>
                        <w:rPr>
                          <w:rFonts w:ascii="Courier New" w:hAnsi="Courier New" w:cs="Courier New"/>
                          <w:sz w:val="16"/>
                          <w:szCs w:val="16"/>
                        </w:rPr>
                      </w:pPr>
                      <w:r w:rsidRPr="00241F7D">
                        <w:rPr>
                          <w:rFonts w:ascii="Courier New" w:hAnsi="Courier New" w:cs="Courier New"/>
                          <w:sz w:val="16"/>
                          <w:szCs w:val="16"/>
                        </w:rPr>
                        <w:t xml:space="preserve">  def </w:t>
                      </w:r>
                      <w:proofErr w:type="spellStart"/>
                      <w:r w:rsidRPr="00241F7D">
                        <w:rPr>
                          <w:rFonts w:ascii="Courier New" w:hAnsi="Courier New" w:cs="Courier New"/>
                          <w:sz w:val="16"/>
                          <w:szCs w:val="16"/>
                        </w:rPr>
                        <w:t>initializeParameters</w:t>
                      </w:r>
                      <w:proofErr w:type="spellEnd"/>
                      <w:r w:rsidRPr="00241F7D">
                        <w:rPr>
                          <w:rFonts w:ascii="Courier New" w:hAnsi="Courier New" w:cs="Courier New"/>
                          <w:sz w:val="16"/>
                          <w:szCs w:val="16"/>
                        </w:rPr>
                        <w:t>(self):</w:t>
                      </w:r>
                    </w:p>
                    <w:p w:rsidRPr="00241F7D" w:rsidR="00241F7D" w:rsidP="00241F7D" w:rsidRDefault="00241F7D" w14:paraId="56916E5F" w14:textId="77777777">
                      <w:pPr>
                        <w:rPr>
                          <w:rFonts w:ascii="Courier New" w:hAnsi="Courier New" w:cs="Courier New"/>
                          <w:sz w:val="16"/>
                          <w:szCs w:val="16"/>
                        </w:rPr>
                      </w:pPr>
                      <w:r w:rsidRPr="00241F7D">
                        <w:rPr>
                          <w:rFonts w:ascii="Courier New" w:hAnsi="Courier New" w:cs="Courier New"/>
                          <w:sz w:val="16"/>
                          <w:szCs w:val="16"/>
                        </w:rPr>
                        <w:t xml:space="preserve">    """Refine the properties of a tool's parameters.  This method is</w:t>
                      </w:r>
                    </w:p>
                    <w:p w:rsidRPr="00241F7D" w:rsidR="00241F7D" w:rsidP="00241F7D" w:rsidRDefault="00241F7D" w14:paraId="7F0640D7" w14:textId="77777777">
                      <w:pPr>
                        <w:rPr>
                          <w:rFonts w:ascii="Courier New" w:hAnsi="Courier New" w:cs="Courier New"/>
                          <w:sz w:val="16"/>
                          <w:szCs w:val="16"/>
                        </w:rPr>
                      </w:pPr>
                      <w:r w:rsidRPr="00241F7D">
                        <w:rPr>
                          <w:rFonts w:ascii="Courier New" w:hAnsi="Courier New" w:cs="Courier New"/>
                          <w:sz w:val="16"/>
                          <w:szCs w:val="16"/>
                        </w:rPr>
                        <w:t xml:space="preserve">    called when the tool is opened."""</w:t>
                      </w:r>
                    </w:p>
                    <w:p w:rsidRPr="00241F7D" w:rsidR="00241F7D" w:rsidP="00241F7D" w:rsidRDefault="00241F7D" w14:paraId="33618209" w14:textId="77777777">
                      <w:pPr>
                        <w:rPr>
                          <w:rFonts w:ascii="Courier New" w:hAnsi="Courier New" w:cs="Courier New"/>
                          <w:sz w:val="16"/>
                          <w:szCs w:val="16"/>
                        </w:rPr>
                      </w:pPr>
                      <w:r w:rsidRPr="00241F7D">
                        <w:rPr>
                          <w:rFonts w:ascii="Courier New" w:hAnsi="Courier New" w:cs="Courier New"/>
                          <w:sz w:val="16"/>
                          <w:szCs w:val="16"/>
                        </w:rPr>
                        <w:t xml:space="preserve">    return</w:t>
                      </w:r>
                    </w:p>
                    <w:p w:rsidRPr="00241F7D" w:rsidR="00241F7D" w:rsidP="00241F7D" w:rsidRDefault="00241F7D" w14:paraId="5DAB6C7B" w14:textId="77777777">
                      <w:pPr>
                        <w:rPr>
                          <w:rFonts w:ascii="Courier New" w:hAnsi="Courier New" w:cs="Courier New"/>
                          <w:sz w:val="16"/>
                          <w:szCs w:val="16"/>
                        </w:rPr>
                      </w:pPr>
                    </w:p>
                    <w:p w:rsidRPr="00241F7D" w:rsidR="00241F7D" w:rsidP="00241F7D" w:rsidRDefault="00241F7D" w14:paraId="3588ABF0" w14:textId="77777777">
                      <w:pPr>
                        <w:rPr>
                          <w:rFonts w:ascii="Courier New" w:hAnsi="Courier New" w:cs="Courier New"/>
                          <w:sz w:val="16"/>
                          <w:szCs w:val="16"/>
                        </w:rPr>
                      </w:pPr>
                      <w:r w:rsidRPr="00241F7D">
                        <w:rPr>
                          <w:rFonts w:ascii="Courier New" w:hAnsi="Courier New" w:cs="Courier New"/>
                          <w:sz w:val="16"/>
                          <w:szCs w:val="16"/>
                        </w:rPr>
                        <w:t xml:space="preserve">  def </w:t>
                      </w:r>
                      <w:proofErr w:type="spellStart"/>
                      <w:r w:rsidRPr="00241F7D">
                        <w:rPr>
                          <w:rFonts w:ascii="Courier New" w:hAnsi="Courier New" w:cs="Courier New"/>
                          <w:sz w:val="16"/>
                          <w:szCs w:val="16"/>
                        </w:rPr>
                        <w:t>updateParameters</w:t>
                      </w:r>
                      <w:proofErr w:type="spellEnd"/>
                      <w:r w:rsidRPr="00241F7D">
                        <w:rPr>
                          <w:rFonts w:ascii="Courier New" w:hAnsi="Courier New" w:cs="Courier New"/>
                          <w:sz w:val="16"/>
                          <w:szCs w:val="16"/>
                        </w:rPr>
                        <w:t>(self):</w:t>
                      </w:r>
                    </w:p>
                    <w:p w:rsidRPr="00241F7D" w:rsidR="00241F7D" w:rsidP="00241F7D" w:rsidRDefault="00241F7D" w14:paraId="7AE0740D" w14:textId="77777777">
                      <w:pPr>
                        <w:rPr>
                          <w:rFonts w:ascii="Courier New" w:hAnsi="Courier New" w:cs="Courier New"/>
                          <w:sz w:val="16"/>
                          <w:szCs w:val="16"/>
                        </w:rPr>
                      </w:pPr>
                      <w:r w:rsidRPr="00241F7D">
                        <w:rPr>
                          <w:rFonts w:ascii="Courier New" w:hAnsi="Courier New" w:cs="Courier New"/>
                          <w:sz w:val="16"/>
                          <w:szCs w:val="16"/>
                        </w:rPr>
                        <w:t xml:space="preserve">    """Modify the values and properties of parameters before internal</w:t>
                      </w:r>
                    </w:p>
                    <w:p w:rsidRPr="00241F7D" w:rsidR="00241F7D" w:rsidP="00241F7D" w:rsidRDefault="00241F7D" w14:paraId="27B965D0" w14:textId="77777777">
                      <w:pPr>
                        <w:rPr>
                          <w:rFonts w:ascii="Courier New" w:hAnsi="Courier New" w:cs="Courier New"/>
                          <w:sz w:val="16"/>
                          <w:szCs w:val="16"/>
                        </w:rPr>
                      </w:pPr>
                      <w:r w:rsidRPr="00241F7D">
                        <w:rPr>
                          <w:rFonts w:ascii="Courier New" w:hAnsi="Courier New" w:cs="Courier New"/>
                          <w:sz w:val="16"/>
                          <w:szCs w:val="16"/>
                        </w:rPr>
                        <w:t xml:space="preserve">    validation is performed.  This method is called whenever a parameter</w:t>
                      </w:r>
                    </w:p>
                    <w:p w:rsidRPr="00241F7D" w:rsidR="00241F7D" w:rsidP="00241F7D" w:rsidRDefault="00241F7D" w14:paraId="2C272934" w14:textId="77777777">
                      <w:pPr>
                        <w:rPr>
                          <w:rFonts w:ascii="Courier New" w:hAnsi="Courier New" w:cs="Courier New"/>
                          <w:sz w:val="16"/>
                          <w:szCs w:val="16"/>
                        </w:rPr>
                      </w:pPr>
                      <w:r w:rsidRPr="00241F7D">
                        <w:rPr>
                          <w:rFonts w:ascii="Courier New" w:hAnsi="Courier New" w:cs="Courier New"/>
                          <w:sz w:val="16"/>
                          <w:szCs w:val="16"/>
                        </w:rPr>
                        <w:t xml:space="preserve">    has been changed."""</w:t>
                      </w:r>
                    </w:p>
                    <w:p w:rsidRPr="00241F7D" w:rsidR="00241F7D" w:rsidP="00241F7D" w:rsidRDefault="00241F7D" w14:paraId="3D4FDA38" w14:textId="77777777">
                      <w:pPr>
                        <w:rPr>
                          <w:rFonts w:ascii="Courier New" w:hAnsi="Courier New" w:cs="Courier New"/>
                          <w:sz w:val="16"/>
                          <w:szCs w:val="16"/>
                        </w:rPr>
                      </w:pPr>
                      <w:r w:rsidRPr="00241F7D">
                        <w:rPr>
                          <w:rFonts w:ascii="Courier New" w:hAnsi="Courier New" w:cs="Courier New"/>
                          <w:sz w:val="16"/>
                          <w:szCs w:val="16"/>
                        </w:rPr>
                        <w:t xml:space="preserve">    return</w:t>
                      </w:r>
                    </w:p>
                    <w:p w:rsidRPr="00241F7D" w:rsidR="00241F7D" w:rsidP="00241F7D" w:rsidRDefault="00241F7D" w14:paraId="02EB378F" w14:textId="77777777">
                      <w:pPr>
                        <w:rPr>
                          <w:rFonts w:ascii="Courier New" w:hAnsi="Courier New" w:cs="Courier New"/>
                          <w:sz w:val="16"/>
                          <w:szCs w:val="16"/>
                        </w:rPr>
                      </w:pPr>
                    </w:p>
                    <w:p w:rsidRPr="00241F7D" w:rsidR="00241F7D" w:rsidP="00241F7D" w:rsidRDefault="00241F7D" w14:paraId="171B820D" w14:textId="77777777">
                      <w:pPr>
                        <w:rPr>
                          <w:rFonts w:ascii="Courier New" w:hAnsi="Courier New" w:cs="Courier New"/>
                          <w:sz w:val="16"/>
                          <w:szCs w:val="16"/>
                        </w:rPr>
                      </w:pPr>
                      <w:r w:rsidRPr="00241F7D">
                        <w:rPr>
                          <w:rFonts w:ascii="Courier New" w:hAnsi="Courier New" w:cs="Courier New"/>
                          <w:sz w:val="16"/>
                          <w:szCs w:val="16"/>
                        </w:rPr>
                        <w:t xml:space="preserve">  def </w:t>
                      </w:r>
                      <w:proofErr w:type="spellStart"/>
                      <w:r w:rsidRPr="00241F7D">
                        <w:rPr>
                          <w:rFonts w:ascii="Courier New" w:hAnsi="Courier New" w:cs="Courier New"/>
                          <w:sz w:val="16"/>
                          <w:szCs w:val="16"/>
                        </w:rPr>
                        <w:t>updateMessages</w:t>
                      </w:r>
                      <w:proofErr w:type="spellEnd"/>
                      <w:r w:rsidRPr="00241F7D">
                        <w:rPr>
                          <w:rFonts w:ascii="Courier New" w:hAnsi="Courier New" w:cs="Courier New"/>
                          <w:sz w:val="16"/>
                          <w:szCs w:val="16"/>
                        </w:rPr>
                        <w:t>(self):</w:t>
                      </w:r>
                    </w:p>
                    <w:p w:rsidRPr="00241F7D" w:rsidR="00241F7D" w:rsidP="00241F7D" w:rsidRDefault="00241F7D" w14:paraId="51580BC9" w14:textId="77777777">
                      <w:pPr>
                        <w:rPr>
                          <w:rFonts w:ascii="Courier New" w:hAnsi="Courier New" w:cs="Courier New"/>
                          <w:sz w:val="16"/>
                          <w:szCs w:val="16"/>
                        </w:rPr>
                      </w:pPr>
                      <w:r w:rsidRPr="00241F7D">
                        <w:rPr>
                          <w:rFonts w:ascii="Courier New" w:hAnsi="Courier New" w:cs="Courier New"/>
                          <w:sz w:val="16"/>
                          <w:szCs w:val="16"/>
                        </w:rPr>
                        <w:t xml:space="preserve">    """Modify the messages created by internal validation for each tool</w:t>
                      </w:r>
                    </w:p>
                    <w:p w:rsidRPr="00241F7D" w:rsidR="00241F7D" w:rsidP="00241F7D" w:rsidRDefault="00241F7D" w14:paraId="6FBCB479" w14:textId="77777777">
                      <w:pPr>
                        <w:rPr>
                          <w:rFonts w:ascii="Courier New" w:hAnsi="Courier New" w:cs="Courier New"/>
                          <w:sz w:val="16"/>
                          <w:szCs w:val="16"/>
                        </w:rPr>
                      </w:pPr>
                      <w:r w:rsidRPr="00241F7D">
                        <w:rPr>
                          <w:rFonts w:ascii="Courier New" w:hAnsi="Courier New" w:cs="Courier New"/>
                          <w:sz w:val="16"/>
                          <w:szCs w:val="16"/>
                        </w:rPr>
                        <w:t xml:space="preserve">    parameter.  This method is called after internal validation."""</w:t>
                      </w:r>
                    </w:p>
                    <w:p w:rsidRPr="00241F7D" w:rsidR="00241F7D" w:rsidP="00241F7D" w:rsidRDefault="00241F7D" w14:paraId="178E5BF8" w14:textId="5CBBDA93">
                      <w:pPr>
                        <w:rPr>
                          <w:rFonts w:ascii="Courier New" w:hAnsi="Courier New" w:cs="Courier New"/>
                          <w:sz w:val="16"/>
                          <w:szCs w:val="16"/>
                        </w:rPr>
                      </w:pPr>
                      <w:r w:rsidRPr="00241F7D">
                        <w:rPr>
                          <w:rFonts w:ascii="Courier New" w:hAnsi="Courier New" w:cs="Courier New"/>
                          <w:sz w:val="16"/>
                          <w:szCs w:val="16"/>
                        </w:rPr>
                        <w:t xml:space="preserve">    return</w:t>
                      </w:r>
                    </w:p>
                  </w:txbxContent>
                </v:textbox>
                <w10:wrap type="topAndBottom"/>
              </v:shape>
            </w:pict>
          </mc:Fallback>
        </mc:AlternateContent>
      </w:r>
      <w:r w:rsidR="00241F7D">
        <w:t>Here is the raw pytho</w:t>
      </w:r>
      <w:r>
        <w:t>n script for reference only.</w:t>
      </w:r>
    </w:p>
    <w:p w:rsidR="00D0566B" w:rsidP="00D0566B" w:rsidRDefault="00D0566B" w14:paraId="53DCD98B" w14:textId="77777777">
      <w:pPr>
        <w:pStyle w:val="nrpsNormal"/>
        <w:ind w:left="720"/>
      </w:pPr>
    </w:p>
    <w:p w:rsidR="00D0566B" w:rsidP="00877CD2" w:rsidRDefault="00D0566B" w14:paraId="58D657A9" w14:textId="5EBF8F88">
      <w:pPr>
        <w:pStyle w:val="nrpsNormal"/>
        <w:numPr>
          <w:ilvl w:val="0"/>
          <w:numId w:val="39"/>
        </w:numPr>
        <w:spacing w:line="240" w:lineRule="auto"/>
      </w:pPr>
      <w:r>
        <w:t xml:space="preserve">Run the </w:t>
      </w:r>
      <w:r w:rsidRPr="00D0566B">
        <w:t>“Export Attachments” script using the following inputs</w:t>
      </w:r>
      <w:r w:rsidR="00877CD2">
        <w:t>:</w:t>
      </w:r>
    </w:p>
    <w:p w:rsidR="00D0566B" w:rsidP="00877CD2" w:rsidRDefault="00D0566B" w14:paraId="3DFA7E51" w14:textId="4D9E46ED">
      <w:pPr>
        <w:pStyle w:val="nrpsNormal"/>
        <w:numPr>
          <w:ilvl w:val="1"/>
          <w:numId w:val="39"/>
        </w:numPr>
        <w:spacing w:line="240" w:lineRule="auto"/>
      </w:pPr>
      <w:r>
        <w:t>Attachments Table = “*geodatabase name*__ATTACH”</w:t>
      </w:r>
    </w:p>
    <w:p w:rsidR="00D0566B" w:rsidP="00877CD2" w:rsidRDefault="00D0566B" w14:paraId="6BF68057" w14:textId="6ECD557A">
      <w:pPr>
        <w:pStyle w:val="nrpsNormal"/>
        <w:numPr>
          <w:ilvl w:val="2"/>
          <w:numId w:val="39"/>
        </w:numPr>
        <w:spacing w:line="240" w:lineRule="auto"/>
      </w:pPr>
      <w:r>
        <w:t>This is the table within the file geodatabase that contains the photos.</w:t>
      </w:r>
    </w:p>
    <w:p w:rsidR="00D0566B" w:rsidP="00E0697B" w:rsidRDefault="00D0566B" w14:paraId="7806726A" w14:textId="7C6D15CC">
      <w:pPr>
        <w:pStyle w:val="nrpsNormal"/>
        <w:numPr>
          <w:ilvl w:val="1"/>
          <w:numId w:val="39"/>
        </w:numPr>
        <w:spacing w:line="240" w:lineRule="auto"/>
      </w:pPr>
      <w:r>
        <w:t xml:space="preserve">Attachments Folder = </w:t>
      </w:r>
      <w:r w:rsidR="00E0697B">
        <w:br/>
      </w:r>
      <w:r w:rsidRPr="00C633DA" w:rsidR="00813D3F">
        <w:rPr>
          <w:u w:val="single"/>
        </w:rPr>
        <w:t>FTPC</w:t>
      </w:r>
      <w:r w:rsidR="00813D3F">
        <w:t xml:space="preserve"> – </w:t>
      </w:r>
      <w:hyperlink w:history="1" r:id="rId37">
        <w:r w:rsidRPr="00300F48">
          <w:rPr>
            <w:rStyle w:val="Hyperlink"/>
            <w:i/>
            <w:iCs/>
          </w:rPr>
          <w:t>I:\vital_signs\05_focal_terr_plant_communities\Images\</w:t>
        </w:r>
      </w:hyperlink>
      <w:r w:rsidR="00551DDE">
        <w:t xml:space="preserve"> </w:t>
      </w:r>
      <w:r w:rsidR="00551DDE">
        <w:rPr>
          <w:rFonts w:ascii="Wingdings" w:hAnsi="Wingdings" w:eastAsia="Wingdings" w:cs="Wingdings"/>
        </w:rPr>
        <w:t>à</w:t>
      </w:r>
      <w:r w:rsidR="00551DDE">
        <w:t xml:space="preserve"> Year folder </w:t>
      </w:r>
      <w:r w:rsidR="00551DDE">
        <w:rPr>
          <w:rFonts w:ascii="Wingdings" w:hAnsi="Wingdings" w:eastAsia="Wingdings" w:cs="Wingdings"/>
        </w:rPr>
        <w:t>à</w:t>
      </w:r>
      <w:r w:rsidR="00551DDE">
        <w:t xml:space="preserve"> Park folder </w:t>
      </w:r>
      <w:r w:rsidR="00551DDE">
        <w:rPr>
          <w:rFonts w:ascii="Wingdings" w:hAnsi="Wingdings" w:eastAsia="Wingdings" w:cs="Wingdings"/>
        </w:rPr>
        <w:t>à</w:t>
      </w:r>
      <w:r w:rsidR="00551DDE">
        <w:t xml:space="preserve"> “Originals</w:t>
      </w:r>
      <w:r w:rsidR="00520C9D">
        <w:t xml:space="preserve">” </w:t>
      </w:r>
      <w:r w:rsidR="00520C9D">
        <w:rPr>
          <w:rFonts w:ascii="Wingdings" w:hAnsi="Wingdings" w:eastAsia="Wingdings" w:cs="Wingdings"/>
        </w:rPr>
        <w:t>à</w:t>
      </w:r>
      <w:r w:rsidR="00520C9D">
        <w:t xml:space="preserve"> “</w:t>
      </w:r>
      <w:r w:rsidRPr="00D0566B">
        <w:t>ftpc_photo_export</w:t>
      </w:r>
      <w:r w:rsidR="00520C9D">
        <w:t>”</w:t>
      </w:r>
      <w:r w:rsidR="00E0697B">
        <w:br/>
      </w:r>
      <w:r w:rsidR="00E0697B">
        <w:br/>
      </w:r>
      <w:r w:rsidRPr="00C633DA" w:rsidR="00E0697B">
        <w:rPr>
          <w:u w:val="single"/>
        </w:rPr>
        <w:t>EIPS</w:t>
      </w:r>
      <w:r w:rsidR="00E0697B">
        <w:t xml:space="preserve"> </w:t>
      </w:r>
      <w:r w:rsidR="00300F48">
        <w:t>–</w:t>
      </w:r>
      <w:r w:rsidR="00E0697B">
        <w:t xml:space="preserve"> </w:t>
      </w:r>
      <w:hyperlink w:history="1" r:id="rId38">
        <w:r w:rsidRPr="000D589D" w:rsidR="000D589D">
          <w:rPr>
            <w:rStyle w:val="Hyperlink"/>
            <w:i/>
            <w:iCs/>
          </w:rPr>
          <w:t>I:\vital_signs\12_established_invasive_plant_species\</w:t>
        </w:r>
        <w:r w:rsidRPr="000D589D" w:rsidR="00300F48">
          <w:rPr>
            <w:rStyle w:val="Hyperlink"/>
            <w:i/>
            <w:iCs/>
          </w:rPr>
          <w:t>Images\</w:t>
        </w:r>
      </w:hyperlink>
      <w:r w:rsidR="00300F48">
        <w:t xml:space="preserve"> </w:t>
      </w:r>
      <w:r w:rsidR="00300F48">
        <w:rPr>
          <w:rFonts w:ascii="Wingdings" w:hAnsi="Wingdings" w:eastAsia="Wingdings" w:cs="Wingdings"/>
        </w:rPr>
        <w:t>à</w:t>
      </w:r>
      <w:r w:rsidR="00300F48">
        <w:t xml:space="preserve"> Year folder </w:t>
      </w:r>
      <w:r w:rsidR="00300F48">
        <w:rPr>
          <w:rFonts w:ascii="Wingdings" w:hAnsi="Wingdings" w:eastAsia="Wingdings" w:cs="Wingdings"/>
        </w:rPr>
        <w:t>à</w:t>
      </w:r>
      <w:r w:rsidR="00300F48">
        <w:t xml:space="preserve"> Park folder </w:t>
      </w:r>
      <w:r w:rsidR="00300F48">
        <w:rPr>
          <w:rFonts w:ascii="Wingdings" w:hAnsi="Wingdings" w:eastAsia="Wingdings" w:cs="Wingdings"/>
        </w:rPr>
        <w:t>à</w:t>
      </w:r>
      <w:r w:rsidR="00300F48">
        <w:t xml:space="preserve"> “Originals” </w:t>
      </w:r>
      <w:r w:rsidR="00300F48">
        <w:rPr>
          <w:rFonts w:ascii="Wingdings" w:hAnsi="Wingdings" w:eastAsia="Wingdings" w:cs="Wingdings"/>
        </w:rPr>
        <w:t>à</w:t>
      </w:r>
      <w:r w:rsidR="00300F48">
        <w:t xml:space="preserve"> “</w:t>
      </w:r>
      <w:r w:rsidR="000E4D7A">
        <w:t>eips</w:t>
      </w:r>
      <w:r w:rsidRPr="00D0566B" w:rsidR="00300F48">
        <w:t>_photo_export</w:t>
      </w:r>
      <w:r w:rsidR="00300F48">
        <w:t>”</w:t>
      </w:r>
      <w:r w:rsidR="000A3222">
        <w:br/>
      </w:r>
      <w:r w:rsidR="000A3222">
        <w:br/>
      </w:r>
      <w:r w:rsidRPr="008845EC" w:rsidR="000A3222">
        <w:rPr>
          <w:u w:val="single"/>
          <w:lang w:val="haw-US"/>
        </w:rPr>
        <w:t>Plants</w:t>
      </w:r>
      <w:r w:rsidR="000A3222">
        <w:rPr>
          <w:lang w:val="haw-US"/>
        </w:rPr>
        <w:t xml:space="preserve"> - </w:t>
      </w:r>
      <w:hyperlink w:history="1" r:id="rId39">
        <w:r w:rsidRPr="00300F48" w:rsidR="000A3222">
          <w:rPr>
            <w:rStyle w:val="Hyperlink"/>
            <w:i/>
            <w:iCs/>
          </w:rPr>
          <w:t>I:\vital_signs\05_focal_terr_plant_communities\Images\</w:t>
        </w:r>
      </w:hyperlink>
      <w:r w:rsidR="000A3222">
        <w:t xml:space="preserve"> </w:t>
      </w:r>
      <w:r w:rsidR="000A3222">
        <w:rPr>
          <w:rFonts w:ascii="Wingdings" w:hAnsi="Wingdings" w:eastAsia="Wingdings" w:cs="Wingdings"/>
        </w:rPr>
        <w:t>à</w:t>
      </w:r>
      <w:r w:rsidR="000A3222">
        <w:t xml:space="preserve"> Year folder </w:t>
      </w:r>
      <w:r w:rsidR="000A3222">
        <w:rPr>
          <w:rFonts w:ascii="Wingdings" w:hAnsi="Wingdings" w:eastAsia="Wingdings" w:cs="Wingdings"/>
        </w:rPr>
        <w:t>à</w:t>
      </w:r>
      <w:r w:rsidR="000A3222">
        <w:t xml:space="preserve"> Park folder </w:t>
      </w:r>
      <w:r w:rsidR="000A3222">
        <w:rPr>
          <w:rFonts w:ascii="Wingdings" w:hAnsi="Wingdings" w:eastAsia="Wingdings" w:cs="Wingdings"/>
        </w:rPr>
        <w:t>à</w:t>
      </w:r>
      <w:r w:rsidR="000A3222">
        <w:t xml:space="preserve"> “Originals” </w:t>
      </w:r>
      <w:r w:rsidR="000A3222">
        <w:rPr>
          <w:rFonts w:ascii="Wingdings" w:hAnsi="Wingdings" w:eastAsia="Wingdings" w:cs="Wingdings"/>
        </w:rPr>
        <w:t>à</w:t>
      </w:r>
      <w:r w:rsidR="000A3222">
        <w:t xml:space="preserve"> “</w:t>
      </w:r>
      <w:r w:rsidR="000A3222">
        <w:rPr>
          <w:lang w:val="haw-US"/>
        </w:rPr>
        <w:t>plant</w:t>
      </w:r>
      <w:r w:rsidRPr="00D0566B" w:rsidR="000A3222">
        <w:t>_photo_export</w:t>
      </w:r>
      <w:r w:rsidR="000A3222">
        <w:t>”</w:t>
      </w:r>
      <w:r w:rsidR="000A3222">
        <w:rPr>
          <w:lang w:val="haw-US"/>
        </w:rPr>
        <w:t xml:space="preserve"> (plant photos will be </w:t>
      </w:r>
      <w:r w:rsidR="00C46AAD">
        <w:rPr>
          <w:lang w:val="haw-US"/>
        </w:rPr>
        <w:t xml:space="preserve">later </w:t>
      </w:r>
      <w:r w:rsidR="000A3222">
        <w:rPr>
          <w:lang w:val="haw-US"/>
        </w:rPr>
        <w:t>separated out</w:t>
      </w:r>
      <w:r w:rsidR="00C46AAD">
        <w:rPr>
          <w:lang w:val="haw-US"/>
        </w:rPr>
        <w:t xml:space="preserve"> between EIPS and FTPC after processing is complete)</w:t>
      </w:r>
    </w:p>
    <w:p w:rsidR="00877CD2" w:rsidP="00877CD2" w:rsidRDefault="00877CD2" w14:paraId="6BE13F23" w14:textId="6333A607">
      <w:pPr>
        <w:pStyle w:val="nrpsNormal"/>
        <w:numPr>
          <w:ilvl w:val="2"/>
          <w:numId w:val="39"/>
        </w:numPr>
        <w:spacing w:line="240" w:lineRule="auto"/>
      </w:pPr>
      <w:r>
        <w:t>This is where the exported photos will be saved.</w:t>
      </w:r>
    </w:p>
    <w:p w:rsidR="00AE29DB" w:rsidP="00877CD2" w:rsidRDefault="00AE29DB" w14:paraId="468906A2" w14:textId="7FB42334">
      <w:pPr>
        <w:pStyle w:val="nrpsNormal"/>
        <w:numPr>
          <w:ilvl w:val="1"/>
          <w:numId w:val="39"/>
        </w:numPr>
        <w:spacing w:line="240" w:lineRule="auto"/>
      </w:pPr>
      <w:r>
        <w:t xml:space="preserve">Click </w:t>
      </w:r>
      <w:r w:rsidR="000E4D7A">
        <w:t>“</w:t>
      </w:r>
      <w:r>
        <w:t>OK</w:t>
      </w:r>
      <w:r w:rsidR="000E4D7A">
        <w:t>”</w:t>
      </w:r>
    </w:p>
    <w:p w:rsidR="00D0566B" w:rsidP="00F753C3" w:rsidRDefault="00D0566B" w14:paraId="2F527E8D" w14:textId="09599D70">
      <w:pPr>
        <w:pStyle w:val="nrpsNormal"/>
        <w:jc w:val="center"/>
      </w:pPr>
      <w:r w:rsidRPr="00D0566B">
        <w:rPr>
          <w:noProof/>
        </w:rPr>
        <w:lastRenderedPageBreak/>
        <w:drawing>
          <wp:inline distT="0" distB="0" distL="0" distR="0" wp14:anchorId="4DF9871C" wp14:editId="02DAC0C3">
            <wp:extent cx="5914778" cy="2867025"/>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40"/>
                    <a:stretch>
                      <a:fillRect/>
                    </a:stretch>
                  </pic:blipFill>
                  <pic:spPr>
                    <a:xfrm>
                      <a:off x="0" y="0"/>
                      <a:ext cx="5964989" cy="2891364"/>
                    </a:xfrm>
                    <a:prstGeom prst="rect">
                      <a:avLst/>
                    </a:prstGeom>
                  </pic:spPr>
                </pic:pic>
              </a:graphicData>
            </a:graphic>
          </wp:inline>
        </w:drawing>
      </w:r>
    </w:p>
    <w:p w:rsidR="00241F7D" w:rsidP="00D0566B" w:rsidRDefault="00D0566B" w14:paraId="25A4BC6D" w14:textId="3027EA29">
      <w:pPr>
        <w:pStyle w:val="nrpsNormal"/>
        <w:numPr>
          <w:ilvl w:val="0"/>
          <w:numId w:val="39"/>
        </w:numPr>
      </w:pPr>
      <w:r w:rsidRPr="00D0566B">
        <w:t xml:space="preserve"> </w:t>
      </w:r>
      <w:r w:rsidR="008E58EA">
        <w:t>Right</w:t>
      </w:r>
      <w:r w:rsidR="00E062CB">
        <w:t>-</w:t>
      </w:r>
      <w:r w:rsidR="008E58EA">
        <w:t xml:space="preserve">click </w:t>
      </w:r>
      <w:r w:rsidR="00A67CC7">
        <w:t xml:space="preserve">on the </w:t>
      </w:r>
      <w:r w:rsidR="004B5FE2">
        <w:t>respective “</w:t>
      </w:r>
      <w:r w:rsidR="00D10635">
        <w:t>…</w:t>
      </w:r>
      <w:r w:rsidR="00A67CC7">
        <w:t>__ATTACH</w:t>
      </w:r>
      <w:r w:rsidR="004B5FE2">
        <w:t>”</w:t>
      </w:r>
      <w:r w:rsidR="00A67CC7">
        <w:t xml:space="preserve"> table</w:t>
      </w:r>
      <w:r w:rsidR="008E58EA">
        <w:t xml:space="preserve"> and select </w:t>
      </w:r>
      <w:r w:rsidR="00D10635">
        <w:t>“</w:t>
      </w:r>
      <w:r w:rsidR="008E58EA">
        <w:t>Joins and Relates</w:t>
      </w:r>
      <w:r w:rsidR="00D10635">
        <w:t>”</w:t>
      </w:r>
      <w:r w:rsidR="008E58EA">
        <w:t xml:space="preserve"> &gt; </w:t>
      </w:r>
      <w:r w:rsidR="00D10635">
        <w:t>“</w:t>
      </w:r>
      <w:r w:rsidR="008E58EA">
        <w:t>Join …</w:t>
      </w:r>
      <w:r w:rsidR="00D10635">
        <w:t>”</w:t>
      </w:r>
      <w:r w:rsidR="008E58EA">
        <w:t xml:space="preserve"> </w:t>
      </w:r>
    </w:p>
    <w:p w:rsidR="008E58EA" w:rsidP="006660AB" w:rsidRDefault="00A67CC7" w14:paraId="052E1B4E" w14:textId="503981BF">
      <w:pPr>
        <w:pStyle w:val="nrpsNormal"/>
        <w:ind w:left="360"/>
        <w:jc w:val="center"/>
      </w:pPr>
      <w:r w:rsidRPr="00A67CC7">
        <w:rPr>
          <w:noProof/>
        </w:rPr>
        <w:drawing>
          <wp:inline distT="0" distB="0" distL="0" distR="0" wp14:anchorId="493357B9" wp14:editId="18427267">
            <wp:extent cx="4565598" cy="2438400"/>
            <wp:effectExtent l="0" t="0" r="6985"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41"/>
                    <a:stretch>
                      <a:fillRect/>
                    </a:stretch>
                  </pic:blipFill>
                  <pic:spPr>
                    <a:xfrm>
                      <a:off x="0" y="0"/>
                      <a:ext cx="4611320" cy="2462819"/>
                    </a:xfrm>
                    <a:prstGeom prst="rect">
                      <a:avLst/>
                    </a:prstGeom>
                  </pic:spPr>
                </pic:pic>
              </a:graphicData>
            </a:graphic>
          </wp:inline>
        </w:drawing>
      </w:r>
    </w:p>
    <w:p w:rsidR="008E58EA" w:rsidP="00A67CC7" w:rsidRDefault="008E58EA" w14:paraId="6C79B5AA" w14:textId="409895D5">
      <w:pPr>
        <w:pStyle w:val="nrpsNormal"/>
        <w:numPr>
          <w:ilvl w:val="1"/>
          <w:numId w:val="39"/>
        </w:numPr>
        <w:spacing w:line="240" w:lineRule="auto"/>
      </w:pPr>
      <w:r>
        <w:t>For field the join will be based on select “</w:t>
      </w:r>
      <w:r w:rsidR="00A67CC7">
        <w:t>REL_GLOBALID</w:t>
      </w:r>
      <w:r>
        <w:t>”</w:t>
      </w:r>
    </w:p>
    <w:p w:rsidR="008E58EA" w:rsidP="00A67CC7" w:rsidRDefault="008E58EA" w14:paraId="058CC590" w14:textId="607AF9D1">
      <w:pPr>
        <w:pStyle w:val="nrpsNormal"/>
        <w:numPr>
          <w:ilvl w:val="1"/>
          <w:numId w:val="39"/>
        </w:numPr>
        <w:spacing w:line="240" w:lineRule="auto"/>
      </w:pPr>
      <w:r>
        <w:t xml:space="preserve">For Table to join to this layer select the </w:t>
      </w:r>
      <w:r w:rsidR="00A67CC7">
        <w:t>point dataset (example: “FTPC_Points__Photos__HAVO_2021_”</w:t>
      </w:r>
      <w:r w:rsidR="00D67C5A">
        <w:t>)</w:t>
      </w:r>
    </w:p>
    <w:p w:rsidR="008E58EA" w:rsidP="00A67CC7" w:rsidRDefault="008E58EA" w14:paraId="06A3F03E" w14:textId="087F9A42">
      <w:pPr>
        <w:pStyle w:val="nrpsNormal"/>
        <w:numPr>
          <w:ilvl w:val="1"/>
          <w:numId w:val="39"/>
        </w:numPr>
        <w:spacing w:line="240" w:lineRule="auto"/>
      </w:pPr>
      <w:r>
        <w:t xml:space="preserve">For </w:t>
      </w:r>
      <w:r w:rsidR="00A67CC7">
        <w:t>field in table to base the join on select “GlobalID”</w:t>
      </w:r>
    </w:p>
    <w:p w:rsidR="00A67CC7" w:rsidP="00A67CC7" w:rsidRDefault="00A67CC7" w14:paraId="6A4A4A42" w14:textId="4E5A7944">
      <w:pPr>
        <w:pStyle w:val="nrpsNormal"/>
        <w:numPr>
          <w:ilvl w:val="1"/>
          <w:numId w:val="39"/>
        </w:numPr>
        <w:spacing w:line="240" w:lineRule="auto"/>
      </w:pPr>
      <w:r>
        <w:t>Join Options = Keep all records</w:t>
      </w:r>
    </w:p>
    <w:p w:rsidR="00A67CC7" w:rsidP="00A67CC7" w:rsidRDefault="00A67CC7" w14:paraId="7FEB047C" w14:textId="6E3A1DCD">
      <w:pPr>
        <w:pStyle w:val="nrpsNormal"/>
        <w:numPr>
          <w:ilvl w:val="1"/>
          <w:numId w:val="39"/>
        </w:numPr>
        <w:spacing w:line="240" w:lineRule="auto"/>
      </w:pPr>
      <w:r>
        <w:t xml:space="preserve">Click </w:t>
      </w:r>
      <w:r w:rsidR="00F43179">
        <w:t>“</w:t>
      </w:r>
      <w:r>
        <w:t>OK</w:t>
      </w:r>
      <w:r w:rsidR="00F43179">
        <w:t>”</w:t>
      </w:r>
    </w:p>
    <w:p w:rsidR="00A67CC7" w:rsidP="006660AB" w:rsidRDefault="00A67CC7" w14:paraId="16AFB582" w14:textId="0CE08901">
      <w:pPr>
        <w:pStyle w:val="nrpsNormal"/>
        <w:spacing w:line="240" w:lineRule="auto"/>
        <w:ind w:left="1080"/>
        <w:jc w:val="center"/>
      </w:pPr>
      <w:r w:rsidRPr="00A67CC7">
        <w:rPr>
          <w:noProof/>
        </w:rPr>
        <w:lastRenderedPageBreak/>
        <w:drawing>
          <wp:inline distT="0" distB="0" distL="0" distR="0" wp14:anchorId="69FE19AF" wp14:editId="353D2E92">
            <wp:extent cx="3143250" cy="4646211"/>
            <wp:effectExtent l="0" t="0" r="0" b="254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42"/>
                    <a:stretch>
                      <a:fillRect/>
                    </a:stretch>
                  </pic:blipFill>
                  <pic:spPr>
                    <a:xfrm>
                      <a:off x="0" y="0"/>
                      <a:ext cx="3168238" cy="4683147"/>
                    </a:xfrm>
                    <a:prstGeom prst="rect">
                      <a:avLst/>
                    </a:prstGeom>
                  </pic:spPr>
                </pic:pic>
              </a:graphicData>
            </a:graphic>
          </wp:inline>
        </w:drawing>
      </w:r>
    </w:p>
    <w:p w:rsidR="00A67CC7" w:rsidP="00A67CC7" w:rsidRDefault="00A67CC7" w14:paraId="1CF49999" w14:textId="77777777">
      <w:pPr>
        <w:pStyle w:val="nrpsNormal"/>
        <w:spacing w:line="240" w:lineRule="auto"/>
        <w:ind w:left="1080"/>
      </w:pPr>
    </w:p>
    <w:p w:rsidR="003A0D86" w:rsidP="003B4325" w:rsidRDefault="00A67CC7" w14:paraId="646597D2" w14:textId="2E796C66">
      <w:pPr>
        <w:pStyle w:val="nrpsNormal"/>
        <w:ind w:left="360" w:firstLine="360"/>
      </w:pPr>
      <w:r>
        <w:t xml:space="preserve">Each photo in the table now has attribute data </w:t>
      </w:r>
      <w:r w:rsidR="00E20C45">
        <w:t xml:space="preserve">joined to it. </w:t>
      </w:r>
    </w:p>
    <w:p w:rsidR="00E20C45" w:rsidP="00E20C45" w:rsidRDefault="00E20C45" w14:paraId="543D2CBF" w14:textId="2B217CE8">
      <w:pPr>
        <w:pStyle w:val="nrpsNormal"/>
        <w:numPr>
          <w:ilvl w:val="0"/>
          <w:numId w:val="39"/>
        </w:numPr>
      </w:pPr>
      <w:r>
        <w:t xml:space="preserve">Export the </w:t>
      </w:r>
      <w:r w:rsidR="00004F7C">
        <w:t xml:space="preserve">joined attributes </w:t>
      </w:r>
      <w:r>
        <w:t>table by right</w:t>
      </w:r>
      <w:r w:rsidR="003B4325">
        <w:t>-</w:t>
      </w:r>
      <w:r>
        <w:t xml:space="preserve">clicking on the table and selecting </w:t>
      </w:r>
      <w:r w:rsidR="003B4325">
        <w:t>“</w:t>
      </w:r>
      <w:r>
        <w:t>Data</w:t>
      </w:r>
      <w:r w:rsidR="003B4325">
        <w:t>”</w:t>
      </w:r>
      <w:r>
        <w:t xml:space="preserve"> &gt; </w:t>
      </w:r>
      <w:r w:rsidR="003B4325">
        <w:t>“</w:t>
      </w:r>
      <w:r>
        <w:t>Export…</w:t>
      </w:r>
      <w:r w:rsidR="003B4325">
        <w:t>”</w:t>
      </w:r>
    </w:p>
    <w:p w:rsidR="00E20C45" w:rsidP="00D0566B" w:rsidRDefault="00E20C45" w14:paraId="56EA6CD9" w14:textId="5162E24D">
      <w:pPr>
        <w:pStyle w:val="nrpsNormal"/>
        <w:ind w:left="360"/>
      </w:pPr>
      <w:r w:rsidRPr="00E20C45">
        <w:rPr>
          <w:noProof/>
        </w:rPr>
        <w:lastRenderedPageBreak/>
        <w:drawing>
          <wp:inline distT="0" distB="0" distL="0" distR="0" wp14:anchorId="4D53A0A7" wp14:editId="320B59B8">
            <wp:extent cx="5943600" cy="2842260"/>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43"/>
                    <a:stretch>
                      <a:fillRect/>
                    </a:stretch>
                  </pic:blipFill>
                  <pic:spPr>
                    <a:xfrm>
                      <a:off x="0" y="0"/>
                      <a:ext cx="5943600" cy="2842260"/>
                    </a:xfrm>
                    <a:prstGeom prst="rect">
                      <a:avLst/>
                    </a:prstGeom>
                  </pic:spPr>
                </pic:pic>
              </a:graphicData>
            </a:graphic>
          </wp:inline>
        </w:drawing>
      </w:r>
    </w:p>
    <w:p w:rsidR="00E20C45" w:rsidP="00E20C45" w:rsidRDefault="00E20C45" w14:paraId="307351E4" w14:textId="77777777">
      <w:pPr>
        <w:pStyle w:val="nrpsNormal"/>
        <w:numPr>
          <w:ilvl w:val="1"/>
          <w:numId w:val="39"/>
        </w:numPr>
      </w:pPr>
      <w:r>
        <w:t>Make sure “All records” are selected for Export.</w:t>
      </w:r>
    </w:p>
    <w:p w:rsidR="00E20C45" w:rsidP="00E20C45" w:rsidRDefault="00E20C45" w14:paraId="59907797" w14:textId="77777777">
      <w:pPr>
        <w:pStyle w:val="nrpsNormal"/>
        <w:numPr>
          <w:ilvl w:val="1"/>
          <w:numId w:val="39"/>
        </w:numPr>
      </w:pPr>
      <w:r>
        <w:t xml:space="preserve">Save the output table in folder where the photos were exported in the </w:t>
      </w:r>
      <w:r w:rsidR="00860A2C">
        <w:t>“</w:t>
      </w:r>
      <w:r>
        <w:t>Originals</w:t>
      </w:r>
      <w:r w:rsidR="00860A2C">
        <w:t>”</w:t>
      </w:r>
      <w:r>
        <w:t xml:space="preserve"> folder.</w:t>
      </w:r>
    </w:p>
    <w:p w:rsidR="00E20C45" w:rsidP="00BD26B4" w:rsidRDefault="00E20C45" w14:paraId="1DEF864F" w14:textId="6E4153BA">
      <w:pPr>
        <w:pStyle w:val="nrpsNormal"/>
        <w:numPr>
          <w:ilvl w:val="1"/>
          <w:numId w:val="39"/>
        </w:numPr>
      </w:pPr>
      <w:r>
        <w:t xml:space="preserve">Make sure “Text File” is set for the “Save as type” </w:t>
      </w:r>
      <w:r w:rsidR="00865EE6">
        <w:t xml:space="preserve">by clicking the </w:t>
      </w:r>
      <w:r w:rsidR="00DB553F">
        <w:rPr>
          <w:noProof/>
        </w:rPr>
        <w:drawing>
          <wp:inline distT="0" distB="0" distL="0" distR="0" wp14:anchorId="58045272" wp14:editId="016EDF3E">
            <wp:extent cx="266700" cy="238125"/>
            <wp:effectExtent l="0" t="0" r="0" b="9525"/>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a:blip r:embed="rId44">
                      <a:extLst>
                        <a:ext uri="{28A0092B-C50C-407E-A947-70E740481C1C}">
                          <a14:useLocalDpi xmlns:a14="http://schemas.microsoft.com/office/drawing/2010/main" val="0"/>
                        </a:ext>
                      </a:extLst>
                    </a:blip>
                    <a:stretch>
                      <a:fillRect/>
                    </a:stretch>
                  </pic:blipFill>
                  <pic:spPr>
                    <a:xfrm>
                      <a:off x="0" y="0"/>
                      <a:ext cx="266700" cy="238125"/>
                    </a:xfrm>
                    <a:prstGeom prst="rect">
                      <a:avLst/>
                    </a:prstGeom>
                  </pic:spPr>
                </pic:pic>
              </a:graphicData>
            </a:graphic>
          </wp:inline>
        </w:drawing>
      </w:r>
      <w:r w:rsidR="00DB553F">
        <w:t xml:space="preserve"> icon</w:t>
      </w:r>
      <w:r w:rsidR="00AC502A">
        <w:t>.</w:t>
      </w:r>
    </w:p>
    <w:p w:rsidR="00BD26B4" w:rsidP="00BD26B4" w:rsidRDefault="00E20C45" w14:paraId="61CD6023" w14:textId="77777777">
      <w:pPr>
        <w:pStyle w:val="nrpsNormal"/>
        <w:ind w:left="360"/>
        <w:jc w:val="center"/>
      </w:pPr>
      <w:r w:rsidRPr="00E20C45">
        <w:rPr>
          <w:noProof/>
        </w:rPr>
        <w:drawing>
          <wp:inline distT="0" distB="0" distL="0" distR="0" wp14:anchorId="4CDACA19" wp14:editId="34D333B9">
            <wp:extent cx="4111761" cy="3362325"/>
            <wp:effectExtent l="0" t="0" r="3175"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pic:nvPicPr>
                  <pic:blipFill>
                    <a:blip r:embed="rId45"/>
                    <a:stretch>
                      <a:fillRect/>
                    </a:stretch>
                  </pic:blipFill>
                  <pic:spPr>
                    <a:xfrm>
                      <a:off x="0" y="0"/>
                      <a:ext cx="4188887" cy="3425393"/>
                    </a:xfrm>
                    <a:prstGeom prst="rect">
                      <a:avLst/>
                    </a:prstGeom>
                  </pic:spPr>
                </pic:pic>
              </a:graphicData>
            </a:graphic>
          </wp:inline>
        </w:drawing>
      </w:r>
    </w:p>
    <w:p w:rsidR="00E20C45" w:rsidP="00BD26B4" w:rsidRDefault="00E20C45" w14:paraId="1B645C89" w14:textId="3DF10158">
      <w:pPr>
        <w:pStyle w:val="nrpsNormal"/>
        <w:ind w:left="360"/>
        <w:jc w:val="center"/>
      </w:pPr>
      <w:r w:rsidRPr="00E20C45">
        <w:rPr>
          <w:noProof/>
        </w:rPr>
        <w:lastRenderedPageBreak/>
        <w:drawing>
          <wp:inline distT="0" distB="0" distL="0" distR="0" wp14:anchorId="3D6E3ABC" wp14:editId="16A402B7">
            <wp:extent cx="4229100" cy="2867912"/>
            <wp:effectExtent l="0" t="0" r="0" b="889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pic:nvPicPr>
                  <pic:blipFill>
                    <a:blip r:embed="rId46"/>
                    <a:stretch>
                      <a:fillRect/>
                    </a:stretch>
                  </pic:blipFill>
                  <pic:spPr>
                    <a:xfrm>
                      <a:off x="0" y="0"/>
                      <a:ext cx="4271527" cy="2896684"/>
                    </a:xfrm>
                    <a:prstGeom prst="rect">
                      <a:avLst/>
                    </a:prstGeom>
                  </pic:spPr>
                </pic:pic>
              </a:graphicData>
            </a:graphic>
          </wp:inline>
        </w:drawing>
      </w:r>
    </w:p>
    <w:p w:rsidR="00E20C45" w:rsidP="00E20C45" w:rsidRDefault="001C1960" w14:paraId="066A95F4" w14:textId="46963443">
      <w:pPr>
        <w:pStyle w:val="nrpsNormal"/>
        <w:numPr>
          <w:ilvl w:val="1"/>
          <w:numId w:val="39"/>
        </w:numPr>
      </w:pPr>
      <w:r>
        <w:t xml:space="preserve">Click “Save”, then </w:t>
      </w:r>
      <w:r w:rsidR="00E20C45">
        <w:t xml:space="preserve">Click </w:t>
      </w:r>
      <w:r w:rsidR="00BD26B4">
        <w:t>“</w:t>
      </w:r>
      <w:r w:rsidR="00E20C45">
        <w:t>OK</w:t>
      </w:r>
      <w:r w:rsidR="00BD26B4">
        <w:t>”</w:t>
      </w:r>
    </w:p>
    <w:p w:rsidR="00E20C45" w:rsidP="00E20C45" w:rsidRDefault="00E20C45" w14:paraId="1AA50D9B" w14:textId="0A20A76B">
      <w:pPr>
        <w:pStyle w:val="nrpsNormal"/>
        <w:numPr>
          <w:ilvl w:val="1"/>
          <w:numId w:val="39"/>
        </w:numPr>
      </w:pPr>
      <w:r>
        <w:t xml:space="preserve">You do not need to add the table to the map. </w:t>
      </w:r>
    </w:p>
    <w:p w:rsidRPr="00D0566B" w:rsidR="003A0D86" w:rsidP="00E20C45" w:rsidRDefault="003A0D86" w14:paraId="21C37343" w14:textId="647E796F">
      <w:pPr>
        <w:pStyle w:val="nrpsNormal"/>
        <w:numPr>
          <w:ilvl w:val="1"/>
          <w:numId w:val="39"/>
        </w:numPr>
      </w:pPr>
      <w:r>
        <w:t>Save the .mxd if desired and close ArcGIS</w:t>
      </w:r>
    </w:p>
    <w:p w:rsidR="00241F7D" w:rsidP="00F75109" w:rsidRDefault="00E955B9" w14:paraId="3B35EBC2" w14:textId="3326F734">
      <w:pPr>
        <w:pStyle w:val="nrpsNormal"/>
        <w:numPr>
          <w:ilvl w:val="0"/>
          <w:numId w:val="39"/>
        </w:numPr>
        <w:rPr>
          <w:b/>
          <w:bCs/>
          <w:iCs/>
        </w:rPr>
      </w:pPr>
      <w:r w:rsidRPr="00E955B9">
        <w:t xml:space="preserve">Copy and paste the “process_images_YYYYMMDD.R” file into the same </w:t>
      </w:r>
      <w:r w:rsidR="00004F7C">
        <w:t>folder</w:t>
      </w:r>
      <w:r w:rsidRPr="00E955B9">
        <w:t xml:space="preserve"> where the photos </w:t>
      </w:r>
      <w:r w:rsidR="00004F7C">
        <w:t>and the joined attributes table were exported.</w:t>
      </w:r>
    </w:p>
    <w:p w:rsidR="00E955B9" w:rsidP="00E955B9" w:rsidRDefault="00E955B9" w14:paraId="5AAF9AD0" w14:textId="3F1DD536">
      <w:pPr>
        <w:pStyle w:val="nrpsNormal"/>
        <w:numPr>
          <w:ilvl w:val="1"/>
          <w:numId w:val="39"/>
        </w:numPr>
      </w:pPr>
      <w:r>
        <w:t>.R script file can be found here:</w:t>
      </w:r>
      <w:r w:rsidR="00BD1043">
        <w:br/>
      </w:r>
      <w:r w:rsidRPr="002F0EAB" w:rsidR="00BD1043">
        <w:rPr>
          <w:u w:val="single"/>
        </w:rPr>
        <w:t>FTPC</w:t>
      </w:r>
      <w:r w:rsidR="00BD1043">
        <w:t xml:space="preserve"> – </w:t>
      </w:r>
      <w:hyperlink w:history="1" r:id="rId47">
        <w:r w:rsidRPr="00550452">
          <w:rPr>
            <w:rStyle w:val="Hyperlink"/>
            <w:i/>
            <w:iCs/>
          </w:rPr>
          <w:t>I:\vital_signs\05_focal_terr_plant_communities\Images\process_images</w:t>
        </w:r>
      </w:hyperlink>
      <w:r w:rsidR="00117248">
        <w:rPr>
          <w:lang w:val="haw-US"/>
        </w:rPr>
        <w:t xml:space="preserve"> (</w:t>
      </w:r>
      <w:r w:rsidRPr="003F1E72" w:rsidR="00117248">
        <w:rPr>
          <w:sz w:val="22"/>
          <w:szCs w:val="22"/>
          <w:lang w:val="haw-US"/>
        </w:rPr>
        <w:t xml:space="preserve">there is a shortcut to this folder in </w:t>
      </w:r>
      <w:hyperlink w:history="1" r:id="rId48">
        <w:r w:rsidR="00117248">
          <w:rPr>
            <w:rStyle w:val="Hyperlink"/>
            <w:i/>
            <w:iCs/>
            <w:sz w:val="21"/>
            <w:szCs w:val="21"/>
          </w:rPr>
          <w:t>I:\vital_signs\12_established_invasive_plant_species\Images\</w:t>
        </w:r>
      </w:hyperlink>
      <w:r w:rsidR="00117248">
        <w:rPr>
          <w:sz w:val="21"/>
          <w:szCs w:val="21"/>
          <w:lang w:val="haw-US"/>
        </w:rPr>
        <w:t>)</w:t>
      </w:r>
    </w:p>
    <w:p w:rsidR="00E955B9" w:rsidP="001178D6" w:rsidRDefault="00E955B9" w14:paraId="212007FD" w14:textId="092EF475">
      <w:pPr>
        <w:pStyle w:val="nrpsNormal"/>
        <w:numPr>
          <w:ilvl w:val="2"/>
          <w:numId w:val="39"/>
        </w:numPr>
      </w:pPr>
      <w:r>
        <w:t>Paste into folder where photos and table were exported</w:t>
      </w:r>
      <w:r w:rsidR="001178D6">
        <w:t>:</w:t>
      </w:r>
      <w:r w:rsidR="001178D6">
        <w:br/>
      </w:r>
      <w:r w:rsidRPr="002F0EAB" w:rsidR="001178D6">
        <w:rPr>
          <w:u w:val="single"/>
        </w:rPr>
        <w:t>FTPC</w:t>
      </w:r>
      <w:r w:rsidR="001178D6">
        <w:t xml:space="preserve"> – </w:t>
      </w:r>
      <w:hyperlink w:history="1" r:id="rId49">
        <w:r w:rsidRPr="00300F48" w:rsidR="001178D6">
          <w:rPr>
            <w:rStyle w:val="Hyperlink"/>
            <w:i/>
            <w:iCs/>
          </w:rPr>
          <w:t>I:\vital_signs\05_focal_terr_plant_communities\Images\</w:t>
        </w:r>
      </w:hyperlink>
      <w:r w:rsidR="001178D6">
        <w:t xml:space="preserve"> </w:t>
      </w:r>
      <w:r w:rsidR="001178D6">
        <w:rPr>
          <w:rFonts w:ascii="Wingdings" w:hAnsi="Wingdings" w:eastAsia="Wingdings" w:cs="Wingdings"/>
        </w:rPr>
        <w:t>à</w:t>
      </w:r>
      <w:r w:rsidR="001178D6">
        <w:t xml:space="preserve"> Year folder </w:t>
      </w:r>
      <w:r w:rsidR="001178D6">
        <w:rPr>
          <w:rFonts w:ascii="Wingdings" w:hAnsi="Wingdings" w:eastAsia="Wingdings" w:cs="Wingdings"/>
        </w:rPr>
        <w:t>à</w:t>
      </w:r>
      <w:r w:rsidR="001178D6">
        <w:t xml:space="preserve"> Park folder </w:t>
      </w:r>
      <w:r w:rsidR="001178D6">
        <w:rPr>
          <w:rFonts w:ascii="Wingdings" w:hAnsi="Wingdings" w:eastAsia="Wingdings" w:cs="Wingdings"/>
        </w:rPr>
        <w:t>à</w:t>
      </w:r>
      <w:r w:rsidR="001178D6">
        <w:t xml:space="preserve"> “Originals” </w:t>
      </w:r>
      <w:r w:rsidR="001178D6">
        <w:rPr>
          <w:rFonts w:ascii="Wingdings" w:hAnsi="Wingdings" w:eastAsia="Wingdings" w:cs="Wingdings"/>
        </w:rPr>
        <w:t>à</w:t>
      </w:r>
      <w:r w:rsidR="001178D6">
        <w:t xml:space="preserve"> “</w:t>
      </w:r>
      <w:r w:rsidRPr="00D0566B" w:rsidR="001178D6">
        <w:t>ftpc_photo_export</w:t>
      </w:r>
      <w:r w:rsidR="001178D6">
        <w:t>”</w:t>
      </w:r>
      <w:r w:rsidR="001178D6">
        <w:br/>
      </w:r>
      <w:r w:rsidR="001178D6">
        <w:br/>
      </w:r>
      <w:r w:rsidRPr="002F0EAB" w:rsidR="001178D6">
        <w:rPr>
          <w:u w:val="single"/>
        </w:rPr>
        <w:t>EIPS</w:t>
      </w:r>
      <w:r w:rsidR="001178D6">
        <w:t xml:space="preserve"> – </w:t>
      </w:r>
      <w:hyperlink w:history="1" r:id="rId50">
        <w:r w:rsidRPr="000D589D" w:rsidR="001178D6">
          <w:rPr>
            <w:rStyle w:val="Hyperlink"/>
            <w:i/>
            <w:iCs/>
          </w:rPr>
          <w:t>I:\vital_signs\12_established_invasive_plant_species\Images\</w:t>
        </w:r>
      </w:hyperlink>
      <w:r w:rsidR="001178D6">
        <w:t xml:space="preserve"> </w:t>
      </w:r>
      <w:r w:rsidR="001178D6">
        <w:rPr>
          <w:rFonts w:ascii="Wingdings" w:hAnsi="Wingdings" w:eastAsia="Wingdings" w:cs="Wingdings"/>
        </w:rPr>
        <w:t>à</w:t>
      </w:r>
      <w:r w:rsidR="001178D6">
        <w:t xml:space="preserve"> Year folder </w:t>
      </w:r>
      <w:r w:rsidR="001178D6">
        <w:rPr>
          <w:rFonts w:ascii="Wingdings" w:hAnsi="Wingdings" w:eastAsia="Wingdings" w:cs="Wingdings"/>
        </w:rPr>
        <w:t>à</w:t>
      </w:r>
      <w:r w:rsidR="001178D6">
        <w:t xml:space="preserve"> Park folder </w:t>
      </w:r>
      <w:r w:rsidR="001178D6">
        <w:rPr>
          <w:rFonts w:ascii="Wingdings" w:hAnsi="Wingdings" w:eastAsia="Wingdings" w:cs="Wingdings"/>
        </w:rPr>
        <w:t>à</w:t>
      </w:r>
      <w:r w:rsidR="001178D6">
        <w:t xml:space="preserve"> “Originals” </w:t>
      </w:r>
      <w:r w:rsidR="001178D6">
        <w:rPr>
          <w:rFonts w:ascii="Wingdings" w:hAnsi="Wingdings" w:eastAsia="Wingdings" w:cs="Wingdings"/>
        </w:rPr>
        <w:t>à</w:t>
      </w:r>
      <w:r w:rsidR="001178D6">
        <w:t xml:space="preserve"> “eips</w:t>
      </w:r>
      <w:r w:rsidRPr="00D0566B" w:rsidR="001178D6">
        <w:t>_photo_export</w:t>
      </w:r>
      <w:r w:rsidR="001178D6">
        <w:t>”</w:t>
      </w:r>
      <w:r w:rsidR="00FF3710">
        <w:br/>
      </w:r>
      <w:r w:rsidR="00FF3710">
        <w:br/>
      </w:r>
      <w:r w:rsidR="00FF3710">
        <w:rPr>
          <w:lang w:val="haw-US"/>
        </w:rPr>
        <w:t xml:space="preserve">Plants – </w:t>
      </w:r>
      <w:hyperlink w:history="1" r:id="rId51">
        <w:r w:rsidRPr="00300F48" w:rsidR="00FF3710">
          <w:rPr>
            <w:rStyle w:val="Hyperlink"/>
            <w:i/>
            <w:iCs/>
          </w:rPr>
          <w:t>I:\vital_signs\05_focal_terr_plant_communities\Images\</w:t>
        </w:r>
      </w:hyperlink>
      <w:r w:rsidR="00FF3710">
        <w:t xml:space="preserve"> </w:t>
      </w:r>
      <w:r w:rsidR="00FF3710">
        <w:rPr>
          <w:rFonts w:ascii="Wingdings" w:hAnsi="Wingdings" w:eastAsia="Wingdings" w:cs="Wingdings"/>
        </w:rPr>
        <w:t>à</w:t>
      </w:r>
      <w:r w:rsidR="00FF3710">
        <w:t xml:space="preserve"> Year folder </w:t>
      </w:r>
      <w:r w:rsidR="00FF3710">
        <w:rPr>
          <w:rFonts w:ascii="Wingdings" w:hAnsi="Wingdings" w:eastAsia="Wingdings" w:cs="Wingdings"/>
        </w:rPr>
        <w:t>à</w:t>
      </w:r>
      <w:r w:rsidR="00FF3710">
        <w:t xml:space="preserve"> Park folder </w:t>
      </w:r>
      <w:r w:rsidR="00FF3710">
        <w:rPr>
          <w:rFonts w:ascii="Wingdings" w:hAnsi="Wingdings" w:eastAsia="Wingdings" w:cs="Wingdings"/>
        </w:rPr>
        <w:t>à</w:t>
      </w:r>
      <w:r w:rsidR="00FF3710">
        <w:t xml:space="preserve"> “Originals” </w:t>
      </w:r>
      <w:r w:rsidR="00FF3710">
        <w:rPr>
          <w:rFonts w:ascii="Wingdings" w:hAnsi="Wingdings" w:eastAsia="Wingdings" w:cs="Wingdings"/>
        </w:rPr>
        <w:t>à</w:t>
      </w:r>
      <w:r w:rsidR="00FF3710">
        <w:t xml:space="preserve"> “</w:t>
      </w:r>
      <w:r w:rsidR="00FF3710">
        <w:rPr>
          <w:lang w:val="haw-US"/>
        </w:rPr>
        <w:t>plants</w:t>
      </w:r>
      <w:r w:rsidRPr="00D0566B" w:rsidR="00FF3710">
        <w:t>_photo_export</w:t>
      </w:r>
      <w:r w:rsidR="00FF3710">
        <w:t>”</w:t>
      </w:r>
    </w:p>
    <w:p w:rsidRPr="0080323A" w:rsidR="00E955B9" w:rsidP="00E955B9" w:rsidRDefault="00E955B9" w14:paraId="5478E648" w14:textId="72286A64">
      <w:pPr>
        <w:pStyle w:val="nrpsNormal"/>
        <w:numPr>
          <w:ilvl w:val="0"/>
          <w:numId w:val="39"/>
        </w:numPr>
      </w:pPr>
      <w:r>
        <w:t xml:space="preserve">Open the R script </w:t>
      </w:r>
      <w:r w:rsidRPr="00E955B9">
        <w:rPr>
          <w:b/>
          <w:bCs/>
          <w:iCs/>
        </w:rPr>
        <w:t>“process_images_YYYYMMDD.R”</w:t>
      </w:r>
      <w:r>
        <w:rPr>
          <w:b/>
          <w:bCs/>
          <w:iCs/>
        </w:rPr>
        <w:t xml:space="preserve"> </w:t>
      </w:r>
      <w:r>
        <w:rPr>
          <w:iCs/>
        </w:rPr>
        <w:t>and</w:t>
      </w:r>
      <w:r w:rsidR="0080323A">
        <w:rPr>
          <w:iCs/>
        </w:rPr>
        <w:t xml:space="preserve"> press Ctrl + Alt + R to run the script. </w:t>
      </w:r>
    </w:p>
    <w:p w:rsidRPr="00E955B9" w:rsidR="0080323A" w:rsidP="0080323A" w:rsidRDefault="0080323A" w14:paraId="13866489" w14:textId="25DA6583">
      <w:pPr>
        <w:pStyle w:val="nrpsNormal"/>
        <w:numPr>
          <w:ilvl w:val="1"/>
          <w:numId w:val="39"/>
        </w:numPr>
      </w:pPr>
      <w:r>
        <w:rPr>
          <w:iCs/>
        </w:rPr>
        <w:t>Files will automatically be watermarked, renamed, and copied to the correct folder structure.</w:t>
      </w:r>
    </w:p>
    <w:p w:rsidR="00B86EA0" w:rsidP="00725582" w:rsidRDefault="00B86EA0" w14:paraId="237BB28D" w14:textId="0C1B508E">
      <w:pPr>
        <w:pStyle w:val="nrpsNormal"/>
      </w:pPr>
      <w:r>
        <w:lastRenderedPageBreak/>
        <w:t>The Photo</w:t>
      </w:r>
      <w:r w:rsidR="00AC0DD6">
        <w:t xml:space="preserve"> Record datasheet</w:t>
      </w:r>
      <w:r w:rsidR="00004F7C">
        <w:t xml:space="preserve"> (Figure </w:t>
      </w:r>
      <w:r w:rsidR="009D0EA5">
        <w:t xml:space="preserve">SOP </w:t>
      </w:r>
      <w:r w:rsidR="00004F7C">
        <w:t>1</w:t>
      </w:r>
      <w:r w:rsidR="002A26DB">
        <w:t>6</w:t>
      </w:r>
      <w:r w:rsidR="00004F7C">
        <w:t>.3)</w:t>
      </w:r>
      <w:r w:rsidR="00AC0DD6">
        <w:t xml:space="preserve"> </w:t>
      </w:r>
      <w:r w:rsidR="008667F3">
        <w:t>is used as a checklist to ensure all required photos are taken</w:t>
      </w:r>
      <w:r w:rsidR="00B762E6">
        <w:t xml:space="preserve"> in the field</w:t>
      </w:r>
      <w:r w:rsidR="008667F3">
        <w:t xml:space="preserve">. </w:t>
      </w:r>
      <w:r w:rsidR="009D0EA5">
        <w:t xml:space="preserve"> </w:t>
      </w:r>
      <w:r w:rsidR="008667F3">
        <w:t xml:space="preserve">The datasheet can also be used as a backup photo organization </w:t>
      </w:r>
      <w:r w:rsidR="005E155D">
        <w:t>method if</w:t>
      </w:r>
      <w:r w:rsidR="008667F3">
        <w:t xml:space="preserve"> Collector is unavailable. </w:t>
      </w:r>
      <w:r w:rsidR="009D0EA5">
        <w:t xml:space="preserve"> </w:t>
      </w:r>
      <w:r w:rsidR="008667F3">
        <w:t xml:space="preserve">For example, if a standard camera is used, the photo image filename (or date and time) </w:t>
      </w:r>
      <w:r w:rsidR="00B762E6">
        <w:t>can be recorded for each image</w:t>
      </w:r>
      <w:r w:rsidR="005E155D">
        <w:t xml:space="preserve"> to allow future linking of attribute data</w:t>
      </w:r>
      <w:r w:rsidR="008667F3">
        <w:t>.</w:t>
      </w:r>
      <w:r w:rsidR="00B054DB">
        <w:t xml:space="preserve"> </w:t>
      </w:r>
      <w:r w:rsidR="009D0EA5">
        <w:t xml:space="preserve"> </w:t>
      </w:r>
      <w:r>
        <w:t>If there is no image of this datasheet you will have to check the hardcopy datasheets or the scanned datasheets</w:t>
      </w:r>
      <w:r w:rsidR="00AD4C47">
        <w:t xml:space="preserve"> in </w:t>
      </w:r>
      <w:hyperlink w:history="1" r:id="rId52">
        <w:r w:rsidR="00384F82">
          <w:rPr>
            <w:rStyle w:val="Hyperlink"/>
            <w:i/>
            <w:iCs/>
          </w:rPr>
          <w:t>I:\vital_signs\05_focal_terr_plant_communities\Data\Scanned_Datasheets</w:t>
        </w:r>
      </w:hyperlink>
      <w:r w:rsidR="00D96A2F">
        <w:t xml:space="preserve"> or </w:t>
      </w:r>
      <w:hyperlink w:history="1" r:id="rId53">
        <w:r w:rsidR="00D96A2F">
          <w:rPr>
            <w:rStyle w:val="Hyperlink"/>
            <w:i/>
            <w:iCs/>
          </w:rPr>
          <w:t>I:\vital_signs\</w:t>
        </w:r>
        <w:r w:rsidRPr="00D96A2F" w:rsidR="00D96A2F">
          <w:rPr>
            <w:rStyle w:val="Hyperlink"/>
            <w:i/>
            <w:iCs/>
          </w:rPr>
          <w:t xml:space="preserve">12_established_invasive_plant_species </w:t>
        </w:r>
        <w:r w:rsidR="00D96A2F">
          <w:rPr>
            <w:rStyle w:val="Hyperlink"/>
            <w:i/>
            <w:iCs/>
          </w:rPr>
          <w:t>\Data\Scanned_Datasheets</w:t>
        </w:r>
      </w:hyperlink>
      <w:r w:rsidR="008A77C6">
        <w:t>.</w:t>
      </w:r>
    </w:p>
    <w:p w:rsidR="000A5949" w:rsidP="00370BFC" w:rsidRDefault="00AC0149" w14:paraId="770448A2" w14:textId="0D98F5BD">
      <w:pPr>
        <w:rPr>
          <w:noProof/>
        </w:rPr>
      </w:pPr>
      <w:r>
        <w:rPr>
          <w:noProof/>
        </w:rPr>
        <w:drawing>
          <wp:inline distT="0" distB="0" distL="0" distR="0" wp14:anchorId="401818F8" wp14:editId="583CB476">
            <wp:extent cx="5943600" cy="5155565"/>
            <wp:effectExtent l="0" t="0" r="0" b="698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4">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rsidR="00370BFC" w:rsidP="0E6B35AB" w:rsidRDefault="00370BFC" w14:paraId="5CBD4682" w14:textId="2792B787">
      <w:pPr>
        <w:pStyle w:val="nrpsFigurecaption"/>
        <w:rPr>
          <w:ins w:author="Kozar, Kelly" w:date="2022-06-21T17:11:35.22Z" w:id="1833498982"/>
          <w:noProof/>
        </w:rPr>
      </w:pPr>
      <w:r w:rsidRPr="0E6B35AB" w:rsidR="00370BFC">
        <w:rPr>
          <w:b w:val="1"/>
          <w:bCs w:val="1"/>
          <w:noProof/>
        </w:rPr>
        <w:t xml:space="preserve">Figure </w:t>
      </w:r>
      <w:r w:rsidRPr="0E6B35AB" w:rsidR="00FD1FA7">
        <w:rPr>
          <w:b w:val="1"/>
          <w:bCs w:val="1"/>
          <w:noProof/>
        </w:rPr>
        <w:t>SOP</w:t>
      </w:r>
      <w:r w:rsidRPr="0E6B35AB" w:rsidR="006A427E">
        <w:rPr>
          <w:b w:val="1"/>
          <w:bCs w:val="1"/>
          <w:noProof/>
        </w:rPr>
        <w:t xml:space="preserve"> 1</w:t>
      </w:r>
      <w:r w:rsidRPr="0E6B35AB" w:rsidR="002A26DB">
        <w:rPr>
          <w:b w:val="1"/>
          <w:bCs w:val="1"/>
          <w:noProof/>
        </w:rPr>
        <w:t>6</w:t>
      </w:r>
      <w:r w:rsidRPr="0E6B35AB" w:rsidR="006A427E">
        <w:rPr>
          <w:b w:val="1"/>
          <w:bCs w:val="1"/>
          <w:noProof/>
        </w:rPr>
        <w:t>.</w:t>
      </w:r>
      <w:r w:rsidRPr="0E6B35AB" w:rsidR="00941E28">
        <w:rPr>
          <w:b w:val="1"/>
          <w:bCs w:val="1"/>
          <w:noProof/>
        </w:rPr>
        <w:t>3</w:t>
      </w:r>
      <w:r w:rsidRPr="0E6B35AB" w:rsidR="00370BFC">
        <w:rPr>
          <w:noProof/>
        </w:rPr>
        <w:t>.  Example of a Photo Record datasheet</w:t>
      </w:r>
      <w:r w:rsidRPr="0E6B35AB" w:rsidR="003276FD">
        <w:rPr>
          <w:noProof/>
        </w:rPr>
        <w:t>.</w:t>
      </w:r>
    </w:p>
    <w:p w:rsidR="00370BFC" w:rsidP="00370BFC" w:rsidRDefault="00370BFC" w14:paraId="38CECA54" w14:textId="3868DEB0">
      <w:pPr>
        <w:pStyle w:val="nrpsFigurecaption"/>
        <w:rPr>
          <w:noProof/>
        </w:rPr>
      </w:pPr>
      <w:r>
        <w:br/>
      </w:r>
    </w:p>
    <w:p w:rsidR="00B762E6" w:rsidP="00B762E6" w:rsidRDefault="00B762E6" w14:paraId="518ED86E" w14:textId="3E1BA4E3">
      <w:pPr>
        <w:pStyle w:val="nrpsHeading2SOP"/>
      </w:pPr>
      <w:r>
        <w:t>Folder &amp; File Naming Standards</w:t>
      </w:r>
    </w:p>
    <w:p w:rsidR="0039315D" w:rsidP="0039315D" w:rsidRDefault="0039315D" w14:paraId="2686DBFD" w14:textId="600C3D1B">
      <w:pPr>
        <w:pStyle w:val="nrpsNormal"/>
      </w:pPr>
      <w:r>
        <w:t>In all cases, folder &amp; file names should follow these guidelines:</w:t>
      </w:r>
    </w:p>
    <w:p w:rsidR="0039315D" w:rsidP="0039315D" w:rsidRDefault="0039315D" w14:paraId="1EB235E7" w14:textId="77777777">
      <w:pPr>
        <w:pStyle w:val="nrpsNormalsingleline"/>
        <w:numPr>
          <w:ilvl w:val="0"/>
          <w:numId w:val="28"/>
        </w:numPr>
      </w:pPr>
      <w:r>
        <w:t>No spaces or special characters in the folder name</w:t>
      </w:r>
    </w:p>
    <w:p w:rsidR="0039315D" w:rsidP="0039315D" w:rsidRDefault="0039315D" w14:paraId="35CAB337" w14:textId="77777777">
      <w:pPr>
        <w:pStyle w:val="nrpsNormalsingleline"/>
        <w:numPr>
          <w:ilvl w:val="0"/>
          <w:numId w:val="28"/>
        </w:numPr>
      </w:pPr>
      <w:r>
        <w:t>Use the underscore (“_”) character to separate words in folder names</w:t>
      </w:r>
    </w:p>
    <w:p w:rsidR="0039315D" w:rsidP="0039315D" w:rsidRDefault="0039315D" w14:paraId="3C4A05B8" w14:textId="545BAA34">
      <w:pPr>
        <w:pStyle w:val="nrpsNormalsingleline"/>
        <w:numPr>
          <w:ilvl w:val="0"/>
          <w:numId w:val="28"/>
        </w:numPr>
      </w:pPr>
      <w:r>
        <w:lastRenderedPageBreak/>
        <w:t>Try to limit length of names whenever possible</w:t>
      </w:r>
    </w:p>
    <w:p w:rsidR="0039315D" w:rsidP="0039315D" w:rsidRDefault="0039315D" w14:paraId="7ECA3B48" w14:textId="7E8DD3E4">
      <w:pPr>
        <w:pStyle w:val="nrpsNormal"/>
        <w:numPr>
          <w:ilvl w:val="0"/>
          <w:numId w:val="28"/>
        </w:numPr>
      </w:pPr>
      <w:r>
        <w:t>Dates within folder names should be formatted as YYYYMMDD</w:t>
      </w:r>
      <w:r w:rsidR="00376863">
        <w:rPr>
          <w:rStyle w:val="FootnoteReference"/>
        </w:rPr>
        <w:footnoteReference w:id="2"/>
      </w:r>
      <w:r>
        <w:t xml:space="preserve"> for better sorting</w:t>
      </w:r>
    </w:p>
    <w:p w:rsidR="0039315D" w:rsidP="0039315D" w:rsidRDefault="0039315D" w14:paraId="2F513863" w14:textId="5B9D7D6E">
      <w:pPr>
        <w:pStyle w:val="nrpsNormal"/>
        <w:rPr>
          <w:lang w:val="haw-US"/>
        </w:rPr>
      </w:pPr>
      <w:r>
        <w:t>Within the “Data” and “Originals” folders, plot folders should be created for each sampling event in which sampling is being conducted for the field season.  Individual plot folders should be named to distinguish between protocol, sampling frame, plot type and number</w:t>
      </w:r>
      <w:r>
        <w:rPr>
          <w:lang w:val="haw-US"/>
        </w:rPr>
        <w:t xml:space="preserve">, and </w:t>
      </w:r>
      <w:r>
        <w:t xml:space="preserve">date </w:t>
      </w:r>
      <w:r>
        <w:rPr>
          <w:lang w:val="haw-US"/>
        </w:rPr>
        <w:t xml:space="preserve">that </w:t>
      </w:r>
      <w:r>
        <w:t>the plot was sampled</w:t>
      </w:r>
      <w:r>
        <w:rPr>
          <w:lang w:val="haw-US"/>
        </w:rPr>
        <w:t>.</w:t>
      </w:r>
      <w:r>
        <w:t xml:space="preserve">  If a sampling event is multiple days long, use the first date of the sampling event in the folder naming structure.</w:t>
      </w:r>
      <w:r>
        <w:rPr>
          <w:lang w:val="haw-US"/>
        </w:rPr>
        <w:t xml:space="preserve">  </w:t>
      </w:r>
    </w:p>
    <w:p w:rsidR="00FD2097" w:rsidP="00FD2097" w:rsidRDefault="00FD2097" w14:paraId="51F6513E" w14:textId="71DF214E">
      <w:pPr>
        <w:pStyle w:val="nrpsNormal"/>
      </w:pPr>
      <w:r>
        <w:t xml:space="preserve">Collector images will be renamed using the “process_images_YYYYMMDD.R” script and will adhere to the file naming </w:t>
      </w:r>
      <w:r w:rsidR="0039315D">
        <w:t>conventions below</w:t>
      </w:r>
      <w:r>
        <w:t xml:space="preserve">.  </w:t>
      </w:r>
    </w:p>
    <w:p w:rsidR="008B4711" w:rsidP="005E155D" w:rsidRDefault="005E155D" w14:paraId="320B3F78" w14:textId="4E073B8E">
      <w:pPr>
        <w:pStyle w:val="nrpsNormal"/>
      </w:pPr>
      <w:bookmarkStart w:name="_Hlk82189812" w:id="14"/>
      <w:r w:rsidRPr="005F18F4">
        <w:rPr>
          <w:b/>
          <w:bCs/>
          <w:u w:val="single"/>
        </w:rPr>
        <w:t>Folders</w:t>
      </w:r>
      <w:r w:rsidRPr="008B4711">
        <w:rPr>
          <w:b/>
          <w:bCs/>
        </w:rPr>
        <w:t>:</w:t>
      </w:r>
      <w:r>
        <w:t xml:space="preserve"> </w:t>
      </w:r>
      <w:r w:rsidR="008B4711">
        <w:t>(See Table SOP 16.1)</w:t>
      </w:r>
    </w:p>
    <w:p w:rsidR="005E155D" w:rsidP="008B4711" w:rsidRDefault="005E155D" w14:paraId="75778E8E" w14:textId="5D0EA3F3">
      <w:pPr>
        <w:pStyle w:val="nrpsNormal"/>
        <w:ind w:firstLine="720"/>
      </w:pPr>
      <w:commentRangeStart w:id="781065593"/>
      <w:commentRangeStart w:id="279360967"/>
      <w:commentRangeStart w:id="307094160"/>
      <w:r w:rsidR="005E155D">
        <w:rPr/>
        <w:t>[Protocol]_</w:t>
      </w:r>
      <w:ins w:author="Kozar, Kelly" w:date="2022-06-17T15:59:17.938Z" w:id="419497933">
        <w:r w:rsidR="005E155D">
          <w:t>[Community]_</w:t>
        </w:r>
      </w:ins>
      <w:r w:rsidR="005E155D">
        <w:rPr/>
        <w:t>[</w:t>
      </w:r>
      <w:proofErr w:type="spellStart"/>
      <w:r w:rsidR="00E82C57">
        <w:rPr/>
        <w:t>Sampling_Frame</w:t>
      </w:r>
      <w:proofErr w:type="spellEnd"/>
      <w:r w:rsidR="00E82C57">
        <w:rPr/>
        <w:t>]_[</w:t>
      </w:r>
      <w:r w:rsidR="00632364">
        <w:rPr/>
        <w:t>Plot_Type+</w:t>
      </w:r>
      <w:r w:rsidR="00E82C57">
        <w:rPr/>
        <w:t>Plot_</w:t>
      </w:r>
      <w:proofErr w:type="gramStart"/>
      <w:r w:rsidR="00E82C57">
        <w:rPr/>
        <w:t>Number]_</w:t>
      </w:r>
      <w:proofErr w:type="gramEnd"/>
      <w:r w:rsidR="00E82C57">
        <w:rPr/>
        <w:t>[Date]</w:t>
      </w:r>
      <w:commentRangeEnd w:id="781065593"/>
      <w:r>
        <w:rPr>
          <w:rStyle w:val="CommentReference"/>
        </w:rPr>
        <w:commentReference w:id="781065593"/>
      </w:r>
      <w:commentRangeEnd w:id="279360967"/>
      <w:r>
        <w:rPr>
          <w:rStyle w:val="CommentReference"/>
        </w:rPr>
        <w:commentReference w:id="279360967"/>
      </w:r>
      <w:commentRangeEnd w:id="307094160"/>
      <w:r>
        <w:rPr>
          <w:rStyle w:val="CommentReference"/>
        </w:rPr>
        <w:commentReference w:id="307094160"/>
      </w:r>
      <w:r w:rsidR="008B4711">
        <w:rPr/>
        <w:t xml:space="preserve"> </w:t>
      </w:r>
    </w:p>
    <w:p w:rsidR="00517C5A" w:rsidP="005E155D" w:rsidRDefault="00F74832" w14:paraId="051E9DCC" w14:textId="13BA8A5A">
      <w:pPr>
        <w:pStyle w:val="nrpsNormal"/>
      </w:pPr>
      <w:r>
        <w:tab/>
      </w:r>
      <w:r w:rsidR="00F74832">
        <w:rPr/>
        <w:t xml:space="preserve">Example </w:t>
      </w:r>
      <w:r w:rsidR="00632364">
        <w:rPr/>
        <w:t>‘</w:t>
      </w:r>
      <w:r w:rsidR="00F74832">
        <w:rPr/>
        <w:t>FTPC_</w:t>
      </w:r>
      <w:ins w:author="Kozar, Kelly" w:date="2022-06-17T15:59:26.873Z" w:id="45422122">
        <w:r w:rsidR="00F74832">
          <w:rPr/>
          <w:t>W_</w:t>
        </w:r>
      </w:ins>
      <w:r w:rsidR="00F74832">
        <w:rPr/>
        <w:t>O</w:t>
      </w:r>
      <w:r w:rsidR="0042497B">
        <w:rPr/>
        <w:t>L</w:t>
      </w:r>
      <w:r w:rsidR="00F74832">
        <w:rPr/>
        <w:t>_</w:t>
      </w:r>
      <w:r w:rsidR="00632364">
        <w:rPr/>
        <w:t>F10_20210517’</w:t>
      </w:r>
    </w:p>
    <w:p w:rsidR="0042497B" w:rsidP="005E155D" w:rsidRDefault="00D96A2F" w14:paraId="42CDF10A" w14:textId="281448BE">
      <w:pPr>
        <w:pStyle w:val="nrpsNormal"/>
        <w:rPr>
          <w:ins w:author="Kozar, Kelly" w:date="2022-06-17T15:59:35.931Z" w:id="324363870"/>
        </w:rPr>
      </w:pPr>
      <w:r>
        <w:tab/>
      </w:r>
      <w:r w:rsidR="00D96A2F">
        <w:rPr/>
        <w:t>Example ‘EIPS_</w:t>
      </w:r>
      <w:ins w:author="Kozar, Kelly" w:date="2022-06-17T15:59:33.091Z" w:id="84769935">
        <w:r w:rsidR="00D96A2F">
          <w:rPr/>
          <w:t>W_</w:t>
        </w:r>
      </w:ins>
      <w:r w:rsidR="00D96A2F">
        <w:rPr/>
        <w:t>KU_R38_20110604’</w:t>
      </w:r>
      <w:bookmarkEnd w:id="14"/>
    </w:p>
    <w:p w:rsidR="289C3E6E" w:rsidP="289C3E6E" w:rsidRDefault="289C3E6E" w14:paraId="2CD1BC5B" w14:textId="33301F34">
      <w:pPr>
        <w:pStyle w:val="nrpsNormal"/>
        <w:ind w:firstLine="720"/>
        <w:rPr>
          <w:color w:val="000000" w:themeColor="text1" w:themeTint="FF" w:themeShade="FF"/>
          <w:sz w:val="23"/>
          <w:szCs w:val="23"/>
        </w:rPr>
        <w:pPrChange w:author="Kozar, Kelly" w:date="2022-06-17T15:59:36.864Z">
          <w:pPr>
            <w:pStyle w:val="nrpsNormal"/>
          </w:pPr>
        </w:pPrChange>
      </w:pPr>
      <w:ins w:author="Kozar, Kelly" w:date="2022-06-17T15:59:56.499Z" w:id="824452166">
        <w:r w:rsidRPr="289C3E6E" w:rsidR="289C3E6E">
          <w:rPr>
            <w:color w:val="000000" w:themeColor="text1" w:themeTint="FF" w:themeShade="FF"/>
            <w:sz w:val="23"/>
            <w:szCs w:val="23"/>
          </w:rPr>
          <w:t>Example ‘EIPS_S_MA_F01_20</w:t>
        </w:r>
      </w:ins>
      <w:ins w:author="Kozar, Kelly" w:date="2022-06-17T16:00:05.485Z" w:id="1050694665">
        <w:r w:rsidRPr="289C3E6E" w:rsidR="289C3E6E">
          <w:rPr>
            <w:color w:val="000000" w:themeColor="text1" w:themeTint="FF" w:themeShade="FF"/>
            <w:sz w:val="23"/>
            <w:szCs w:val="23"/>
          </w:rPr>
          <w:t>210817’</w:t>
        </w:r>
      </w:ins>
    </w:p>
    <w:tbl>
      <w:tblPr>
        <w:tblStyle w:val="TableGrid"/>
        <w:tblW w:w="4530" w:type="dxa"/>
        <w:tblLook w:val="04A0" w:firstRow="1" w:lastRow="0" w:firstColumn="1" w:lastColumn="0" w:noHBand="0" w:noVBand="1"/>
      </w:tblPr>
      <w:tblGrid>
        <w:gridCol w:w="2265"/>
        <w:gridCol w:w="2265"/>
      </w:tblGrid>
      <w:tr w:rsidR="0042497B" w:rsidTr="0E6B35AB" w14:paraId="3E05F9CF" w14:textId="68C58CA7">
        <w:trPr>
          <w:trHeight w:val="300"/>
          <w:tblHeader/>
        </w:trPr>
        <w:tc>
          <w:tcPr>
            <w:tcW w:w="2265" w:type="dxa"/>
            <w:tcMar/>
            <w:hideMark/>
          </w:tcPr>
          <w:p w:rsidRPr="000B16E3" w:rsidR="0042497B" w:rsidP="000B16E3" w:rsidRDefault="0042497B" w14:paraId="31CDC4DC" w14:textId="77777777">
            <w:pPr>
              <w:pStyle w:val="nrpsTableheader"/>
            </w:pPr>
            <w:r w:rsidRPr="000B16E3">
              <w:rPr>
                <w:rStyle w:val="normaltextrun"/>
              </w:rPr>
              <w:t>Sampling Frame</w:t>
            </w:r>
            <w:r w:rsidRPr="000B16E3">
              <w:rPr>
                <w:rStyle w:val="eop"/>
              </w:rPr>
              <w:t> </w:t>
            </w:r>
          </w:p>
        </w:tc>
        <w:tc>
          <w:tcPr>
            <w:tcW w:w="2265" w:type="dxa"/>
            <w:tcMar/>
          </w:tcPr>
          <w:p w:rsidRPr="000B16E3" w:rsidR="0042497B" w:rsidP="000B16E3" w:rsidRDefault="0042497B" w14:paraId="7DB1DA06" w14:textId="1CAF418B">
            <w:pPr>
              <w:pStyle w:val="nrpsTableheader"/>
              <w:rPr>
                <w:rStyle w:val="normaltextrun"/>
              </w:rPr>
            </w:pPr>
            <w:r w:rsidRPr="000B16E3">
              <w:rPr>
                <w:rStyle w:val="normaltextrun"/>
              </w:rPr>
              <w:t>Abbreviation</w:t>
            </w:r>
          </w:p>
        </w:tc>
      </w:tr>
      <w:tr w:rsidR="0042497B" w:rsidTr="0E6B35AB" w14:paraId="616E1074" w14:textId="2B0625F2">
        <w:trPr>
          <w:trHeight w:val="405"/>
        </w:trPr>
        <w:tc>
          <w:tcPr>
            <w:tcW w:w="2265" w:type="dxa"/>
            <w:tcMar/>
            <w:hideMark/>
          </w:tcPr>
          <w:p w:rsidRPr="000B16E3" w:rsidR="0042497B" w:rsidP="000B16E3" w:rsidRDefault="0042497B" w14:paraId="064D6025" w14:textId="77777777">
            <w:pPr>
              <w:pStyle w:val="nrpsTablecell"/>
            </w:pPr>
            <w:r w:rsidRPr="000B16E3">
              <w:rPr>
                <w:rStyle w:val="spellingerror"/>
              </w:rPr>
              <w:t>ʻŌlaʻa</w:t>
            </w:r>
            <w:r w:rsidRPr="000B16E3">
              <w:rPr>
                <w:rStyle w:val="eop"/>
              </w:rPr>
              <w:t> </w:t>
            </w:r>
          </w:p>
        </w:tc>
        <w:tc>
          <w:tcPr>
            <w:tcW w:w="2265" w:type="dxa"/>
            <w:tcMar/>
          </w:tcPr>
          <w:p w:rsidRPr="000B16E3" w:rsidR="0042497B" w:rsidP="000B16E3" w:rsidRDefault="0042497B" w14:paraId="25EA81DE" w14:textId="5823B493">
            <w:pPr>
              <w:pStyle w:val="nrpsTablecell"/>
              <w:rPr>
                <w:rStyle w:val="spellingerror"/>
              </w:rPr>
            </w:pPr>
            <w:r w:rsidRPr="000B16E3">
              <w:rPr>
                <w:rStyle w:val="spellingerror"/>
              </w:rPr>
              <w:t>OL</w:t>
            </w:r>
          </w:p>
        </w:tc>
      </w:tr>
      <w:tr w:rsidR="0042497B" w:rsidTr="0E6B35AB" w14:paraId="275D7D7D" w14:textId="3084EA08">
        <w:trPr>
          <w:trHeight w:val="300"/>
        </w:trPr>
        <w:tc>
          <w:tcPr>
            <w:tcW w:w="2265" w:type="dxa"/>
            <w:tcMar/>
            <w:hideMark/>
          </w:tcPr>
          <w:p w:rsidRPr="000B16E3" w:rsidR="0042497B" w:rsidP="000B16E3" w:rsidRDefault="0042497B" w14:paraId="567A2800" w14:textId="77777777">
            <w:pPr>
              <w:pStyle w:val="nrpsTablecell"/>
            </w:pPr>
            <w:r w:rsidRPr="000B16E3">
              <w:rPr>
                <w:rStyle w:val="spellingerror"/>
              </w:rPr>
              <w:t>Nāhuku</w:t>
            </w:r>
            <w:r w:rsidRPr="000B16E3">
              <w:rPr>
                <w:rStyle w:val="normaltextrun"/>
              </w:rPr>
              <w:t> /East Rift</w:t>
            </w:r>
            <w:r w:rsidRPr="000B16E3">
              <w:rPr>
                <w:rStyle w:val="eop"/>
              </w:rPr>
              <w:t> </w:t>
            </w:r>
          </w:p>
        </w:tc>
        <w:tc>
          <w:tcPr>
            <w:tcW w:w="2265" w:type="dxa"/>
            <w:tcMar/>
          </w:tcPr>
          <w:p w:rsidRPr="000B16E3" w:rsidR="0042497B" w:rsidP="000B16E3" w:rsidRDefault="0042497B" w14:paraId="7612FA36" w14:textId="47100B7C">
            <w:pPr>
              <w:pStyle w:val="nrpsTablecell"/>
              <w:rPr>
                <w:rStyle w:val="spellingerror"/>
              </w:rPr>
            </w:pPr>
            <w:r w:rsidRPr="000B16E3">
              <w:rPr>
                <w:rStyle w:val="spellingerror"/>
              </w:rPr>
              <w:t>ER</w:t>
            </w:r>
          </w:p>
        </w:tc>
      </w:tr>
      <w:tr w:rsidR="0042497B" w:rsidTr="0E6B35AB" w14:paraId="5549BB56" w14:textId="5115EA7E">
        <w:trPr>
          <w:trHeight w:val="480"/>
        </w:trPr>
        <w:tc>
          <w:tcPr>
            <w:tcW w:w="2265" w:type="dxa"/>
            <w:tcMar/>
            <w:hideMark/>
          </w:tcPr>
          <w:p w:rsidRPr="000B16E3" w:rsidR="0042497B" w:rsidP="000B16E3" w:rsidRDefault="0042497B" w14:paraId="48A3F70E" w14:textId="77777777">
            <w:pPr>
              <w:pStyle w:val="nrpsTablecell"/>
            </w:pPr>
            <w:r w:rsidRPr="000B16E3">
              <w:rPr>
                <w:rStyle w:val="normaltextrun"/>
              </w:rPr>
              <w:t>Mauna Loa</w:t>
            </w:r>
            <w:r w:rsidRPr="000B16E3">
              <w:rPr>
                <w:rStyle w:val="eop"/>
              </w:rPr>
              <w:t> </w:t>
            </w:r>
          </w:p>
        </w:tc>
        <w:tc>
          <w:tcPr>
            <w:tcW w:w="2265" w:type="dxa"/>
            <w:tcMar/>
          </w:tcPr>
          <w:p w:rsidRPr="000B16E3" w:rsidR="0042497B" w:rsidP="000B16E3" w:rsidRDefault="0042497B" w14:paraId="50D1CDCC" w14:textId="1B382E67">
            <w:pPr>
              <w:pStyle w:val="nrpsTablecell"/>
              <w:rPr>
                <w:rStyle w:val="normaltextrun"/>
              </w:rPr>
            </w:pPr>
            <w:r w:rsidRPr="000B16E3">
              <w:rPr>
                <w:rStyle w:val="normaltextrun"/>
              </w:rPr>
              <w:t>ML</w:t>
            </w:r>
          </w:p>
        </w:tc>
      </w:tr>
      <w:tr w:rsidR="0042497B" w:rsidTr="0E6B35AB" w14:paraId="32251F63" w14:textId="1BD0E5C6">
        <w:trPr>
          <w:trHeight w:val="300"/>
        </w:trPr>
        <w:tc>
          <w:tcPr>
            <w:tcW w:w="2265" w:type="dxa"/>
            <w:tcMar/>
            <w:hideMark/>
          </w:tcPr>
          <w:p w:rsidRPr="000B16E3" w:rsidR="0042497B" w:rsidP="000B16E3" w:rsidRDefault="0042497B" w14:paraId="08A4B7A0" w14:textId="77777777">
            <w:pPr>
              <w:pStyle w:val="nrpsTablecell"/>
            </w:pPr>
            <w:r w:rsidRPr="000B16E3">
              <w:rPr>
                <w:rStyle w:val="normaltextrun"/>
              </w:rPr>
              <w:t>Kahuku</w:t>
            </w:r>
            <w:r w:rsidRPr="000B16E3">
              <w:rPr>
                <w:rStyle w:val="eop"/>
              </w:rPr>
              <w:t> </w:t>
            </w:r>
          </w:p>
        </w:tc>
        <w:tc>
          <w:tcPr>
            <w:tcW w:w="2265" w:type="dxa"/>
            <w:tcMar/>
          </w:tcPr>
          <w:p w:rsidRPr="000B16E3" w:rsidR="0042497B" w:rsidP="000B16E3" w:rsidRDefault="0042497B" w14:paraId="380BAE87" w14:textId="23AFC074">
            <w:pPr>
              <w:pStyle w:val="nrpsTablecell"/>
              <w:rPr>
                <w:rStyle w:val="normaltextrun"/>
              </w:rPr>
            </w:pPr>
            <w:r w:rsidRPr="000B16E3">
              <w:rPr>
                <w:rStyle w:val="normaltextrun"/>
              </w:rPr>
              <w:t>KU</w:t>
            </w:r>
          </w:p>
        </w:tc>
      </w:tr>
      <w:tr w:rsidR="0042497B" w:rsidTr="0E6B35AB" w14:paraId="750C3F3C" w14:textId="33334377">
        <w:trPr>
          <w:trHeight w:val="300"/>
        </w:trPr>
        <w:tc>
          <w:tcPr>
            <w:tcW w:w="2265" w:type="dxa"/>
            <w:tcMar/>
            <w:hideMark/>
          </w:tcPr>
          <w:p w:rsidRPr="000B16E3" w:rsidR="0042497B" w:rsidP="000B16E3" w:rsidRDefault="0042497B" w14:paraId="5531DD86" w14:textId="77777777">
            <w:pPr>
              <w:pStyle w:val="nrpsTablecell"/>
            </w:pPr>
            <w:r w:rsidRPr="000B16E3">
              <w:rPr>
                <w:rStyle w:val="normaltextrun"/>
              </w:rPr>
              <w:t>Kaloko-</w:t>
            </w:r>
            <w:r w:rsidRPr="000B16E3">
              <w:rPr>
                <w:rStyle w:val="spellingerror"/>
              </w:rPr>
              <w:t>Honokōhau</w:t>
            </w:r>
            <w:r w:rsidRPr="000B16E3">
              <w:rPr>
                <w:rStyle w:val="eop"/>
              </w:rPr>
              <w:t> </w:t>
            </w:r>
          </w:p>
        </w:tc>
        <w:tc>
          <w:tcPr>
            <w:tcW w:w="2265" w:type="dxa"/>
            <w:tcMar/>
          </w:tcPr>
          <w:p w:rsidRPr="000B16E3" w:rsidR="0042497B" w:rsidP="000B16E3" w:rsidRDefault="0042497B" w14:paraId="50AFFE93" w14:textId="7E8ECFF6">
            <w:pPr>
              <w:pStyle w:val="nrpsTablecell"/>
              <w:rPr>
                <w:rStyle w:val="normaltextrun"/>
              </w:rPr>
            </w:pPr>
            <w:r w:rsidRPr="000B16E3">
              <w:rPr>
                <w:rStyle w:val="normaltextrun"/>
              </w:rPr>
              <w:t>KH</w:t>
            </w:r>
          </w:p>
        </w:tc>
      </w:tr>
      <w:tr w:rsidR="0042497B" w:rsidTr="0E6B35AB" w14:paraId="24F8F01D" w14:textId="0AC63F26">
        <w:trPr>
          <w:trHeight w:val="300"/>
        </w:trPr>
        <w:tc>
          <w:tcPr>
            <w:tcW w:w="2265" w:type="dxa"/>
            <w:tcMar/>
            <w:hideMark/>
          </w:tcPr>
          <w:p w:rsidRPr="000B16E3" w:rsidR="0042497B" w:rsidP="000B16E3" w:rsidRDefault="0042497B" w14:paraId="71E2CDAA" w14:textId="77777777">
            <w:pPr>
              <w:pStyle w:val="nrpsTablecell"/>
            </w:pPr>
            <w:r w:rsidRPr="000B16E3">
              <w:rPr>
                <w:rStyle w:val="spellingerror"/>
              </w:rPr>
              <w:t>Kīpahulu</w:t>
            </w:r>
            <w:r w:rsidRPr="000B16E3">
              <w:rPr>
                <w:rStyle w:val="normaltextrun"/>
              </w:rPr>
              <w:t> District</w:t>
            </w:r>
            <w:r w:rsidRPr="000B16E3">
              <w:rPr>
                <w:rStyle w:val="eop"/>
              </w:rPr>
              <w:t> </w:t>
            </w:r>
          </w:p>
        </w:tc>
        <w:tc>
          <w:tcPr>
            <w:tcW w:w="2265" w:type="dxa"/>
            <w:tcMar/>
          </w:tcPr>
          <w:p w:rsidRPr="000B16E3" w:rsidR="0042497B" w:rsidP="000B16E3" w:rsidRDefault="0042497B" w14:paraId="72713DF0" w14:textId="1DF3A5F7">
            <w:pPr>
              <w:pStyle w:val="nrpsTablecell"/>
              <w:rPr>
                <w:rStyle w:val="spellingerror"/>
              </w:rPr>
            </w:pPr>
            <w:r w:rsidRPr="000B16E3">
              <w:rPr>
                <w:rStyle w:val="spellingerror"/>
              </w:rPr>
              <w:t>KD</w:t>
            </w:r>
          </w:p>
        </w:tc>
      </w:tr>
      <w:tr w:rsidR="0042497B" w:rsidTr="0E6B35AB" w14:paraId="5DC4160C" w14:textId="7D6215AC">
        <w:trPr>
          <w:trHeight w:val="360"/>
        </w:trPr>
        <w:tc>
          <w:tcPr>
            <w:tcW w:w="2265" w:type="dxa"/>
            <w:tcMar/>
            <w:hideMark/>
          </w:tcPr>
          <w:p w:rsidRPr="000B16E3" w:rsidR="0042497B" w:rsidP="000B16E3" w:rsidRDefault="0042497B" w14:paraId="7D205E06" w14:textId="77777777">
            <w:pPr>
              <w:pStyle w:val="nrpsTablecell"/>
            </w:pPr>
            <w:r w:rsidRPr="000B16E3">
              <w:rPr>
                <w:rStyle w:val="spellingerror"/>
              </w:rPr>
              <w:t>Haleakalā</w:t>
            </w:r>
            <w:r w:rsidRPr="000B16E3">
              <w:rPr>
                <w:rStyle w:val="eop"/>
              </w:rPr>
              <w:t> </w:t>
            </w:r>
          </w:p>
        </w:tc>
        <w:tc>
          <w:tcPr>
            <w:tcW w:w="2265" w:type="dxa"/>
            <w:tcMar/>
          </w:tcPr>
          <w:p w:rsidRPr="000B16E3" w:rsidR="0042497B" w:rsidP="000B16E3" w:rsidRDefault="0042497B" w14:paraId="36E6607F" w14:textId="5FA7D130">
            <w:pPr>
              <w:pStyle w:val="nrpsTablecell"/>
              <w:rPr>
                <w:rStyle w:val="spellingerror"/>
              </w:rPr>
            </w:pPr>
            <w:r w:rsidRPr="000B16E3">
              <w:rPr>
                <w:rStyle w:val="spellingerror"/>
              </w:rPr>
              <w:t>HA</w:t>
            </w:r>
          </w:p>
        </w:tc>
      </w:tr>
      <w:tr w:rsidR="0042497B" w:rsidTr="0E6B35AB" w14:paraId="6A7FFBB6" w14:textId="3F10A91A">
        <w:trPr>
          <w:trHeight w:val="300"/>
        </w:trPr>
        <w:tc>
          <w:tcPr>
            <w:tcW w:w="2265" w:type="dxa"/>
            <w:tcMar/>
            <w:hideMark/>
          </w:tcPr>
          <w:p w:rsidRPr="000B16E3" w:rsidR="0042497B" w:rsidP="000B16E3" w:rsidRDefault="0042497B" w14:paraId="468EAC97" w14:textId="77777777">
            <w:pPr>
              <w:pStyle w:val="nrpsTablecell"/>
            </w:pPr>
            <w:r w:rsidRPr="000B16E3">
              <w:rPr>
                <w:rStyle w:val="normaltextrun"/>
              </w:rPr>
              <w:t> </w:t>
            </w:r>
            <w:r w:rsidRPr="000B16E3">
              <w:rPr>
                <w:rStyle w:val="spellingerror"/>
              </w:rPr>
              <w:t>Puʻu</w:t>
            </w:r>
            <w:r w:rsidRPr="000B16E3">
              <w:rPr>
                <w:rStyle w:val="normaltextrun"/>
              </w:rPr>
              <w:t> </w:t>
            </w:r>
            <w:r w:rsidRPr="000B16E3">
              <w:rPr>
                <w:rStyle w:val="spellingerror"/>
              </w:rPr>
              <w:t>Aliʻi</w:t>
            </w:r>
            <w:r w:rsidRPr="000B16E3">
              <w:rPr>
                <w:rStyle w:val="eop"/>
              </w:rPr>
              <w:t> </w:t>
            </w:r>
          </w:p>
        </w:tc>
        <w:tc>
          <w:tcPr>
            <w:tcW w:w="2265" w:type="dxa"/>
            <w:tcMar/>
          </w:tcPr>
          <w:p w:rsidRPr="000B16E3" w:rsidR="0042497B" w:rsidP="000B16E3" w:rsidRDefault="0042497B" w14:paraId="7D34106D" w14:textId="5D9544FC">
            <w:pPr>
              <w:pStyle w:val="nrpsTablecell"/>
              <w:rPr>
                <w:rStyle w:val="normaltextrun"/>
              </w:rPr>
            </w:pPr>
            <w:r w:rsidRPr="000B16E3">
              <w:rPr>
                <w:rStyle w:val="normaltextrun"/>
              </w:rPr>
              <w:t>PA</w:t>
            </w:r>
          </w:p>
        </w:tc>
      </w:tr>
      <w:tr w:rsidR="0042497B" w:rsidTr="0E6B35AB" w14:paraId="52AA5F4E" w14:textId="51671876">
        <w:trPr>
          <w:trHeight w:val="300"/>
        </w:trPr>
        <w:tc>
          <w:tcPr>
            <w:tcW w:w="2265" w:type="dxa"/>
            <w:tcMar/>
            <w:hideMark/>
          </w:tcPr>
          <w:p w:rsidRPr="000B16E3" w:rsidR="0042497B" w:rsidP="0587BC92" w:rsidRDefault="0042497B" w14:paraId="4AE873AC" w14:textId="77777777">
            <w:pPr>
              <w:pStyle w:val="nrpsTablecell"/>
              <w:rPr>
                <w:rStyle w:val="eop"/>
              </w:rPr>
            </w:pPr>
            <w:commentRangeStart w:id="1924409826"/>
            <w:r w:rsidRPr="0587BC92" w:rsidR="0042497B">
              <w:rPr>
                <w:rStyle w:val="normaltextrun"/>
              </w:rPr>
              <w:t>Kalawao</w:t>
            </w:r>
            <w:r w:rsidRPr="0587BC92" w:rsidR="0042497B">
              <w:rPr>
                <w:rStyle w:val="eop"/>
              </w:rPr>
              <w:t> </w:t>
            </w:r>
          </w:p>
        </w:tc>
        <w:tc>
          <w:tcPr>
            <w:tcW w:w="2265" w:type="dxa"/>
            <w:tcMar/>
          </w:tcPr>
          <w:p w:rsidRPr="000B16E3" w:rsidR="0042497B" w:rsidP="000B16E3" w:rsidRDefault="0042497B" w14:paraId="7B22523C" w14:textId="6B4C9C73">
            <w:pPr>
              <w:pStyle w:val="nrpsTablecell"/>
              <w:rPr>
                <w:rStyle w:val="normaltextrun"/>
              </w:rPr>
            </w:pPr>
            <w:r w:rsidRPr="0587BC92" w:rsidR="0042497B">
              <w:rPr>
                <w:rStyle w:val="normaltextrun"/>
              </w:rPr>
              <w:t>KA</w:t>
            </w:r>
            <w:commentRangeEnd w:id="1924409826"/>
            <w:r>
              <w:rPr>
                <w:rStyle w:val="CommentReference"/>
              </w:rPr>
              <w:commentReference w:id="1924409826"/>
            </w:r>
          </w:p>
        </w:tc>
      </w:tr>
      <w:tr w:rsidR="0042497B" w:rsidTr="0E6B35AB" w14:paraId="2A66B1BE" w14:textId="6EB9D329">
        <w:trPr>
          <w:trHeight w:val="300"/>
        </w:trPr>
        <w:tc>
          <w:tcPr>
            <w:tcW w:w="2265" w:type="dxa"/>
            <w:tcMar/>
            <w:hideMark/>
          </w:tcPr>
          <w:p w:rsidRPr="000B16E3" w:rsidR="0042497B" w:rsidP="000B16E3" w:rsidRDefault="0042497B" w14:paraId="6D171AA9" w14:textId="77777777">
            <w:pPr>
              <w:pStyle w:val="nrpsTablecell"/>
            </w:pPr>
            <w:r w:rsidRPr="000B16E3">
              <w:rPr>
                <w:rStyle w:val="spellingerror"/>
              </w:rPr>
              <w:t>Hoʻolehua</w:t>
            </w:r>
            <w:r w:rsidRPr="000B16E3">
              <w:rPr>
                <w:rStyle w:val="eop"/>
              </w:rPr>
              <w:t> </w:t>
            </w:r>
          </w:p>
        </w:tc>
        <w:tc>
          <w:tcPr>
            <w:tcW w:w="2265" w:type="dxa"/>
            <w:tcMar/>
          </w:tcPr>
          <w:p w:rsidRPr="000B16E3" w:rsidR="0042497B" w:rsidP="000B16E3" w:rsidRDefault="0042497B" w14:paraId="69E6C666" w14:textId="35C8E3B7">
            <w:pPr>
              <w:pStyle w:val="nrpsTablecell"/>
              <w:rPr>
                <w:rStyle w:val="spellingerror"/>
              </w:rPr>
            </w:pPr>
            <w:r w:rsidRPr="000B16E3">
              <w:rPr>
                <w:rStyle w:val="spellingerror"/>
              </w:rPr>
              <w:t>HO</w:t>
            </w:r>
          </w:p>
        </w:tc>
      </w:tr>
      <w:tr w:rsidR="0042497B" w:rsidTr="0E6B35AB" w14:paraId="43B0C9B8" w14:textId="555636A8">
        <w:trPr>
          <w:trHeight w:val="300"/>
        </w:trPr>
        <w:tc>
          <w:tcPr>
            <w:tcW w:w="2265" w:type="dxa"/>
            <w:tcMar/>
            <w:hideMark/>
          </w:tcPr>
          <w:p w:rsidRPr="000B16E3" w:rsidR="0042497B" w:rsidP="000B16E3" w:rsidRDefault="0042497B" w14:paraId="40BD92AD" w14:textId="77777777">
            <w:pPr>
              <w:pStyle w:val="nrpsTablecell"/>
            </w:pPr>
            <w:r w:rsidRPr="000B16E3">
              <w:rPr>
                <w:rStyle w:val="normaltextrun"/>
              </w:rPr>
              <w:t>Tutuila</w:t>
            </w:r>
            <w:r w:rsidRPr="000B16E3">
              <w:rPr>
                <w:rStyle w:val="eop"/>
              </w:rPr>
              <w:t> </w:t>
            </w:r>
          </w:p>
        </w:tc>
        <w:tc>
          <w:tcPr>
            <w:tcW w:w="2265" w:type="dxa"/>
            <w:tcMar/>
          </w:tcPr>
          <w:p w:rsidRPr="000B16E3" w:rsidR="0042497B" w:rsidP="000B16E3" w:rsidRDefault="0042497B" w14:paraId="677BB1AE" w14:textId="53FBF569">
            <w:pPr>
              <w:pStyle w:val="nrpsTablecell"/>
              <w:rPr>
                <w:rStyle w:val="normaltextrun"/>
              </w:rPr>
            </w:pPr>
            <w:r w:rsidRPr="000B16E3">
              <w:rPr>
                <w:rStyle w:val="normaltextrun"/>
              </w:rPr>
              <w:t>TU</w:t>
            </w:r>
          </w:p>
        </w:tc>
      </w:tr>
      <w:tr w:rsidR="0042497B" w:rsidTr="0E6B35AB" w14:paraId="1975DF3B" w14:textId="0F5C5A92">
        <w:trPr>
          <w:trHeight w:val="300"/>
        </w:trPr>
        <w:tc>
          <w:tcPr>
            <w:tcW w:w="2265" w:type="dxa"/>
            <w:tcMar/>
            <w:hideMark/>
          </w:tcPr>
          <w:p w:rsidRPr="000B16E3" w:rsidR="0042497B" w:rsidP="000B16E3" w:rsidRDefault="0042497B" w14:paraId="70376DA2" w14:textId="77777777">
            <w:pPr>
              <w:pStyle w:val="nrpsTablecell"/>
            </w:pPr>
            <w:r w:rsidRPr="000B16E3">
              <w:rPr>
                <w:rStyle w:val="spellingerror"/>
              </w:rPr>
              <w:t>Ta‘ū</w:t>
            </w:r>
            <w:r w:rsidRPr="000B16E3">
              <w:rPr>
                <w:rStyle w:val="eop"/>
              </w:rPr>
              <w:t> </w:t>
            </w:r>
          </w:p>
        </w:tc>
        <w:tc>
          <w:tcPr>
            <w:tcW w:w="2265" w:type="dxa"/>
            <w:tcMar/>
          </w:tcPr>
          <w:p w:rsidRPr="000B16E3" w:rsidR="0042497B" w:rsidP="000B16E3" w:rsidRDefault="0042497B" w14:paraId="650B5E44" w14:textId="50321854">
            <w:pPr>
              <w:pStyle w:val="nrpsTablecell"/>
              <w:rPr>
                <w:rStyle w:val="spellingerror"/>
              </w:rPr>
            </w:pPr>
            <w:r w:rsidRPr="000B16E3">
              <w:rPr>
                <w:rStyle w:val="spellingerror"/>
              </w:rPr>
              <w:t>TA</w:t>
            </w:r>
          </w:p>
        </w:tc>
      </w:tr>
      <w:tr w:rsidR="0042497B" w:rsidTr="0E6B35AB" w14:paraId="0D374112" w14:textId="002C3EA2">
        <w:trPr>
          <w:trHeight w:val="465"/>
        </w:trPr>
        <w:tc>
          <w:tcPr>
            <w:tcW w:w="2265" w:type="dxa"/>
            <w:tcMar/>
            <w:hideMark/>
          </w:tcPr>
          <w:p w:rsidRPr="000B16E3" w:rsidR="0042497B" w:rsidP="000B16E3" w:rsidRDefault="0042497B" w14:paraId="5A01AC2E" w14:textId="77777777">
            <w:pPr>
              <w:pStyle w:val="nrpsTablecell"/>
            </w:pPr>
            <w:r w:rsidRPr="000B16E3">
              <w:rPr>
                <w:rStyle w:val="normaltextrun"/>
              </w:rPr>
              <w:t>Guam</w:t>
            </w:r>
            <w:r w:rsidRPr="000B16E3">
              <w:rPr>
                <w:rStyle w:val="eop"/>
              </w:rPr>
              <w:t> </w:t>
            </w:r>
          </w:p>
        </w:tc>
        <w:tc>
          <w:tcPr>
            <w:tcW w:w="2265" w:type="dxa"/>
            <w:tcMar/>
          </w:tcPr>
          <w:p w:rsidRPr="000B16E3" w:rsidR="0042497B" w:rsidP="0E6B35AB" w:rsidRDefault="0042497B" w14:paraId="65C41336" w14:textId="63D28E91">
            <w:pPr>
              <w:pStyle w:val="nrpsTablecell"/>
              <w:rPr>
                <w:ins w:author="Kozar, Kelly" w:date="2022-06-21T17:11:39.713Z" w:id="1275169897"/>
                <w:rStyle w:val="normaltextrun"/>
              </w:rPr>
            </w:pPr>
            <w:r w:rsidRPr="0E6B35AB" w:rsidR="0042497B">
              <w:rPr>
                <w:rStyle w:val="normaltextrun"/>
              </w:rPr>
              <w:t>GU</w:t>
            </w:r>
          </w:p>
          <w:p w:rsidRPr="000B16E3" w:rsidR="0042497B" w:rsidP="0E6B35AB" w:rsidRDefault="0042497B" w14:paraId="3C6B7DDB" w14:textId="4E9CFCCD">
            <w:pPr>
              <w:pStyle w:val="nrpsTablecell"/>
              <w:rPr>
                <w:rStyle w:val="normaltextrun"/>
                <w:rFonts w:ascii="Arial" w:hAnsi="Arial" w:eastAsia="Times New Roman" w:cs="Times New Roman"/>
                <w:color w:val="000000" w:themeColor="text1" w:themeTint="FF" w:themeShade="FF"/>
                <w:sz w:val="18"/>
                <w:szCs w:val="18"/>
              </w:rPr>
            </w:pPr>
          </w:p>
        </w:tc>
      </w:tr>
      <w:tr w:rsidR="0042497B" w:rsidTr="0E6B35AB" w14:paraId="668C9B11" w14:textId="02C80C76">
        <w:trPr>
          <w:trHeight w:val="300"/>
        </w:trPr>
        <w:tc>
          <w:tcPr>
            <w:tcW w:w="2265" w:type="dxa"/>
            <w:tcMar/>
            <w:hideMark/>
          </w:tcPr>
          <w:p w:rsidRPr="000B16E3" w:rsidR="0042497B" w:rsidP="000B16E3" w:rsidRDefault="0042497B" w14:paraId="1BC819A5" w14:textId="77777777">
            <w:pPr>
              <w:pStyle w:val="nrpsTablecell"/>
            </w:pPr>
            <w:r w:rsidRPr="000B16E3">
              <w:rPr>
                <w:rStyle w:val="normaltextrun"/>
              </w:rPr>
              <w:t>Puerto Rico </w:t>
            </w:r>
            <w:r w:rsidRPr="000B16E3">
              <w:rPr>
                <w:rStyle w:val="eop"/>
              </w:rPr>
              <w:t> </w:t>
            </w:r>
          </w:p>
        </w:tc>
        <w:tc>
          <w:tcPr>
            <w:tcW w:w="2265" w:type="dxa"/>
            <w:tcMar/>
          </w:tcPr>
          <w:p w:rsidRPr="000B16E3" w:rsidR="0042497B" w:rsidP="000B16E3" w:rsidRDefault="0042497B" w14:paraId="4F92BAD2" w14:textId="6E4F97C1">
            <w:pPr>
              <w:pStyle w:val="nrpsTablecell"/>
              <w:rPr>
                <w:rStyle w:val="normaltextrun"/>
              </w:rPr>
            </w:pPr>
            <w:r w:rsidRPr="000B16E3">
              <w:rPr>
                <w:rStyle w:val="normaltextrun"/>
              </w:rPr>
              <w:t>PR</w:t>
            </w:r>
          </w:p>
        </w:tc>
      </w:tr>
    </w:tbl>
    <w:p w:rsidR="00632364" w:rsidP="008B4711" w:rsidRDefault="008B4711" w14:paraId="3A3D0FE7" w14:textId="7C08139D">
      <w:pPr>
        <w:pStyle w:val="nrpsTablecaptionSOP"/>
      </w:pPr>
      <w:bookmarkStart w:name="_Hlk82189785" w:id="15"/>
      <w:r w:rsidRPr="008B4711">
        <w:rPr>
          <w:b/>
          <w:bCs w:val="0"/>
        </w:rPr>
        <w:t>Table SOP 16.1</w:t>
      </w:r>
      <w:r>
        <w:t xml:space="preserve"> Folder naming convention guide</w:t>
      </w:r>
      <w:bookmarkEnd w:id="15"/>
      <w:r>
        <w:br/>
      </w:r>
    </w:p>
    <w:p w:rsidR="008B4711" w:rsidRDefault="008B4711" w14:paraId="34BDC458" w14:textId="77777777">
      <w:pPr>
        <w:rPr>
          <w:b/>
          <w:bCs/>
          <w:color w:val="000000"/>
          <w:sz w:val="23"/>
          <w:szCs w:val="20"/>
          <w:u w:val="single"/>
        </w:rPr>
      </w:pPr>
      <w:r>
        <w:rPr>
          <w:b/>
          <w:bCs/>
          <w:u w:val="single"/>
        </w:rPr>
        <w:br w:type="page"/>
      </w:r>
    </w:p>
    <w:p w:rsidR="005F18F4" w:rsidP="005E155D" w:rsidRDefault="005F18F4" w14:paraId="5C9FC478" w14:textId="1E79E467">
      <w:pPr>
        <w:pStyle w:val="nrpsNormal"/>
      </w:pPr>
      <w:bookmarkStart w:name="_Hlk82189844" w:id="16"/>
      <w:r w:rsidRPr="005F18F4">
        <w:rPr>
          <w:b/>
          <w:bCs/>
          <w:u w:val="single"/>
        </w:rPr>
        <w:lastRenderedPageBreak/>
        <w:t>File</w:t>
      </w:r>
      <w:r>
        <w:t xml:space="preserve">s: </w:t>
      </w:r>
      <w:r w:rsidR="008B4711">
        <w:t>(See Table SOP 16.2</w:t>
      </w:r>
      <w:r w:rsidR="005340CB">
        <w:t xml:space="preserve"> and 16.3</w:t>
      </w:r>
      <w:r w:rsidR="008B4711">
        <w:t>)</w:t>
      </w:r>
    </w:p>
    <w:p w:rsidR="005E155D" w:rsidP="005F18F4" w:rsidRDefault="005F18F4" w14:paraId="1C07B001" w14:textId="3E63D38D">
      <w:pPr>
        <w:pStyle w:val="nrpsNormal"/>
        <w:ind w:firstLine="720"/>
      </w:pPr>
      <w:r w:rsidRPr="005340CB">
        <w:rPr>
          <w:u w:val="single"/>
        </w:rPr>
        <w:t>Plot/Transect Photos</w:t>
      </w:r>
      <w:r>
        <w:t>: [Date]_[Plot_Type+Plot_Number]_[Subject]_[#</w:t>
      </w:r>
      <w:r w:rsidR="00DB707B">
        <w:t>##</w:t>
      </w:r>
      <w:r>
        <w:t xml:space="preserve"> if multiples]</w:t>
      </w:r>
    </w:p>
    <w:p w:rsidR="00DB707B" w:rsidP="008B4711" w:rsidRDefault="005F18F4" w14:paraId="57C2AEFA" w14:textId="7DE29F9F">
      <w:pPr>
        <w:pStyle w:val="nrpsNormal"/>
        <w:ind w:firstLine="720"/>
      </w:pPr>
      <w:r>
        <w:t>Example: 20210517_R52_</w:t>
      </w:r>
      <w:r w:rsidRPr="0082607A" w:rsidR="00DB707B">
        <w:t>StartT1_CenterT1</w:t>
      </w:r>
      <w:r w:rsidR="00DB707B">
        <w:t>_002.jpg</w:t>
      </w:r>
      <w:bookmarkEnd w:id="16"/>
    </w:p>
    <w:tbl>
      <w:tblPr>
        <w:tblStyle w:val="TableGrid"/>
        <w:tblW w:w="2265" w:type="dxa"/>
        <w:tblLook w:val="04A0" w:firstRow="1" w:lastRow="0" w:firstColumn="1" w:lastColumn="0" w:noHBand="0" w:noVBand="1"/>
      </w:tblPr>
      <w:tblGrid>
        <w:gridCol w:w="2265"/>
      </w:tblGrid>
      <w:tr w:rsidR="00DB707B" w:rsidTr="0007260D" w14:paraId="12C81C94" w14:textId="77777777">
        <w:trPr>
          <w:trHeight w:val="300"/>
        </w:trPr>
        <w:tc>
          <w:tcPr>
            <w:tcW w:w="2265" w:type="dxa"/>
            <w:hideMark/>
          </w:tcPr>
          <w:p w:rsidRPr="0007260D" w:rsidR="00DB707B" w:rsidP="0007260D" w:rsidRDefault="00DB707B" w14:paraId="54532F18" w14:textId="3CBCC52C">
            <w:pPr>
              <w:pStyle w:val="nrpsTableheader"/>
              <w:jc w:val="center"/>
            </w:pPr>
            <w:r w:rsidRPr="0007260D">
              <w:rPr>
                <w:rStyle w:val="normaltextrun"/>
              </w:rPr>
              <w:t>FTPC Subject</w:t>
            </w:r>
          </w:p>
        </w:tc>
      </w:tr>
      <w:tr w:rsidR="00DB707B" w:rsidTr="0007260D" w14:paraId="752247A3" w14:textId="77777777">
        <w:trPr>
          <w:trHeight w:val="20"/>
        </w:trPr>
        <w:tc>
          <w:tcPr>
            <w:tcW w:w="2265" w:type="dxa"/>
            <w:hideMark/>
          </w:tcPr>
          <w:p w:rsidRPr="0007260D" w:rsidR="00DB707B" w:rsidP="00FF621F" w:rsidRDefault="00DB707B" w14:paraId="21FD1A35" w14:textId="046BBFBD">
            <w:pPr>
              <w:pStyle w:val="nrpsTablecell"/>
              <w:jc w:val="center"/>
            </w:pPr>
            <w:r w:rsidRPr="0007260D">
              <w:t>StartT1_CenterT1</w:t>
            </w:r>
          </w:p>
        </w:tc>
      </w:tr>
      <w:tr w:rsidR="00DB707B" w:rsidTr="0007260D" w14:paraId="559CD616" w14:textId="77777777">
        <w:trPr>
          <w:trHeight w:val="20"/>
        </w:trPr>
        <w:tc>
          <w:tcPr>
            <w:tcW w:w="2265" w:type="dxa"/>
            <w:hideMark/>
          </w:tcPr>
          <w:p w:rsidRPr="0007260D" w:rsidR="00DB707B" w:rsidP="00FF621F" w:rsidRDefault="00DB707B" w14:paraId="3F2320E4" w14:textId="48A3306F">
            <w:pPr>
              <w:pStyle w:val="nrpsTablecell"/>
              <w:jc w:val="center"/>
            </w:pPr>
            <w:r w:rsidRPr="0007260D">
              <w:t>StartT2_CenterT2</w:t>
            </w:r>
          </w:p>
        </w:tc>
      </w:tr>
      <w:tr w:rsidR="00DB707B" w:rsidTr="0007260D" w14:paraId="6B528AF5" w14:textId="77777777">
        <w:trPr>
          <w:trHeight w:val="20"/>
        </w:trPr>
        <w:tc>
          <w:tcPr>
            <w:tcW w:w="2265" w:type="dxa"/>
            <w:hideMark/>
          </w:tcPr>
          <w:p w:rsidRPr="0007260D" w:rsidR="00DB707B" w:rsidP="00FF621F" w:rsidRDefault="00DB707B" w14:paraId="7CCDF7E9" w14:textId="6A089B84">
            <w:pPr>
              <w:pStyle w:val="nrpsTablecell"/>
              <w:jc w:val="center"/>
            </w:pPr>
            <w:r w:rsidRPr="0007260D">
              <w:t>StartT3_ CenterT3</w:t>
            </w:r>
          </w:p>
        </w:tc>
      </w:tr>
      <w:tr w:rsidR="00DB707B" w:rsidTr="0007260D" w14:paraId="5CBAB845" w14:textId="77777777">
        <w:trPr>
          <w:trHeight w:val="20"/>
        </w:trPr>
        <w:tc>
          <w:tcPr>
            <w:tcW w:w="2265" w:type="dxa"/>
            <w:hideMark/>
          </w:tcPr>
          <w:p w:rsidRPr="0007260D" w:rsidR="00DB707B" w:rsidP="00FF621F" w:rsidRDefault="00DB707B" w14:paraId="58A9CCD8" w14:textId="6E3BBB78">
            <w:pPr>
              <w:pStyle w:val="nrpsTablecell"/>
              <w:jc w:val="center"/>
            </w:pPr>
            <w:r w:rsidRPr="0007260D">
              <w:t>StartT2_Post</w:t>
            </w:r>
          </w:p>
        </w:tc>
      </w:tr>
      <w:tr w:rsidR="00DB707B" w:rsidTr="0007260D" w14:paraId="287B8640" w14:textId="77777777">
        <w:trPr>
          <w:trHeight w:val="20"/>
        </w:trPr>
        <w:tc>
          <w:tcPr>
            <w:tcW w:w="2265" w:type="dxa"/>
            <w:hideMark/>
          </w:tcPr>
          <w:p w:rsidRPr="0007260D" w:rsidR="00DB707B" w:rsidP="00FF621F" w:rsidRDefault="00DB707B" w14:paraId="023C03F7" w14:textId="5CC61310">
            <w:pPr>
              <w:pStyle w:val="nrpsTablecell"/>
              <w:jc w:val="center"/>
            </w:pPr>
            <w:r w:rsidRPr="0007260D">
              <w:t>CenterT1_CenterT2</w:t>
            </w:r>
          </w:p>
        </w:tc>
      </w:tr>
      <w:tr w:rsidR="00DB707B" w:rsidTr="0007260D" w14:paraId="0F3E5066" w14:textId="77777777">
        <w:trPr>
          <w:trHeight w:val="20"/>
        </w:trPr>
        <w:tc>
          <w:tcPr>
            <w:tcW w:w="2265" w:type="dxa"/>
            <w:hideMark/>
          </w:tcPr>
          <w:p w:rsidRPr="0007260D" w:rsidR="00DB707B" w:rsidP="00FF621F" w:rsidRDefault="00DB707B" w14:paraId="25DA11C1" w14:textId="70A5113F">
            <w:pPr>
              <w:pStyle w:val="nrpsTablecell"/>
              <w:jc w:val="center"/>
            </w:pPr>
            <w:r w:rsidRPr="0007260D">
              <w:t>CenterT2_Canopy</w:t>
            </w:r>
          </w:p>
        </w:tc>
      </w:tr>
      <w:tr w:rsidR="00DB707B" w:rsidTr="0007260D" w14:paraId="38A71BF4" w14:textId="77777777">
        <w:trPr>
          <w:trHeight w:val="20"/>
        </w:trPr>
        <w:tc>
          <w:tcPr>
            <w:tcW w:w="2265" w:type="dxa"/>
            <w:hideMark/>
          </w:tcPr>
          <w:p w:rsidRPr="0007260D" w:rsidR="00DB707B" w:rsidP="00FF621F" w:rsidRDefault="00DB707B" w14:paraId="649F0AF4" w14:textId="09ED9B93">
            <w:pPr>
              <w:pStyle w:val="nrpsTablecell"/>
              <w:jc w:val="center"/>
            </w:pPr>
            <w:r w:rsidRPr="0007260D">
              <w:t>CenterT3_CenterT2</w:t>
            </w:r>
          </w:p>
        </w:tc>
      </w:tr>
      <w:tr w:rsidR="00DB707B" w:rsidTr="0007260D" w14:paraId="6DDAF206" w14:textId="77777777">
        <w:trPr>
          <w:trHeight w:val="20"/>
        </w:trPr>
        <w:tc>
          <w:tcPr>
            <w:tcW w:w="2265" w:type="dxa"/>
            <w:hideMark/>
          </w:tcPr>
          <w:p w:rsidRPr="0007260D" w:rsidR="00DB707B" w:rsidP="00FF621F" w:rsidRDefault="00DB707B" w14:paraId="7DE825FF" w14:textId="0993E6F6">
            <w:pPr>
              <w:pStyle w:val="nrpsTablecell"/>
              <w:jc w:val="center"/>
            </w:pPr>
            <w:r w:rsidRPr="0007260D">
              <w:t>EndT1_CenterT1</w:t>
            </w:r>
          </w:p>
        </w:tc>
      </w:tr>
      <w:tr w:rsidR="00DB707B" w:rsidTr="0007260D" w14:paraId="42EBEC59" w14:textId="77777777">
        <w:trPr>
          <w:trHeight w:val="20"/>
        </w:trPr>
        <w:tc>
          <w:tcPr>
            <w:tcW w:w="2265" w:type="dxa"/>
            <w:hideMark/>
          </w:tcPr>
          <w:p w:rsidRPr="0007260D" w:rsidR="00DB707B" w:rsidP="00FF621F" w:rsidRDefault="00DB707B" w14:paraId="0383BE07" w14:textId="67D100CE">
            <w:pPr>
              <w:pStyle w:val="nrpsTablecell"/>
              <w:jc w:val="center"/>
            </w:pPr>
            <w:r w:rsidRPr="0007260D">
              <w:t>EndT2_CenterT2</w:t>
            </w:r>
          </w:p>
        </w:tc>
      </w:tr>
      <w:tr w:rsidR="00DB707B" w:rsidTr="0007260D" w14:paraId="0FF85253" w14:textId="77777777">
        <w:trPr>
          <w:trHeight w:val="20"/>
        </w:trPr>
        <w:tc>
          <w:tcPr>
            <w:tcW w:w="2265" w:type="dxa"/>
            <w:hideMark/>
          </w:tcPr>
          <w:p w:rsidRPr="0007260D" w:rsidR="00DB707B" w:rsidP="00FF621F" w:rsidRDefault="00DB707B" w14:paraId="6FD6EFC4" w14:textId="794CAEBB">
            <w:pPr>
              <w:pStyle w:val="nrpsTablecell"/>
              <w:jc w:val="center"/>
            </w:pPr>
            <w:r w:rsidRPr="0007260D">
              <w:t>EndT3_CenterT3</w:t>
            </w:r>
          </w:p>
        </w:tc>
      </w:tr>
      <w:tr w:rsidR="00DB707B" w:rsidTr="0007260D" w14:paraId="087215A8" w14:textId="77777777">
        <w:trPr>
          <w:trHeight w:val="20"/>
        </w:trPr>
        <w:tc>
          <w:tcPr>
            <w:tcW w:w="2265" w:type="dxa"/>
            <w:hideMark/>
          </w:tcPr>
          <w:p w:rsidRPr="0007260D" w:rsidR="00DB707B" w:rsidP="00FF621F" w:rsidRDefault="00DB707B" w14:paraId="447B01EF" w14:textId="4171D956">
            <w:pPr>
              <w:pStyle w:val="nrpsTablecell"/>
              <w:jc w:val="center"/>
            </w:pPr>
            <w:r w:rsidRPr="0007260D">
              <w:t>EndT2_Post</w:t>
            </w:r>
          </w:p>
        </w:tc>
      </w:tr>
      <w:tr w:rsidR="00DB707B" w:rsidTr="0007260D" w14:paraId="125B02B4" w14:textId="77777777">
        <w:trPr>
          <w:trHeight w:val="20"/>
        </w:trPr>
        <w:tc>
          <w:tcPr>
            <w:tcW w:w="2265" w:type="dxa"/>
            <w:hideMark/>
          </w:tcPr>
          <w:p w:rsidRPr="0007260D" w:rsidR="00DB707B" w:rsidP="00FF621F" w:rsidRDefault="00DB707B" w14:paraId="1BB58EB2" w14:textId="7099DB39">
            <w:pPr>
              <w:pStyle w:val="nrpsTablecell"/>
              <w:jc w:val="center"/>
            </w:pPr>
            <w:r w:rsidRPr="0007260D">
              <w:t>Quadrant1</w:t>
            </w:r>
          </w:p>
        </w:tc>
      </w:tr>
      <w:tr w:rsidR="00DB707B" w:rsidTr="0007260D" w14:paraId="1E2A51E4" w14:textId="77777777">
        <w:trPr>
          <w:trHeight w:val="20"/>
        </w:trPr>
        <w:tc>
          <w:tcPr>
            <w:tcW w:w="2265" w:type="dxa"/>
            <w:hideMark/>
          </w:tcPr>
          <w:p w:rsidRPr="0007260D" w:rsidR="00DB707B" w:rsidP="00FF621F" w:rsidRDefault="00DB707B" w14:paraId="488376D3" w14:textId="23B17645">
            <w:pPr>
              <w:pStyle w:val="nrpsTablecell"/>
              <w:jc w:val="center"/>
            </w:pPr>
            <w:r w:rsidRPr="0007260D">
              <w:t>Quadrant2</w:t>
            </w:r>
          </w:p>
        </w:tc>
      </w:tr>
      <w:tr w:rsidR="00DB707B" w:rsidTr="0007260D" w14:paraId="1F906422" w14:textId="77777777">
        <w:trPr>
          <w:trHeight w:val="20"/>
        </w:trPr>
        <w:tc>
          <w:tcPr>
            <w:tcW w:w="2265" w:type="dxa"/>
          </w:tcPr>
          <w:p w:rsidRPr="0007260D" w:rsidR="00DB707B" w:rsidP="00FF621F" w:rsidRDefault="00DB707B" w14:paraId="5697FB4C" w14:textId="2B541700">
            <w:pPr>
              <w:pStyle w:val="nrpsTablecell"/>
              <w:jc w:val="center"/>
            </w:pPr>
            <w:r w:rsidRPr="0007260D">
              <w:t>Quadrant3</w:t>
            </w:r>
          </w:p>
        </w:tc>
      </w:tr>
      <w:tr w:rsidR="00DB707B" w:rsidTr="0007260D" w14:paraId="216B6B58" w14:textId="77777777">
        <w:trPr>
          <w:trHeight w:val="20"/>
        </w:trPr>
        <w:tc>
          <w:tcPr>
            <w:tcW w:w="2265" w:type="dxa"/>
          </w:tcPr>
          <w:p w:rsidRPr="0007260D" w:rsidR="00DB707B" w:rsidP="00FF621F" w:rsidRDefault="00DB707B" w14:paraId="168FB04E" w14:textId="54032361">
            <w:pPr>
              <w:pStyle w:val="nrpsTablecell"/>
              <w:jc w:val="center"/>
            </w:pPr>
            <w:r w:rsidRPr="0007260D">
              <w:t>Quadrant4</w:t>
            </w:r>
          </w:p>
        </w:tc>
      </w:tr>
      <w:tr w:rsidR="00DB707B" w:rsidTr="0007260D" w14:paraId="56033C8C" w14:textId="77777777">
        <w:trPr>
          <w:trHeight w:val="20"/>
        </w:trPr>
        <w:tc>
          <w:tcPr>
            <w:tcW w:w="2265" w:type="dxa"/>
          </w:tcPr>
          <w:p w:rsidRPr="0007260D" w:rsidR="00DB707B" w:rsidP="00FF621F" w:rsidRDefault="00DB707B" w14:paraId="2C410901" w14:textId="17712BEA">
            <w:pPr>
              <w:pStyle w:val="nrpsTablecell"/>
              <w:jc w:val="center"/>
            </w:pPr>
            <w:r w:rsidRPr="0007260D">
              <w:t>Staff_Photo</w:t>
            </w:r>
          </w:p>
        </w:tc>
      </w:tr>
      <w:tr w:rsidR="00DB707B" w:rsidTr="0007260D" w14:paraId="4F3D7622" w14:textId="77777777">
        <w:trPr>
          <w:trHeight w:val="20"/>
        </w:trPr>
        <w:tc>
          <w:tcPr>
            <w:tcW w:w="2265" w:type="dxa"/>
          </w:tcPr>
          <w:p w:rsidRPr="0007260D" w:rsidR="00DB707B" w:rsidP="00FF621F" w:rsidRDefault="00DB707B" w14:paraId="2D84805F" w14:textId="6BAE6428">
            <w:pPr>
              <w:pStyle w:val="nrpsTablecell"/>
              <w:jc w:val="center"/>
            </w:pPr>
            <w:r w:rsidRPr="0007260D">
              <w:t>Photo_Record</w:t>
            </w:r>
          </w:p>
        </w:tc>
      </w:tr>
      <w:tr w:rsidR="00DB707B" w:rsidTr="0007260D" w14:paraId="19D6C42C" w14:textId="77777777">
        <w:trPr>
          <w:trHeight w:val="20"/>
        </w:trPr>
        <w:tc>
          <w:tcPr>
            <w:tcW w:w="2265" w:type="dxa"/>
          </w:tcPr>
          <w:p w:rsidRPr="0007260D" w:rsidR="00DB707B" w:rsidP="00FF621F" w:rsidRDefault="00DB707B" w14:paraId="3A102E8E" w14:textId="1C453C8F">
            <w:pPr>
              <w:pStyle w:val="nrpsTablecell"/>
              <w:jc w:val="center"/>
            </w:pPr>
            <w:r w:rsidRPr="0007260D">
              <w:t>Other</w:t>
            </w:r>
          </w:p>
        </w:tc>
      </w:tr>
    </w:tbl>
    <w:p w:rsidR="00DB707B" w:rsidP="008B4711" w:rsidRDefault="008B4711" w14:paraId="788DF0F7" w14:textId="1F0D4EAE">
      <w:pPr>
        <w:pStyle w:val="nrpsTablecaptionSOP"/>
      </w:pPr>
      <w:bookmarkStart w:name="_Hlk82189872" w:id="17"/>
      <w:r w:rsidRPr="008B4711">
        <w:rPr>
          <w:b/>
          <w:bCs w:val="0"/>
        </w:rPr>
        <w:t>Table SOP 16.2</w:t>
      </w:r>
      <w:r>
        <w:t xml:space="preserve"> File naming guide for FTPC photos</w:t>
      </w:r>
      <w:r w:rsidR="005340CB">
        <w:t>.</w:t>
      </w:r>
      <w:bookmarkEnd w:id="17"/>
      <w:r>
        <w:br/>
      </w:r>
    </w:p>
    <w:tbl>
      <w:tblPr>
        <w:tblStyle w:val="TableGrid"/>
        <w:tblW w:w="2265" w:type="dxa"/>
        <w:tblLook w:val="04A0" w:firstRow="1" w:lastRow="0" w:firstColumn="1" w:lastColumn="0" w:noHBand="0" w:noVBand="1"/>
      </w:tblPr>
      <w:tblGrid>
        <w:gridCol w:w="2265"/>
      </w:tblGrid>
      <w:tr w:rsidR="00E478B5" w:rsidTr="00FF621F" w14:paraId="52A6F90B" w14:textId="77777777">
        <w:trPr>
          <w:trHeight w:val="300"/>
          <w:tblHeader/>
        </w:trPr>
        <w:tc>
          <w:tcPr>
            <w:tcW w:w="2265" w:type="dxa"/>
            <w:hideMark/>
          </w:tcPr>
          <w:p w:rsidRPr="00FF621F" w:rsidR="00E478B5" w:rsidP="00FF621F" w:rsidRDefault="00E478B5" w14:paraId="7E09A25E" w14:textId="6CAF0A9F">
            <w:pPr>
              <w:pStyle w:val="nrpsTableheader"/>
              <w:jc w:val="center"/>
            </w:pPr>
            <w:r w:rsidRPr="00FF621F">
              <w:rPr>
                <w:rStyle w:val="normaltextrun"/>
              </w:rPr>
              <w:t>EIPS Subject</w:t>
            </w:r>
          </w:p>
        </w:tc>
      </w:tr>
      <w:tr w:rsidR="00E478B5" w:rsidTr="00FF621F" w14:paraId="076A90BB" w14:textId="77777777">
        <w:trPr>
          <w:trHeight w:val="20"/>
        </w:trPr>
        <w:tc>
          <w:tcPr>
            <w:tcW w:w="2265" w:type="dxa"/>
          </w:tcPr>
          <w:p w:rsidRPr="00FF621F" w:rsidR="00E478B5" w:rsidP="005B1D91" w:rsidRDefault="00E478B5" w14:paraId="6AACEF70" w14:textId="757CD933">
            <w:pPr>
              <w:pStyle w:val="nrpsTablecell"/>
              <w:jc w:val="center"/>
            </w:pPr>
            <w:r w:rsidRPr="00FF621F">
              <w:t>0m_End</w:t>
            </w:r>
          </w:p>
        </w:tc>
      </w:tr>
      <w:tr w:rsidR="00E478B5" w:rsidTr="00FF621F" w14:paraId="71C0A52E" w14:textId="77777777">
        <w:trPr>
          <w:trHeight w:val="20"/>
        </w:trPr>
        <w:tc>
          <w:tcPr>
            <w:tcW w:w="2265" w:type="dxa"/>
          </w:tcPr>
          <w:p w:rsidRPr="00FF621F" w:rsidR="00E478B5" w:rsidP="005B1D91" w:rsidRDefault="00E478B5" w14:paraId="1E3EFEC6" w14:textId="4BE04326">
            <w:pPr>
              <w:pStyle w:val="nrpsTablecell"/>
              <w:jc w:val="center"/>
            </w:pPr>
            <w:r w:rsidRPr="00FF621F">
              <w:t>0m_Start</w:t>
            </w:r>
          </w:p>
        </w:tc>
      </w:tr>
      <w:tr w:rsidR="00E478B5" w:rsidTr="00FF621F" w14:paraId="05F8F5F0" w14:textId="77777777">
        <w:trPr>
          <w:trHeight w:val="20"/>
        </w:trPr>
        <w:tc>
          <w:tcPr>
            <w:tcW w:w="2265" w:type="dxa"/>
          </w:tcPr>
          <w:p w:rsidRPr="00FF621F" w:rsidR="00E478B5" w:rsidP="005B1D91" w:rsidRDefault="00E478B5" w14:paraId="068DB8D8" w14:textId="6EB90ACD">
            <w:pPr>
              <w:pStyle w:val="nrpsTablecell"/>
              <w:jc w:val="center"/>
            </w:pPr>
            <w:r w:rsidRPr="00FF621F">
              <w:t>0m_Post</w:t>
            </w:r>
          </w:p>
        </w:tc>
      </w:tr>
      <w:tr w:rsidR="00E478B5" w:rsidTr="00FF621F" w14:paraId="7C8C1462" w14:textId="77777777">
        <w:trPr>
          <w:trHeight w:val="20"/>
        </w:trPr>
        <w:tc>
          <w:tcPr>
            <w:tcW w:w="2265" w:type="dxa"/>
          </w:tcPr>
          <w:p w:rsidRPr="00FF621F" w:rsidR="00E478B5" w:rsidP="005B1D91" w:rsidRDefault="00E478B5" w14:paraId="3AFFA5E5" w14:textId="2EBB0939">
            <w:pPr>
              <w:pStyle w:val="nrpsTablecell"/>
              <w:jc w:val="center"/>
            </w:pPr>
            <w:r w:rsidRPr="00FF621F">
              <w:t>…</w:t>
            </w:r>
          </w:p>
        </w:tc>
      </w:tr>
      <w:tr w:rsidR="00E478B5" w:rsidTr="00FF621F" w14:paraId="3272464F" w14:textId="77777777">
        <w:trPr>
          <w:trHeight w:val="20"/>
        </w:trPr>
        <w:tc>
          <w:tcPr>
            <w:tcW w:w="2265" w:type="dxa"/>
          </w:tcPr>
          <w:p w:rsidRPr="00FF621F" w:rsidR="00E478B5" w:rsidP="005B1D91" w:rsidRDefault="00E478B5" w14:paraId="24F6FDC5" w14:textId="2F912805">
            <w:pPr>
              <w:pStyle w:val="nrpsTablecell"/>
              <w:jc w:val="center"/>
            </w:pPr>
            <w:r w:rsidRPr="00FF621F">
              <w:t>1000m_End</w:t>
            </w:r>
          </w:p>
        </w:tc>
      </w:tr>
      <w:tr w:rsidR="00E478B5" w:rsidTr="00FF621F" w14:paraId="4EE89997" w14:textId="77777777">
        <w:trPr>
          <w:trHeight w:val="20"/>
        </w:trPr>
        <w:tc>
          <w:tcPr>
            <w:tcW w:w="2265" w:type="dxa"/>
          </w:tcPr>
          <w:p w:rsidRPr="00FF621F" w:rsidR="00E478B5" w:rsidP="005B1D91" w:rsidRDefault="00E478B5" w14:paraId="65001313" w14:textId="0E6E110F">
            <w:pPr>
              <w:pStyle w:val="nrpsTablecell"/>
              <w:jc w:val="center"/>
            </w:pPr>
            <w:r w:rsidRPr="00FF621F">
              <w:t>1000m_Start</w:t>
            </w:r>
          </w:p>
        </w:tc>
      </w:tr>
      <w:tr w:rsidR="00E478B5" w:rsidTr="00FF621F" w14:paraId="122BB546" w14:textId="77777777">
        <w:trPr>
          <w:trHeight w:val="20"/>
        </w:trPr>
        <w:tc>
          <w:tcPr>
            <w:tcW w:w="2265" w:type="dxa"/>
          </w:tcPr>
          <w:p w:rsidRPr="00FF621F" w:rsidR="00E478B5" w:rsidP="005B1D91" w:rsidRDefault="00E478B5" w14:paraId="4C591FF4" w14:textId="03988D36">
            <w:pPr>
              <w:pStyle w:val="nrpsTablecell"/>
              <w:jc w:val="center"/>
            </w:pPr>
            <w:r w:rsidRPr="00FF621F">
              <w:t>1000m_Post</w:t>
            </w:r>
          </w:p>
        </w:tc>
      </w:tr>
      <w:tr w:rsidR="00E478B5" w:rsidTr="00FF621F" w14:paraId="297BC835" w14:textId="77777777">
        <w:trPr>
          <w:trHeight w:val="20"/>
        </w:trPr>
        <w:tc>
          <w:tcPr>
            <w:tcW w:w="2265" w:type="dxa"/>
          </w:tcPr>
          <w:p w:rsidRPr="00FF621F" w:rsidR="00E478B5" w:rsidP="005B1D91" w:rsidRDefault="00E478B5" w14:paraId="30759256" w14:textId="44ADA6E6">
            <w:pPr>
              <w:pStyle w:val="nrpsTablecell"/>
              <w:jc w:val="center"/>
            </w:pPr>
            <w:r w:rsidRPr="00FF621F">
              <w:t>Staff</w:t>
            </w:r>
          </w:p>
        </w:tc>
      </w:tr>
      <w:tr w:rsidR="00E478B5" w:rsidTr="00FF621F" w14:paraId="31C991B9" w14:textId="77777777">
        <w:trPr>
          <w:trHeight w:val="20"/>
        </w:trPr>
        <w:tc>
          <w:tcPr>
            <w:tcW w:w="2265" w:type="dxa"/>
          </w:tcPr>
          <w:p w:rsidRPr="00FF621F" w:rsidR="00E478B5" w:rsidP="005B1D91" w:rsidRDefault="00E478B5" w14:paraId="0CBC605D" w14:textId="62B4C033">
            <w:pPr>
              <w:pStyle w:val="nrpsTablecell"/>
              <w:jc w:val="center"/>
            </w:pPr>
            <w:r w:rsidRPr="00FF621F">
              <w:t>Other</w:t>
            </w:r>
          </w:p>
        </w:tc>
      </w:tr>
      <w:tr w:rsidR="00E478B5" w:rsidTr="00FF621F" w14:paraId="1407E861" w14:textId="77777777">
        <w:trPr>
          <w:trHeight w:val="20"/>
        </w:trPr>
        <w:tc>
          <w:tcPr>
            <w:tcW w:w="2265" w:type="dxa"/>
          </w:tcPr>
          <w:p w:rsidRPr="00FF621F" w:rsidR="00E478B5" w:rsidP="005B1D91" w:rsidRDefault="00E478B5" w14:paraId="1CE83A0E" w14:textId="6608BBF0">
            <w:pPr>
              <w:pStyle w:val="nrpsTablecell"/>
              <w:jc w:val="center"/>
            </w:pPr>
            <w:r w:rsidRPr="00FF621F">
              <w:t>Photorec</w:t>
            </w:r>
          </w:p>
        </w:tc>
      </w:tr>
    </w:tbl>
    <w:p w:rsidR="00E478B5" w:rsidP="005340CB" w:rsidRDefault="008B4711" w14:paraId="346E1432" w14:textId="5C903124">
      <w:pPr>
        <w:pStyle w:val="nrpsTablecaptionSOP"/>
      </w:pPr>
      <w:bookmarkStart w:name="_Hlk82189976" w:id="18"/>
      <w:r w:rsidRPr="005340CB">
        <w:rPr>
          <w:b/>
          <w:bCs w:val="0"/>
        </w:rPr>
        <w:t>Table SOP 16.3</w:t>
      </w:r>
      <w:r>
        <w:t xml:space="preserve"> File naming</w:t>
      </w:r>
      <w:r w:rsidR="005340CB">
        <w:t xml:space="preserve"> guide for EIPS photos.</w:t>
      </w:r>
      <w:bookmarkEnd w:id="18"/>
      <w:r w:rsidR="005340CB">
        <w:br/>
      </w:r>
    </w:p>
    <w:p w:rsidR="00FD2097" w:rsidP="00FD2097" w:rsidRDefault="00DB707B" w14:paraId="5D8F3F9F" w14:textId="77777777">
      <w:pPr>
        <w:pStyle w:val="nrpsNormal"/>
        <w:ind w:firstLine="720"/>
      </w:pPr>
      <w:bookmarkStart w:name="_Hlk82189995" w:id="19"/>
      <w:r w:rsidRPr="005340CB">
        <w:rPr>
          <w:u w:val="single"/>
        </w:rPr>
        <w:t>Plant Photos</w:t>
      </w:r>
      <w:r>
        <w:t>: [YYYYMMDD]_[</w:t>
      </w:r>
      <w:r w:rsidR="00FD2097">
        <w:t>XXhXXmXXs</w:t>
      </w:r>
      <w:r>
        <w:t>]_[</w:t>
      </w:r>
      <w:r w:rsidR="00FD2097">
        <w:t>Species Code</w:t>
      </w:r>
      <w:r>
        <w:t>]_[### if multiples</w:t>
      </w:r>
      <w:r w:rsidR="00FD2097">
        <w:t>]</w:t>
      </w:r>
      <w:bookmarkEnd w:id="19"/>
    </w:p>
    <w:p w:rsidR="00FD2097" w:rsidP="00FD2097" w:rsidRDefault="00FD2097" w14:paraId="6D7F226A" w14:textId="54315BC8">
      <w:pPr>
        <w:pStyle w:val="nrpsNormal"/>
        <w:ind w:firstLine="720"/>
      </w:pPr>
      <w:r>
        <w:t>Example: “</w:t>
      </w:r>
      <w:r w:rsidRPr="00935966">
        <w:t>20210226_21h01m49s_EREVAL_</w:t>
      </w:r>
      <w:r>
        <w:t>0</w:t>
      </w:r>
      <w:r w:rsidRPr="00935966">
        <w:t>06.jpg</w:t>
      </w:r>
      <w:r>
        <w:t>”</w:t>
      </w:r>
      <w:r w:rsidR="00270068">
        <w:br/>
      </w:r>
    </w:p>
    <w:p w:rsidR="00F83DD0" w:rsidP="00047B32" w:rsidRDefault="00F83DD0" w14:paraId="185CAAE2" w14:textId="66E408BA">
      <w:pPr>
        <w:pStyle w:val="nrpsHeading2SOP"/>
      </w:pPr>
      <w:r w:rsidRPr="00DC76C4">
        <w:lastRenderedPageBreak/>
        <w:t>Review Images</w:t>
      </w:r>
    </w:p>
    <w:p w:rsidR="00C83233" w:rsidP="00EF7196" w:rsidRDefault="00C83233" w14:paraId="627E991A" w14:textId="458E23C0">
      <w:pPr>
        <w:pStyle w:val="nrpsNormal"/>
      </w:pPr>
      <w:r>
        <w:t xml:space="preserve">Delete any </w:t>
      </w:r>
      <w:r w:rsidR="00585572">
        <w:t>poor-quality</w:t>
      </w:r>
      <w:r>
        <w:t xml:space="preserve"> photos, repeats, blurred or otherwise unnecessary photos.  Low quality photos might be retained if the subject is highly unique, or the photo</w:t>
      </w:r>
      <w:r w:rsidR="00F83DD0">
        <w:t xml:space="preserve"> is an irreplaceable data photo.</w:t>
      </w:r>
      <w:r w:rsidR="00A25F1C">
        <w:t xml:space="preserve">  </w:t>
      </w:r>
      <w:r w:rsidR="00270068">
        <w:br/>
      </w:r>
    </w:p>
    <w:p w:rsidR="00F83DD0" w:rsidP="00047B32" w:rsidRDefault="00F83DD0" w14:paraId="2D701F1C" w14:textId="77777777">
      <w:pPr>
        <w:pStyle w:val="nrpsHeading2SOP"/>
      </w:pPr>
      <w:r w:rsidRPr="000A1D64">
        <w:t>Organize Images</w:t>
      </w:r>
    </w:p>
    <w:p w:rsidR="003B4067" w:rsidP="00E831BD" w:rsidRDefault="00CF0B2D" w14:paraId="17D4E3B5" w14:textId="20E83874">
      <w:pPr>
        <w:pStyle w:val="nrpsNormal"/>
      </w:pPr>
      <w:r>
        <w:t>Once images have been renamed and reviewed</w:t>
      </w:r>
      <w:r w:rsidR="003B4067">
        <w:t>:</w:t>
      </w:r>
    </w:p>
    <w:p w:rsidR="00994800" w:rsidP="00E831BD" w:rsidRDefault="003B4067" w14:paraId="067F4ECB" w14:textId="77777777">
      <w:pPr>
        <w:pStyle w:val="nrpsNormal"/>
        <w:numPr>
          <w:ilvl w:val="0"/>
          <w:numId w:val="35"/>
        </w:numPr>
      </w:pPr>
      <w:r>
        <w:t>D</w:t>
      </w:r>
      <w:r w:rsidR="00B40D9A">
        <w:t>ata images can be copied to the</w:t>
      </w:r>
      <w:r w:rsidR="000B6CF3">
        <w:rPr>
          <w:lang w:val="haw-US"/>
        </w:rPr>
        <w:t xml:space="preserve"> </w:t>
      </w:r>
      <w:r w:rsidR="00640D4B">
        <w:t xml:space="preserve">“Data” folder within the </w:t>
      </w:r>
      <w:r w:rsidR="000B6CF3">
        <w:rPr>
          <w:lang w:val="haw-US"/>
        </w:rPr>
        <w:t>appropriate year and park folder</w:t>
      </w:r>
      <w:r w:rsidR="00C05E0E">
        <w:rPr>
          <w:lang w:val="haw-US"/>
        </w:rPr>
        <w:t>s</w:t>
      </w:r>
      <w:r w:rsidR="000B6EF1">
        <w:t>:</w:t>
      </w:r>
    </w:p>
    <w:p w:rsidRPr="00994800" w:rsidR="00994800" w:rsidP="00994800" w:rsidRDefault="000B6EF1" w14:paraId="361C6D4F" w14:textId="5F9CB558">
      <w:pPr>
        <w:pStyle w:val="nrpsNormal"/>
        <w:numPr>
          <w:ilvl w:val="1"/>
          <w:numId w:val="35"/>
        </w:numPr>
      </w:pPr>
      <w:r w:rsidRPr="002F0EAB">
        <w:rPr>
          <w:u w:val="single"/>
        </w:rPr>
        <w:t>FTPC</w:t>
      </w:r>
      <w:r>
        <w:t xml:space="preserve"> – </w:t>
      </w:r>
      <w:hyperlink w:history="1" r:id="rId55">
        <w:r w:rsidRPr="000B6CF3" w:rsidR="00B40D9A">
          <w:rPr>
            <w:rStyle w:val="Hyperlink"/>
            <w:i/>
            <w:iCs/>
          </w:rPr>
          <w:t>I:\vital_signs\05_focal_terr_plant_communities\Images\</w:t>
        </w:r>
      </w:hyperlink>
      <w:r w:rsidR="000B6CF3">
        <w:rPr>
          <w:lang w:val="haw-US"/>
        </w:rPr>
        <w:t xml:space="preserve"> </w:t>
      </w:r>
      <w:r w:rsidRPr="000B6CF3" w:rsidR="000B6CF3">
        <w:rPr>
          <w:rFonts w:ascii="Wingdings" w:hAnsi="Wingdings" w:eastAsia="Wingdings" w:cs="Wingdings"/>
          <w:lang w:val="haw-US"/>
        </w:rPr>
        <w:t>à</w:t>
      </w:r>
      <w:r w:rsidR="000B6CF3">
        <w:rPr>
          <w:lang w:val="haw-US"/>
        </w:rPr>
        <w:t xml:space="preserve"> Year folder </w:t>
      </w:r>
      <w:r w:rsidRPr="000B6CF3" w:rsidR="000B6CF3">
        <w:rPr>
          <w:rFonts w:ascii="Wingdings" w:hAnsi="Wingdings" w:eastAsia="Wingdings" w:cs="Wingdings"/>
          <w:lang w:val="haw-US"/>
        </w:rPr>
        <w:t>à</w:t>
      </w:r>
      <w:r w:rsidR="000B6CF3">
        <w:rPr>
          <w:lang w:val="haw-US"/>
        </w:rPr>
        <w:t xml:space="preserve"> Park folder </w:t>
      </w:r>
      <w:r w:rsidRPr="000B6CF3" w:rsidR="000B6CF3">
        <w:rPr>
          <w:rFonts w:ascii="Wingdings" w:hAnsi="Wingdings" w:eastAsia="Wingdings" w:cs="Wingdings"/>
          <w:lang w:val="haw-US"/>
        </w:rPr>
        <w:t>à</w:t>
      </w:r>
      <w:r w:rsidR="000B6CF3">
        <w:rPr>
          <w:lang w:val="haw-US"/>
        </w:rPr>
        <w:t xml:space="preserve"> “</w:t>
      </w:r>
      <w:r w:rsidRPr="00B40D9A" w:rsidR="00B40D9A">
        <w:t>Data</w:t>
      </w:r>
      <w:r w:rsidR="000B6CF3">
        <w:rPr>
          <w:lang w:val="haw-US"/>
        </w:rPr>
        <w:t>”</w:t>
      </w:r>
    </w:p>
    <w:p w:rsidR="003B4067" w:rsidP="00994800" w:rsidRDefault="000B6EF1" w14:paraId="0D28AED5" w14:textId="3CA43802">
      <w:pPr>
        <w:pStyle w:val="nrpsNormal"/>
        <w:numPr>
          <w:ilvl w:val="1"/>
          <w:numId w:val="35"/>
        </w:numPr>
      </w:pPr>
      <w:r w:rsidRPr="002F0EAB">
        <w:rPr>
          <w:u w:val="single"/>
        </w:rPr>
        <w:t>EIPS</w:t>
      </w:r>
      <w:r>
        <w:t xml:space="preserve"> – </w:t>
      </w:r>
      <w:hyperlink w:history="1" r:id="rId56">
        <w:r w:rsidRPr="000D589D">
          <w:rPr>
            <w:rStyle w:val="Hyperlink"/>
            <w:i/>
            <w:iCs/>
          </w:rPr>
          <w:t>I:\vital_signs\12_established_invasive_plant_species\Images\</w:t>
        </w:r>
      </w:hyperlink>
      <w:r>
        <w:t xml:space="preserve"> </w:t>
      </w:r>
      <w:r>
        <w:rPr>
          <w:rFonts w:ascii="Wingdings" w:hAnsi="Wingdings" w:eastAsia="Wingdings" w:cs="Wingdings"/>
        </w:rPr>
        <w:t>à</w:t>
      </w:r>
      <w:r>
        <w:t xml:space="preserve">Year folder </w:t>
      </w:r>
      <w:r>
        <w:rPr>
          <w:rFonts w:ascii="Wingdings" w:hAnsi="Wingdings" w:eastAsia="Wingdings" w:cs="Wingdings"/>
        </w:rPr>
        <w:t>à</w:t>
      </w:r>
      <w:r>
        <w:t xml:space="preserve"> Park folder </w:t>
      </w:r>
      <w:r>
        <w:rPr>
          <w:rFonts w:ascii="Wingdings" w:hAnsi="Wingdings" w:eastAsia="Wingdings" w:cs="Wingdings"/>
        </w:rPr>
        <w:t>à</w:t>
      </w:r>
      <w:r>
        <w:t xml:space="preserve"> “Data”</w:t>
      </w:r>
    </w:p>
    <w:p w:rsidR="00994800" w:rsidP="00E831BD" w:rsidRDefault="00640D4B" w14:paraId="29646708" w14:textId="77777777">
      <w:pPr>
        <w:pStyle w:val="nrpsNormal"/>
        <w:numPr>
          <w:ilvl w:val="0"/>
          <w:numId w:val="35"/>
        </w:numPr>
      </w:pPr>
      <w:r>
        <w:t xml:space="preserve">Specimen plant photos </w:t>
      </w:r>
      <w:bookmarkStart w:name="_Hlk70693445" w:id="20"/>
      <w:r>
        <w:t>can be moved to the “Plant_photos” folder within the appropriate year and park folders</w:t>
      </w:r>
      <w:r w:rsidR="00B2708B">
        <w:t>:</w:t>
      </w:r>
    </w:p>
    <w:p w:rsidR="00994800" w:rsidP="00994800" w:rsidRDefault="00B2708B" w14:paraId="16BCEB45" w14:textId="03056E3C">
      <w:pPr>
        <w:pStyle w:val="nrpsNormal"/>
        <w:numPr>
          <w:ilvl w:val="1"/>
          <w:numId w:val="35"/>
        </w:numPr>
      </w:pPr>
      <w:r w:rsidRPr="002F0EAB">
        <w:rPr>
          <w:u w:val="single"/>
        </w:rPr>
        <w:t>FTPC</w:t>
      </w:r>
      <w:r>
        <w:t xml:space="preserve"> – </w:t>
      </w:r>
      <w:hyperlink w:history="1" r:id="rId57">
        <w:r w:rsidRPr="003B4067" w:rsidR="00640D4B">
          <w:rPr>
            <w:rStyle w:val="Hyperlink"/>
            <w:i/>
            <w:iCs/>
          </w:rPr>
          <w:t>I:\vital_signs\05_focal_terr_plant_communities\Images\</w:t>
        </w:r>
      </w:hyperlink>
      <w:r w:rsidRPr="003B4067" w:rsidR="00640D4B">
        <w:rPr>
          <w:lang w:val="haw-US"/>
        </w:rPr>
        <w:t xml:space="preserve"> </w:t>
      </w:r>
      <w:r w:rsidRPr="000B6CF3" w:rsidR="00640D4B">
        <w:rPr>
          <w:rFonts w:ascii="Wingdings" w:hAnsi="Wingdings" w:eastAsia="Wingdings" w:cs="Wingdings"/>
          <w:lang w:val="haw-US"/>
        </w:rPr>
        <w:t>à</w:t>
      </w:r>
      <w:r w:rsidRPr="003B4067" w:rsidR="00640D4B">
        <w:rPr>
          <w:lang w:val="haw-US"/>
        </w:rPr>
        <w:t xml:space="preserve"> Year folder </w:t>
      </w:r>
      <w:r w:rsidRPr="000B6CF3" w:rsidR="00640D4B">
        <w:rPr>
          <w:rFonts w:ascii="Wingdings" w:hAnsi="Wingdings" w:eastAsia="Wingdings" w:cs="Wingdings"/>
          <w:lang w:val="haw-US"/>
        </w:rPr>
        <w:t>à</w:t>
      </w:r>
      <w:r w:rsidRPr="003B4067" w:rsidR="00640D4B">
        <w:rPr>
          <w:lang w:val="haw-US"/>
        </w:rPr>
        <w:t xml:space="preserve"> Park folder </w:t>
      </w:r>
      <w:r w:rsidRPr="000B6CF3" w:rsidR="00640D4B">
        <w:rPr>
          <w:rFonts w:ascii="Wingdings" w:hAnsi="Wingdings" w:eastAsia="Wingdings" w:cs="Wingdings"/>
          <w:lang w:val="haw-US"/>
        </w:rPr>
        <w:t>à</w:t>
      </w:r>
      <w:r w:rsidRPr="003B4067" w:rsidR="00640D4B">
        <w:rPr>
          <w:lang w:val="haw-US"/>
        </w:rPr>
        <w:t xml:space="preserve"> “</w:t>
      </w:r>
      <w:r w:rsidR="00640D4B">
        <w:t>Plant_photos</w:t>
      </w:r>
      <w:r w:rsidRPr="003B4067" w:rsidR="00640D4B">
        <w:rPr>
          <w:lang w:val="haw-US"/>
        </w:rPr>
        <w:t>”</w:t>
      </w:r>
    </w:p>
    <w:p w:rsidR="003B4067" w:rsidP="00994800" w:rsidRDefault="00B2708B" w14:paraId="578AA593" w14:textId="1ECECD90">
      <w:pPr>
        <w:pStyle w:val="nrpsNormal"/>
        <w:numPr>
          <w:ilvl w:val="1"/>
          <w:numId w:val="35"/>
        </w:numPr>
      </w:pPr>
      <w:r w:rsidRPr="002F0EAB">
        <w:rPr>
          <w:u w:val="single"/>
        </w:rPr>
        <w:t>EIPS</w:t>
      </w:r>
      <w:r>
        <w:t xml:space="preserve"> – </w:t>
      </w:r>
      <w:hyperlink w:history="1" r:id="rId58">
        <w:r w:rsidRPr="000D589D">
          <w:rPr>
            <w:rStyle w:val="Hyperlink"/>
            <w:i/>
            <w:iCs/>
          </w:rPr>
          <w:t>I:\vital_signs\12_established_invasive_plant_species\Images\</w:t>
        </w:r>
      </w:hyperlink>
      <w:r>
        <w:t xml:space="preserve"> </w:t>
      </w:r>
      <w:r>
        <w:rPr>
          <w:rFonts w:ascii="Wingdings" w:hAnsi="Wingdings" w:eastAsia="Wingdings" w:cs="Wingdings"/>
        </w:rPr>
        <w:t>à</w:t>
      </w:r>
      <w:r>
        <w:t xml:space="preserve">Year folder </w:t>
      </w:r>
      <w:r>
        <w:rPr>
          <w:rFonts w:ascii="Wingdings" w:hAnsi="Wingdings" w:eastAsia="Wingdings" w:cs="Wingdings"/>
        </w:rPr>
        <w:t>à</w:t>
      </w:r>
      <w:r>
        <w:t xml:space="preserve"> Park folder </w:t>
      </w:r>
      <w:r>
        <w:rPr>
          <w:rFonts w:ascii="Wingdings" w:hAnsi="Wingdings" w:eastAsia="Wingdings" w:cs="Wingdings"/>
        </w:rPr>
        <w:t>à</w:t>
      </w:r>
      <w:r>
        <w:t xml:space="preserve"> “Plant_photos”</w:t>
      </w:r>
      <w:bookmarkEnd w:id="20"/>
    </w:p>
    <w:p w:rsidR="009F6109" w:rsidP="00E831BD" w:rsidRDefault="00B40D9A" w14:paraId="62B982C0" w14:textId="77777777">
      <w:pPr>
        <w:pStyle w:val="nrpsNormal"/>
        <w:numPr>
          <w:ilvl w:val="0"/>
          <w:numId w:val="35"/>
        </w:numPr>
      </w:pPr>
      <w:r>
        <w:t>A</w:t>
      </w:r>
      <w:r w:rsidR="000A1D64">
        <w:t xml:space="preserve">ny other miscellaneous images </w:t>
      </w:r>
      <w:r>
        <w:t xml:space="preserve">should be </w:t>
      </w:r>
      <w:r w:rsidR="000A1D64">
        <w:t xml:space="preserve">moved to </w:t>
      </w:r>
      <w:r w:rsidRPr="003B4067" w:rsidR="0096566D">
        <w:rPr>
          <w:lang w:val="haw-US"/>
        </w:rPr>
        <w:t>the</w:t>
      </w:r>
      <w:r w:rsidR="0096566D">
        <w:t xml:space="preserve"> “Misc” folder within the </w:t>
      </w:r>
      <w:r w:rsidRPr="003B4067" w:rsidR="000B4C25">
        <w:rPr>
          <w:lang w:val="haw-US"/>
        </w:rPr>
        <w:t>appropriate</w:t>
      </w:r>
      <w:r w:rsidRPr="003B4067" w:rsidR="002A6054">
        <w:rPr>
          <w:lang w:val="haw-US"/>
        </w:rPr>
        <w:t xml:space="preserve"> year and park folders</w:t>
      </w:r>
      <w:r w:rsidR="009F6109">
        <w:t>:</w:t>
      </w:r>
    </w:p>
    <w:p w:rsidR="003B4067" w:rsidP="009F6109" w:rsidRDefault="009F6109" w14:paraId="1DAEC653" w14:textId="638387DB">
      <w:pPr>
        <w:pStyle w:val="nrpsNormal"/>
        <w:numPr>
          <w:ilvl w:val="1"/>
          <w:numId w:val="35"/>
        </w:numPr>
      </w:pPr>
      <w:r w:rsidRPr="002F0EAB">
        <w:rPr>
          <w:u w:val="single"/>
        </w:rPr>
        <w:t>FTPC</w:t>
      </w:r>
      <w:r>
        <w:t xml:space="preserve"> – </w:t>
      </w:r>
      <w:hyperlink w:history="1" r:id="rId59">
        <w:r w:rsidRPr="003B4067" w:rsidR="00B40D9A">
          <w:rPr>
            <w:rStyle w:val="Hyperlink"/>
            <w:i/>
            <w:iCs/>
          </w:rPr>
          <w:t>I:\vital_signs\05_focal_terr_plant_communities\Images\</w:t>
        </w:r>
      </w:hyperlink>
      <w:r w:rsidRPr="003B4067" w:rsidR="002A2BBE">
        <w:rPr>
          <w:lang w:val="haw-US"/>
        </w:rPr>
        <w:t xml:space="preserve"> </w:t>
      </w:r>
      <w:r w:rsidRPr="002A2BBE" w:rsidR="002A2BBE">
        <w:rPr>
          <w:rFonts w:ascii="Wingdings" w:hAnsi="Wingdings" w:eastAsia="Wingdings" w:cs="Wingdings"/>
          <w:lang w:val="haw-US"/>
        </w:rPr>
        <w:t>à</w:t>
      </w:r>
      <w:r w:rsidRPr="003B4067" w:rsidR="002A2BBE">
        <w:rPr>
          <w:lang w:val="haw-US"/>
        </w:rPr>
        <w:t xml:space="preserve"> Year folder </w:t>
      </w:r>
      <w:r w:rsidRPr="002A2BBE" w:rsidR="002A2BBE">
        <w:rPr>
          <w:rFonts w:ascii="Wingdings" w:hAnsi="Wingdings" w:eastAsia="Wingdings" w:cs="Wingdings"/>
          <w:lang w:val="haw-US"/>
        </w:rPr>
        <w:t>à</w:t>
      </w:r>
      <w:r w:rsidRPr="003B4067" w:rsidR="002A2BBE">
        <w:rPr>
          <w:lang w:val="haw-US"/>
        </w:rPr>
        <w:t xml:space="preserve"> Park folder</w:t>
      </w:r>
      <w:r w:rsidRPr="003B4067" w:rsidR="00E40E41">
        <w:rPr>
          <w:lang w:val="haw-US"/>
        </w:rPr>
        <w:t xml:space="preserve"> </w:t>
      </w:r>
      <w:r w:rsidRPr="00E40E41" w:rsidR="00E40E41">
        <w:rPr>
          <w:rFonts w:ascii="Wingdings" w:hAnsi="Wingdings" w:eastAsia="Wingdings" w:cs="Wingdings"/>
          <w:lang w:val="haw-US"/>
        </w:rPr>
        <w:t>à</w:t>
      </w:r>
      <w:r w:rsidRPr="003B4067" w:rsidR="00E40E41">
        <w:rPr>
          <w:lang w:val="haw-US"/>
        </w:rPr>
        <w:t xml:space="preserve"> “M</w:t>
      </w:r>
      <w:r w:rsidRPr="00B40D9A" w:rsidR="00B40D9A">
        <w:t>isc</w:t>
      </w:r>
      <w:r w:rsidRPr="003B4067" w:rsidR="00E40E41">
        <w:rPr>
          <w:lang w:val="haw-US"/>
        </w:rPr>
        <w:t>”</w:t>
      </w:r>
    </w:p>
    <w:p w:rsidR="00FF0BD5" w:rsidP="00FF0BD5" w:rsidRDefault="007F1088" w14:paraId="15D77349" w14:textId="03CB9C85">
      <w:pPr>
        <w:pStyle w:val="nrpsNormal"/>
        <w:numPr>
          <w:ilvl w:val="1"/>
          <w:numId w:val="35"/>
        </w:numPr>
      </w:pPr>
      <w:r w:rsidRPr="002F0EAB">
        <w:rPr>
          <w:u w:val="single"/>
        </w:rPr>
        <w:t>EIPS</w:t>
      </w:r>
      <w:r>
        <w:t xml:space="preserve"> – </w:t>
      </w:r>
      <w:hyperlink w:history="1" r:id="rId60">
        <w:r w:rsidRPr="000D589D">
          <w:rPr>
            <w:rStyle w:val="Hyperlink"/>
            <w:i/>
            <w:iCs/>
          </w:rPr>
          <w:t>I:\vital_signs\12_established_invasive_plant_species\Images\</w:t>
        </w:r>
      </w:hyperlink>
      <w:r>
        <w:t xml:space="preserve"> </w:t>
      </w:r>
      <w:r>
        <w:rPr>
          <w:rFonts w:ascii="Wingdings" w:hAnsi="Wingdings" w:eastAsia="Wingdings" w:cs="Wingdings"/>
        </w:rPr>
        <w:t>à</w:t>
      </w:r>
      <w:r>
        <w:t xml:space="preserve">Year folder </w:t>
      </w:r>
      <w:r>
        <w:rPr>
          <w:rFonts w:ascii="Wingdings" w:hAnsi="Wingdings" w:eastAsia="Wingdings" w:cs="Wingdings"/>
        </w:rPr>
        <w:t>à</w:t>
      </w:r>
      <w:r>
        <w:t xml:space="preserve"> Park folder </w:t>
      </w:r>
      <w:r>
        <w:rPr>
          <w:rFonts w:ascii="Wingdings" w:hAnsi="Wingdings" w:eastAsia="Wingdings" w:cs="Wingdings"/>
        </w:rPr>
        <w:t>à</w:t>
      </w:r>
      <w:r>
        <w:t xml:space="preserve"> “</w:t>
      </w:r>
      <w:r w:rsidRPr="003B4067">
        <w:rPr>
          <w:lang w:val="haw-US"/>
        </w:rPr>
        <w:t>M</w:t>
      </w:r>
      <w:r w:rsidRPr="00B40D9A">
        <w:t>isc</w:t>
      </w:r>
      <w:r>
        <w:t>”</w:t>
      </w:r>
    </w:p>
    <w:p w:rsidR="004E36CB" w:rsidP="00E831BD" w:rsidRDefault="00694957" w14:paraId="5658FB1E" w14:textId="77777777">
      <w:pPr>
        <w:pStyle w:val="nrpsNormal"/>
        <w:numPr>
          <w:ilvl w:val="0"/>
          <w:numId w:val="35"/>
        </w:numPr>
      </w:pPr>
      <w:r>
        <w:t>Images that are to be linked to</w:t>
      </w:r>
      <w:r w:rsidR="00AB79CE">
        <w:t xml:space="preserve"> the database </w:t>
      </w:r>
      <w:r w:rsidR="007F5D5C">
        <w:t xml:space="preserve">will need to </w:t>
      </w:r>
      <w:r w:rsidR="00AB79CE">
        <w:t xml:space="preserve">go into the </w:t>
      </w:r>
      <w:r w:rsidRPr="003B4067" w:rsidR="007924C1">
        <w:rPr>
          <w:lang w:val="haw-US"/>
        </w:rPr>
        <w:t>“D</w:t>
      </w:r>
      <w:r w:rsidR="00AB79CE">
        <w:t>atabase</w:t>
      </w:r>
      <w:r w:rsidRPr="003B4067" w:rsidR="007924C1">
        <w:rPr>
          <w:lang w:val="haw-US"/>
        </w:rPr>
        <w:t>_</w:t>
      </w:r>
      <w:r w:rsidR="00AB79CE">
        <w:t>image</w:t>
      </w:r>
      <w:r w:rsidR="00F622BC">
        <w:t>s</w:t>
      </w:r>
      <w:r w:rsidRPr="003B4067" w:rsidR="007924C1">
        <w:rPr>
          <w:lang w:val="haw-US"/>
        </w:rPr>
        <w:t>”</w:t>
      </w:r>
      <w:r w:rsidR="00F622BC">
        <w:t xml:space="preserve"> folder. </w:t>
      </w:r>
      <w:r w:rsidR="00951787">
        <w:t xml:space="preserve"> </w:t>
      </w:r>
      <w:r w:rsidR="00F622BC">
        <w:t xml:space="preserve">Copy plot </w:t>
      </w:r>
      <w:r w:rsidR="00AB79CE">
        <w:t>folder</w:t>
      </w:r>
      <w:r>
        <w:t>s</w:t>
      </w:r>
      <w:r w:rsidR="00AB79CE">
        <w:t xml:space="preserve"> to </w:t>
      </w:r>
      <w:r>
        <w:t xml:space="preserve">the </w:t>
      </w:r>
      <w:r w:rsidRPr="003B4067" w:rsidR="003B3C26">
        <w:rPr>
          <w:lang w:val="haw-US"/>
        </w:rPr>
        <w:t xml:space="preserve">appropriate year and park folders within the </w:t>
      </w:r>
      <w:r w:rsidRPr="003B4067" w:rsidR="00B85A27">
        <w:rPr>
          <w:lang w:val="haw-US"/>
        </w:rPr>
        <w:t>“</w:t>
      </w:r>
      <w:bookmarkStart w:name="_Hlk72399945" w:id="21"/>
      <w:r w:rsidR="007848B2">
        <w:fldChar w:fldCharType="begin"/>
      </w:r>
      <w:r w:rsidR="007848B2">
        <w:instrText xml:space="preserve"> HYPERLINK "file:///I:\\vital_signs\\05_focal_terr_plant_communities\\Data\\Database\\Database_images\\" </w:instrText>
      </w:r>
      <w:r w:rsidR="007848B2">
        <w:fldChar w:fldCharType="separate"/>
      </w:r>
      <w:r w:rsidRPr="003B4067" w:rsidR="00B85A27">
        <w:rPr>
          <w:rStyle w:val="Hyperlink"/>
          <w:lang w:val="haw-US"/>
        </w:rPr>
        <w:t>D</w:t>
      </w:r>
      <w:r w:rsidRPr="00737711" w:rsidR="00AB79CE">
        <w:rPr>
          <w:rStyle w:val="Hyperlink"/>
        </w:rPr>
        <w:t>atabase</w:t>
      </w:r>
      <w:r w:rsidRPr="003B4067" w:rsidR="00B85A27">
        <w:rPr>
          <w:rStyle w:val="Hyperlink"/>
          <w:lang w:val="haw-US"/>
        </w:rPr>
        <w:t>_</w:t>
      </w:r>
      <w:r w:rsidRPr="00737711">
        <w:rPr>
          <w:rStyle w:val="Hyperlink"/>
        </w:rPr>
        <w:t>images</w:t>
      </w:r>
      <w:r w:rsidR="007848B2">
        <w:rPr>
          <w:rStyle w:val="Hyperlink"/>
        </w:rPr>
        <w:fldChar w:fldCharType="end"/>
      </w:r>
      <w:bookmarkEnd w:id="21"/>
      <w:r w:rsidRPr="003B4067" w:rsidR="00B85A27">
        <w:rPr>
          <w:lang w:val="haw-US"/>
        </w:rPr>
        <w:t>”</w:t>
      </w:r>
      <w:r>
        <w:t xml:space="preserve"> </w:t>
      </w:r>
      <w:r w:rsidR="00AB79CE">
        <w:t>folder</w:t>
      </w:r>
      <w:r w:rsidRPr="003B4067" w:rsidR="003B3C26">
        <w:rPr>
          <w:lang w:val="haw-US"/>
        </w:rPr>
        <w:t>,</w:t>
      </w:r>
      <w:r w:rsidR="00AB79CE">
        <w:t xml:space="preserve"> and</w:t>
      </w:r>
      <w:r w:rsidR="007F5D5C">
        <w:t xml:space="preserve"> then delete</w:t>
      </w:r>
      <w:r w:rsidR="00AB79CE">
        <w:t xml:space="preserve"> any images that will not be linked to the d</w:t>
      </w:r>
      <w:r w:rsidR="00F622BC">
        <w:t>atabase</w:t>
      </w:r>
      <w:r w:rsidR="00AB79CE">
        <w:t xml:space="preserve">. </w:t>
      </w:r>
    </w:p>
    <w:p w:rsidR="004E36CB" w:rsidP="004E36CB" w:rsidRDefault="004E36CB" w14:paraId="4D4B5DDC" w14:textId="7F65D4C8">
      <w:pPr>
        <w:pStyle w:val="nrpsNormal"/>
        <w:numPr>
          <w:ilvl w:val="1"/>
          <w:numId w:val="35"/>
        </w:numPr>
      </w:pPr>
      <w:r w:rsidRPr="002F0EAB">
        <w:rPr>
          <w:u w:val="single"/>
        </w:rPr>
        <w:t>FTPC</w:t>
      </w:r>
      <w:r>
        <w:t xml:space="preserve"> –</w:t>
      </w:r>
      <w:hyperlink w:history="1" r:id="rId61">
        <w:r w:rsidR="000A0041">
          <w:rPr>
            <w:rStyle w:val="Hyperlink"/>
            <w:i/>
            <w:iCs/>
          </w:rPr>
          <w:t>I:\vital_signs\05_focal_terr_plant_communities\Data\Database\Database_images</w:t>
        </w:r>
      </w:hyperlink>
    </w:p>
    <w:p w:rsidR="005C0F0E" w:rsidP="004E36CB" w:rsidRDefault="004E36CB" w14:paraId="48C28705" w14:textId="664C0DD4">
      <w:pPr>
        <w:pStyle w:val="nrpsNormal"/>
        <w:numPr>
          <w:ilvl w:val="1"/>
          <w:numId w:val="35"/>
        </w:numPr>
      </w:pPr>
      <w:r w:rsidRPr="002F0EAB">
        <w:rPr>
          <w:u w:val="single"/>
        </w:rPr>
        <w:t>EIPS</w:t>
      </w:r>
      <w:r>
        <w:t xml:space="preserve"> – </w:t>
      </w:r>
      <w:hyperlink w:history="1" r:id="rId62">
        <w:r w:rsidRPr="000A0041" w:rsidR="000A0041">
          <w:rPr>
            <w:rStyle w:val="Hyperlink"/>
            <w:i/>
            <w:iCs/>
            <w:sz w:val="22"/>
            <w:szCs w:val="22"/>
          </w:rPr>
          <w:t>I:\vital_signs\12_established_invasive_plant_species\Data\Database\Database_images</w:t>
        </w:r>
      </w:hyperlink>
      <w:r w:rsidR="000B1F9E">
        <w:br/>
      </w:r>
    </w:p>
    <w:p w:rsidR="00C83233" w:rsidP="00047B32" w:rsidRDefault="00C83233" w14:paraId="50372F99" w14:textId="77777777">
      <w:pPr>
        <w:pStyle w:val="nrpsHeading2SOP"/>
      </w:pPr>
      <w:r>
        <w:lastRenderedPageBreak/>
        <w:t>Establish Database Links</w:t>
      </w:r>
    </w:p>
    <w:p w:rsidRPr="00B6403E" w:rsidR="00C83233" w:rsidP="00E831BD" w:rsidRDefault="00F622BC" w14:paraId="7029F1A5" w14:textId="41F1B9CF">
      <w:pPr>
        <w:pStyle w:val="nrpsNormal"/>
      </w:pPr>
      <w:r>
        <w:t xml:space="preserve">Images for the </w:t>
      </w:r>
      <w:r w:rsidR="00052484">
        <w:t>FTPC</w:t>
      </w:r>
      <w:r w:rsidR="009F1B35">
        <w:t xml:space="preserve"> </w:t>
      </w:r>
      <w:r w:rsidR="00703D42">
        <w:t xml:space="preserve">and EIPS </w:t>
      </w:r>
      <w:r w:rsidR="009F1B35">
        <w:t>monitoring</w:t>
      </w:r>
      <w:r>
        <w:t xml:space="preserve"> protocol </w:t>
      </w:r>
      <w:r w:rsidR="00B6403E">
        <w:t xml:space="preserve">can be directly linked to the data in the database.  </w:t>
      </w:r>
      <w:r w:rsidRPr="00B6403E" w:rsidR="00C83233">
        <w:t>During data entry and processing, the database application will provide the functionality required to establish a link between each database record and the appropriate image file(s).  To establish the link, the database prompts the user to indicate the root project workspace directory path, the specific image folder within the project workspace, and the specific file name.  This way, the entire workspace may be later moved to a different directory (i.e., the PACN Digital Library) and the links will still be valid after changing only the root path.</w:t>
      </w:r>
      <w:r w:rsidR="001C24D6">
        <w:t xml:space="preserve">  </w:t>
      </w:r>
      <w:r w:rsidRPr="00B6403E" w:rsidR="00C83233">
        <w:t xml:space="preserve">Refer to </w:t>
      </w:r>
      <w:r w:rsidRPr="008B19BA" w:rsidR="00D63D2B">
        <w:t>SOP #</w:t>
      </w:r>
      <w:r w:rsidR="008B19BA">
        <w:t>1</w:t>
      </w:r>
      <w:r w:rsidR="002A26DB">
        <w:t>4</w:t>
      </w:r>
      <w:r w:rsidR="00D63D2B">
        <w:t xml:space="preserve"> </w:t>
      </w:r>
      <w:r w:rsidRPr="00B6403E" w:rsidR="00B672F4">
        <w:t>Workspace Setup and</w:t>
      </w:r>
      <w:r w:rsidR="00B6403E">
        <w:t xml:space="preserve"> Project</w:t>
      </w:r>
      <w:r w:rsidR="00D63D2B">
        <w:t xml:space="preserve"> Records Management</w:t>
      </w:r>
      <w:bookmarkStart w:name="_Hlk82190080" w:id="22"/>
      <w:r w:rsidR="00A25F1C">
        <w:t xml:space="preserve">, </w:t>
      </w:r>
      <w:r w:rsidRPr="001A6B2E" w:rsidR="00A25F1C">
        <w:rPr>
          <w:szCs w:val="23"/>
        </w:rPr>
        <w:t>and SOP #1</w:t>
      </w:r>
      <w:r w:rsidR="00A25F1C">
        <w:rPr>
          <w:szCs w:val="23"/>
        </w:rPr>
        <w:t>7</w:t>
      </w:r>
      <w:r w:rsidRPr="001A6B2E" w:rsidR="00A25F1C">
        <w:rPr>
          <w:szCs w:val="23"/>
        </w:rPr>
        <w:t xml:space="preserve"> Data Entry and Verification for additional details on setting up the database images structure and establishing these links</w:t>
      </w:r>
      <w:bookmarkEnd w:id="22"/>
      <w:r w:rsidRPr="001A6B2E" w:rsidR="00A25F1C">
        <w:rPr>
          <w:szCs w:val="23"/>
        </w:rPr>
        <w:t>.</w:t>
      </w:r>
    </w:p>
    <w:p w:rsidR="008B7CB6" w:rsidP="000B1F9E" w:rsidRDefault="00C83233" w14:paraId="10065025" w14:textId="77777777">
      <w:pPr>
        <w:pStyle w:val="nrpsNormal"/>
      </w:pPr>
      <w:r w:rsidRPr="001C24D6">
        <w:rPr>
          <w:b/>
          <w:bCs/>
          <w:u w:val="single"/>
        </w:rPr>
        <w:t>Note</w:t>
      </w:r>
      <w:r w:rsidRPr="001C24D6">
        <w:rPr>
          <w:b/>
          <w:bCs/>
        </w:rPr>
        <w:t>:</w:t>
      </w:r>
      <w:r w:rsidR="001C24D6">
        <w:t xml:space="preserve"> </w:t>
      </w:r>
      <w:r w:rsidRPr="00B6403E">
        <w:t xml:space="preserve">It is important that the files keep the same name and relative organization once these database links have been established.  Users should not rename or reorganize the directory structure for linked image files without first consulting with the </w:t>
      </w:r>
      <w:r w:rsidR="00A25F1C">
        <w:t>PACN Data Manager</w:t>
      </w:r>
      <w:r w:rsidRPr="00B6403E">
        <w:t>.</w:t>
      </w:r>
    </w:p>
    <w:p w:rsidR="002E7291" w:rsidP="002E7291" w:rsidRDefault="002E7291" w14:paraId="57DFDFD1" w14:textId="77777777">
      <w:pPr>
        <w:pStyle w:val="nrpsNormal"/>
        <w:rPr>
          <w:szCs w:val="23"/>
        </w:rPr>
      </w:pPr>
      <w:bookmarkStart w:name="_Hlk82190140" w:id="23"/>
      <w:r w:rsidRPr="001A6B2E">
        <w:rPr>
          <w:szCs w:val="23"/>
        </w:rPr>
        <w:t xml:space="preserve">The procedures for linking images to the </w:t>
      </w:r>
      <w:r>
        <w:rPr>
          <w:szCs w:val="23"/>
        </w:rPr>
        <w:t xml:space="preserve">FTPC Monitoring Database can be </w:t>
      </w:r>
      <w:r w:rsidRPr="001A6B2E">
        <w:rPr>
          <w:szCs w:val="23"/>
        </w:rPr>
        <w:t xml:space="preserve">found in </w:t>
      </w:r>
      <w:r>
        <w:rPr>
          <w:i/>
          <w:iCs/>
          <w:szCs w:val="23"/>
        </w:rPr>
        <w:t>Focal Terrestrial Plant Communities</w:t>
      </w:r>
      <w:r w:rsidRPr="008B7CB6">
        <w:rPr>
          <w:i/>
          <w:iCs/>
          <w:szCs w:val="23"/>
        </w:rPr>
        <w:t xml:space="preserve"> Monitoring Database User Guide</w:t>
      </w:r>
      <w:r w:rsidRPr="001A6B2E">
        <w:rPr>
          <w:szCs w:val="23"/>
        </w:rPr>
        <w:t xml:space="preserve">, located at </w:t>
      </w:r>
      <w:hyperlink w:history="1" r:id="rId63">
        <w:r>
          <w:rPr>
            <w:rStyle w:val="Hyperlink"/>
            <w:i/>
            <w:iCs/>
            <w:szCs w:val="23"/>
          </w:rPr>
          <w:t>I:\vital_signs\05_focal_terr_plant_communities\Data\Database\Database_documentation</w:t>
        </w:r>
      </w:hyperlink>
      <w:r w:rsidRPr="00E839F2">
        <w:rPr>
          <w:szCs w:val="23"/>
        </w:rPr>
        <w:t xml:space="preserve">, </w:t>
      </w:r>
      <w:r w:rsidRPr="00D01DB0">
        <w:rPr>
          <w:i/>
          <w:iCs/>
          <w:szCs w:val="23"/>
        </w:rPr>
        <w:t>focal_terr_plants_database_user_guide_sql</w:t>
      </w:r>
      <w:r w:rsidRPr="00E839F2">
        <w:rPr>
          <w:i/>
          <w:iCs/>
          <w:szCs w:val="23"/>
        </w:rPr>
        <w:t>.doc</w:t>
      </w:r>
      <w:r>
        <w:rPr>
          <w:i/>
          <w:iCs/>
          <w:szCs w:val="23"/>
        </w:rPr>
        <w:t xml:space="preserve">. </w:t>
      </w:r>
      <w:r>
        <w:rPr>
          <w:szCs w:val="23"/>
        </w:rPr>
        <w:t xml:space="preserve"> </w:t>
      </w:r>
    </w:p>
    <w:p w:rsidR="00785C24" w:rsidP="002E7291" w:rsidRDefault="002E7291" w14:paraId="4F0FFE91" w14:textId="429A4BFD">
      <w:pPr>
        <w:pStyle w:val="nrpsNormal"/>
      </w:pPr>
      <w:r>
        <w:rPr>
          <w:szCs w:val="23"/>
        </w:rPr>
        <w:t>The procedures for linking images to the EIPS</w:t>
      </w:r>
      <w:r w:rsidRPr="001A6B2E">
        <w:rPr>
          <w:szCs w:val="23"/>
        </w:rPr>
        <w:t xml:space="preserve"> Monitoring Database can be found in </w:t>
      </w:r>
      <w:bookmarkStart w:name="_Hlk82186462" w:id="24"/>
      <w:r>
        <w:rPr>
          <w:i/>
          <w:iCs/>
          <w:szCs w:val="23"/>
        </w:rPr>
        <w:t>Established Invasive Plant Species</w:t>
      </w:r>
      <w:r w:rsidRPr="008B7CB6">
        <w:rPr>
          <w:i/>
          <w:iCs/>
          <w:szCs w:val="23"/>
        </w:rPr>
        <w:t xml:space="preserve"> Monitoring Database User Guide</w:t>
      </w:r>
      <w:bookmarkEnd w:id="24"/>
      <w:r w:rsidRPr="001A6B2E">
        <w:rPr>
          <w:szCs w:val="23"/>
        </w:rPr>
        <w:t xml:space="preserve">, located at </w:t>
      </w:r>
      <w:hyperlink w:history="1" r:id="rId64">
        <w:r>
          <w:rPr>
            <w:rStyle w:val="Hyperlink"/>
            <w:i/>
            <w:iCs/>
            <w:szCs w:val="23"/>
          </w:rPr>
          <w:t>I:\vital_signs\12_established_invasive_plant_species\Data\Database\Database_documentation</w:t>
        </w:r>
      </w:hyperlink>
      <w:r w:rsidRPr="00E839F2">
        <w:rPr>
          <w:szCs w:val="23"/>
        </w:rPr>
        <w:t xml:space="preserve">, </w:t>
      </w:r>
      <w:r w:rsidRPr="00204778">
        <w:rPr>
          <w:i/>
          <w:iCs/>
          <w:szCs w:val="23"/>
        </w:rPr>
        <w:t>established_invasives_database_user_guide</w:t>
      </w:r>
      <w:r w:rsidRPr="00E839F2">
        <w:rPr>
          <w:i/>
          <w:iCs/>
          <w:szCs w:val="23"/>
        </w:rPr>
        <w:t>.doc</w:t>
      </w:r>
      <w:r w:rsidRPr="001A6B2E">
        <w:rPr>
          <w:i/>
          <w:iCs/>
          <w:szCs w:val="23"/>
        </w:rPr>
        <w:t>.</w:t>
      </w:r>
      <w:bookmarkEnd w:id="23"/>
      <w:r w:rsidR="000B1F9E">
        <w:br/>
      </w:r>
    </w:p>
    <w:p w:rsidRPr="008B7CB6" w:rsidR="008B7CB6" w:rsidP="008B7CB6" w:rsidRDefault="008B7CB6" w14:paraId="6BE0B84C" w14:textId="77777777">
      <w:pPr>
        <w:keepNext/>
        <w:spacing w:line="276" w:lineRule="auto"/>
        <w:outlineLvl w:val="1"/>
        <w:rPr>
          <w:rFonts w:ascii="Arial" w:hAnsi="Arial" w:cs="Arial"/>
          <w:b/>
          <w:bCs/>
          <w:iCs/>
          <w:color w:val="000000" w:themeColor="text1"/>
          <w:sz w:val="23"/>
          <w:szCs w:val="28"/>
        </w:rPr>
      </w:pPr>
      <w:bookmarkStart w:name="_Hlk82190268" w:id="25"/>
      <w:r w:rsidRPr="008B7CB6">
        <w:rPr>
          <w:rFonts w:ascii="Arial" w:hAnsi="Arial" w:cs="Arial"/>
          <w:b/>
          <w:bCs/>
          <w:iCs/>
          <w:color w:val="000000" w:themeColor="text1"/>
          <w:sz w:val="23"/>
          <w:szCs w:val="28"/>
        </w:rPr>
        <w:t xml:space="preserve">Image Documentation and Cataloging </w:t>
      </w:r>
    </w:p>
    <w:p w:rsidRPr="008B7CB6" w:rsidR="008B7CB6" w:rsidP="008B7CB6" w:rsidRDefault="008B7CB6" w14:paraId="270B2EDA" w14:textId="77777777">
      <w:pPr>
        <w:spacing w:after="200" w:line="276" w:lineRule="auto"/>
        <w:rPr>
          <w:color w:val="000000" w:themeColor="text1"/>
          <w:sz w:val="23"/>
          <w:szCs w:val="23"/>
        </w:rPr>
      </w:pPr>
      <w:r w:rsidRPr="008B7CB6">
        <w:rPr>
          <w:color w:val="000000" w:themeColor="text1"/>
          <w:sz w:val="23"/>
          <w:szCs w:val="23"/>
        </w:rPr>
        <w:t>Non-data images stored in the PACN Digital Library should be documented and cataloged.  Documentation, or metadata, provides the minimum information a user will need to appropriately use the photo.  Cataloging provides a collective means for searching, finding, and retrieving photos.  A variety of software is available to facilitate this process; the software the PACN uses is the latest version of ThumbsPlus®.  The standard operation procedure for using ThumbsPlus® gives detailed instructions on how to use the metadata database.</w:t>
      </w:r>
    </w:p>
    <w:p w:rsidRPr="008B7CB6" w:rsidR="008B7CB6" w:rsidP="008B7CB6" w:rsidRDefault="008B7CB6" w14:paraId="731122C1" w14:textId="77777777">
      <w:pPr>
        <w:spacing w:after="200" w:line="276" w:lineRule="auto"/>
        <w:rPr>
          <w:color w:val="000000" w:themeColor="text1"/>
          <w:sz w:val="23"/>
          <w:szCs w:val="23"/>
        </w:rPr>
      </w:pPr>
      <w:r w:rsidRPr="008B7CB6">
        <w:rPr>
          <w:color w:val="000000" w:themeColor="text1"/>
          <w:sz w:val="23"/>
          <w:szCs w:val="23"/>
        </w:rPr>
        <w:t xml:space="preserve">The NPS has published the Digital Photo Metadata Standard for all images.  This standard identifies the full scope of metadata elements that a project in the NPS might use to describe, manage, and preserve digital images.  The Digital Photo Metadata Standard specifies that seven metadata elements are considered mandatory.  It was determined that these are the minimum number of elements required to enable an NPS project to access, interpret, and manage an image.  All photos should be documented with these minimal metadata attributes: </w:t>
      </w:r>
    </w:p>
    <w:p w:rsidRPr="008B7CB6" w:rsidR="008B7CB6" w:rsidP="008B7CB6" w:rsidRDefault="008B7CB6" w14:paraId="736F43D7" w14:textId="77777777">
      <w:pPr>
        <w:numPr>
          <w:ilvl w:val="0"/>
          <w:numId w:val="45"/>
        </w:numPr>
        <w:spacing w:line="276" w:lineRule="auto"/>
        <w:rPr>
          <w:color w:val="000000" w:themeColor="text1"/>
          <w:sz w:val="23"/>
          <w:szCs w:val="23"/>
        </w:rPr>
      </w:pPr>
      <w:r w:rsidRPr="008B7CB6">
        <w:rPr>
          <w:color w:val="000000" w:themeColor="text1"/>
          <w:sz w:val="23"/>
          <w:szCs w:val="23"/>
        </w:rPr>
        <w:t>Date/Time</w:t>
      </w:r>
    </w:p>
    <w:p w:rsidRPr="008B7CB6" w:rsidR="008B7CB6" w:rsidP="008B7CB6" w:rsidRDefault="008B7CB6" w14:paraId="0E8A8785" w14:textId="77777777">
      <w:pPr>
        <w:numPr>
          <w:ilvl w:val="0"/>
          <w:numId w:val="45"/>
        </w:numPr>
        <w:spacing w:line="276" w:lineRule="auto"/>
        <w:rPr>
          <w:color w:val="000000" w:themeColor="text1"/>
          <w:sz w:val="23"/>
          <w:szCs w:val="23"/>
        </w:rPr>
      </w:pPr>
      <w:r w:rsidRPr="008B7CB6">
        <w:rPr>
          <w:color w:val="000000" w:themeColor="text1"/>
          <w:sz w:val="23"/>
          <w:szCs w:val="23"/>
        </w:rPr>
        <w:t>Title</w:t>
      </w:r>
    </w:p>
    <w:p w:rsidRPr="008B7CB6" w:rsidR="008B7CB6" w:rsidP="008B7CB6" w:rsidRDefault="008B7CB6" w14:paraId="737DA8E5" w14:textId="77777777">
      <w:pPr>
        <w:numPr>
          <w:ilvl w:val="0"/>
          <w:numId w:val="45"/>
        </w:numPr>
        <w:spacing w:line="276" w:lineRule="auto"/>
        <w:rPr>
          <w:color w:val="000000" w:themeColor="text1"/>
          <w:sz w:val="23"/>
          <w:szCs w:val="23"/>
        </w:rPr>
      </w:pPr>
      <w:r w:rsidRPr="008B7CB6">
        <w:rPr>
          <w:color w:val="000000" w:themeColor="text1"/>
          <w:sz w:val="23"/>
          <w:szCs w:val="23"/>
        </w:rPr>
        <w:t>Location</w:t>
      </w:r>
    </w:p>
    <w:p w:rsidRPr="008B7CB6" w:rsidR="008B7CB6" w:rsidP="008B7CB6" w:rsidRDefault="008B7CB6" w14:paraId="36C54025" w14:textId="77777777">
      <w:pPr>
        <w:numPr>
          <w:ilvl w:val="0"/>
          <w:numId w:val="45"/>
        </w:numPr>
        <w:spacing w:line="276" w:lineRule="auto"/>
        <w:rPr>
          <w:color w:val="000000" w:themeColor="text1"/>
          <w:sz w:val="23"/>
          <w:szCs w:val="23"/>
        </w:rPr>
      </w:pPr>
      <w:r w:rsidRPr="008B7CB6">
        <w:rPr>
          <w:color w:val="000000" w:themeColor="text1"/>
          <w:sz w:val="23"/>
          <w:szCs w:val="23"/>
        </w:rPr>
        <w:lastRenderedPageBreak/>
        <w:t>Park Code</w:t>
      </w:r>
    </w:p>
    <w:p w:rsidRPr="008B7CB6" w:rsidR="008B7CB6" w:rsidP="008B7CB6" w:rsidRDefault="008B7CB6" w14:paraId="483A9519" w14:textId="77777777">
      <w:pPr>
        <w:numPr>
          <w:ilvl w:val="0"/>
          <w:numId w:val="45"/>
        </w:numPr>
        <w:spacing w:line="276" w:lineRule="auto"/>
        <w:rPr>
          <w:color w:val="000000" w:themeColor="text1"/>
          <w:sz w:val="23"/>
          <w:szCs w:val="23"/>
        </w:rPr>
      </w:pPr>
      <w:r w:rsidRPr="008B7CB6">
        <w:rPr>
          <w:color w:val="000000" w:themeColor="text1"/>
          <w:sz w:val="23"/>
          <w:szCs w:val="23"/>
        </w:rPr>
        <w:t>Metadata/Access Control</w:t>
      </w:r>
    </w:p>
    <w:p w:rsidRPr="008B7CB6" w:rsidR="008B7CB6" w:rsidP="008B7CB6" w:rsidRDefault="008B7CB6" w14:paraId="0A76A8C4" w14:textId="77777777">
      <w:pPr>
        <w:numPr>
          <w:ilvl w:val="0"/>
          <w:numId w:val="45"/>
        </w:numPr>
        <w:spacing w:line="276" w:lineRule="auto"/>
        <w:rPr>
          <w:color w:val="000000" w:themeColor="text1"/>
          <w:sz w:val="23"/>
          <w:szCs w:val="23"/>
        </w:rPr>
      </w:pPr>
      <w:r w:rsidRPr="008B7CB6">
        <w:rPr>
          <w:color w:val="000000" w:themeColor="text1"/>
          <w:sz w:val="23"/>
          <w:szCs w:val="23"/>
        </w:rPr>
        <w:t>Constraints Information</w:t>
      </w:r>
    </w:p>
    <w:p w:rsidRPr="008B7CB6" w:rsidR="008B7CB6" w:rsidP="008B7CB6" w:rsidRDefault="008B7CB6" w14:paraId="05352207" w14:textId="77777777">
      <w:pPr>
        <w:numPr>
          <w:ilvl w:val="0"/>
          <w:numId w:val="45"/>
        </w:numPr>
        <w:spacing w:after="200" w:line="276" w:lineRule="auto"/>
        <w:rPr>
          <w:color w:val="000000" w:themeColor="text1"/>
          <w:sz w:val="23"/>
          <w:szCs w:val="23"/>
        </w:rPr>
      </w:pPr>
      <w:r w:rsidRPr="008B7CB6">
        <w:rPr>
          <w:color w:val="000000" w:themeColor="text1"/>
          <w:sz w:val="23"/>
          <w:szCs w:val="23"/>
        </w:rPr>
        <w:t>Contact Information</w:t>
      </w:r>
    </w:p>
    <w:p w:rsidRPr="00B6403E" w:rsidR="008B7CB6" w:rsidP="008B7CB6" w:rsidRDefault="008B7CB6" w14:paraId="0BBED684" w14:textId="015D45D8">
      <w:pPr>
        <w:pStyle w:val="nrpsNormal"/>
      </w:pPr>
      <w:r w:rsidRPr="008B7CB6">
        <w:rPr>
          <w:color w:val="000000" w:themeColor="text1"/>
          <w:szCs w:val="23"/>
        </w:rPr>
        <w:t>Projects should store data photo metadata attributes in the appropriate relational tables of the project database.  Project databases should contain at least the minimum metadata requirements listed above.</w:t>
      </w:r>
      <w:bookmarkEnd w:id="25"/>
      <w:r>
        <w:rPr>
          <w:color w:val="000000" w:themeColor="text1"/>
          <w:szCs w:val="23"/>
        </w:rPr>
        <w:br/>
      </w:r>
    </w:p>
    <w:p w:rsidR="00C83233" w:rsidP="00047B32" w:rsidRDefault="00C83233" w14:paraId="469F05AC" w14:textId="77777777">
      <w:pPr>
        <w:pStyle w:val="nrpsHeading2SOP"/>
      </w:pPr>
      <w:r w:rsidRPr="00D5653D">
        <w:t>Final Storage</w:t>
      </w:r>
    </w:p>
    <w:p w:rsidR="000715E6" w:rsidP="00FD1FA7" w:rsidRDefault="00C83233" w14:paraId="2CACEFD5" w14:textId="6C994472">
      <w:pPr>
        <w:pStyle w:val="nrpsNormal"/>
      </w:pPr>
      <w:r>
        <w:t>At the end of the season, and once the year’s data are certi</w:t>
      </w:r>
      <w:r w:rsidR="00DB3A27">
        <w:t>fied, data images for the year will be moved to the PACN Digital Library for archival</w:t>
      </w:r>
      <w:r>
        <w:t xml:space="preserve">.  </w:t>
      </w:r>
      <w:r w:rsidR="00DB3A27">
        <w:t xml:space="preserve">Before data is certified all data images should be checked for completeness and linked to the database.  Since </w:t>
      </w:r>
      <w:r w:rsidR="00B6403E">
        <w:t xml:space="preserve">the project images are on the network server, simply inform the </w:t>
      </w:r>
      <w:r w:rsidR="00A25F1C">
        <w:t>PACN Data Manager</w:t>
      </w:r>
      <w:r w:rsidR="00B6403E">
        <w:t xml:space="preserve"> that the images are ready to be archived.</w:t>
      </w:r>
      <w:r w:rsidR="00DB2258">
        <w:t xml:space="preserve">  </w:t>
      </w:r>
      <w:r>
        <w:t>These files will be loaded into the</w:t>
      </w:r>
      <w:r w:rsidR="0090049D">
        <w:t xml:space="preserve"> </w:t>
      </w:r>
      <w:r w:rsidR="00052484">
        <w:t>FTPC</w:t>
      </w:r>
      <w:r w:rsidR="002E7291">
        <w:t>/EIPS</w:t>
      </w:r>
      <w:r>
        <w:t xml:space="preserve"> </w:t>
      </w:r>
      <w:r w:rsidR="00B96606">
        <w:t xml:space="preserve">monitoring </w:t>
      </w:r>
      <w:r>
        <w:t xml:space="preserve">project section of the PACN Digital Library, </w:t>
      </w:r>
      <w:r w:rsidRPr="00B6403E">
        <w:t>and the database links to data images will be updated accordingly.</w:t>
      </w:r>
      <w:r w:rsidR="008B7CB6">
        <w:br/>
      </w:r>
    </w:p>
    <w:p w:rsidRPr="008B7CB6" w:rsidR="008B7CB6" w:rsidP="008B7CB6" w:rsidRDefault="008B7CB6" w14:paraId="6CC1F667" w14:textId="77777777">
      <w:pPr>
        <w:keepNext/>
        <w:spacing w:line="276" w:lineRule="auto"/>
        <w:outlineLvl w:val="1"/>
        <w:rPr>
          <w:rFonts w:ascii="Arial" w:hAnsi="Arial" w:cs="Arial"/>
          <w:b/>
          <w:bCs/>
          <w:iCs/>
          <w:color w:val="000000" w:themeColor="text1"/>
          <w:sz w:val="23"/>
          <w:szCs w:val="28"/>
        </w:rPr>
      </w:pPr>
      <w:bookmarkStart w:name="_Hlk82190285" w:id="26"/>
      <w:r w:rsidRPr="008B7CB6">
        <w:rPr>
          <w:rFonts w:ascii="Arial" w:hAnsi="Arial" w:cs="Arial"/>
          <w:b/>
          <w:bCs/>
          <w:iCs/>
          <w:color w:val="000000" w:themeColor="text1"/>
          <w:sz w:val="23"/>
          <w:szCs w:val="28"/>
        </w:rPr>
        <w:t>Literature Cited</w:t>
      </w:r>
    </w:p>
    <w:bookmarkEnd w:id="26"/>
    <w:p w:rsidRPr="008B7CB6" w:rsidR="002E7291" w:rsidP="002E7291" w:rsidRDefault="002E7291" w14:paraId="4EB3D3F9" w14:textId="77777777">
      <w:pPr>
        <w:spacing w:after="200" w:line="276" w:lineRule="auto"/>
        <w:ind w:left="360" w:hanging="360"/>
        <w:rPr>
          <w:color w:val="000000" w:themeColor="text1"/>
          <w:sz w:val="23"/>
        </w:rPr>
      </w:pPr>
      <w:r w:rsidRPr="008B7CB6">
        <w:rPr>
          <w:color w:val="000000" w:themeColor="text1"/>
          <w:sz w:val="23"/>
        </w:rPr>
        <w:t>National Park Service (NPS). 2006. Digital Photo Metadata Standard, Version 1.0, A Conceptual Model. U.S. Department of Interior, National Park Service. Washington, D.C.</w:t>
      </w:r>
    </w:p>
    <w:p w:rsidR="002E7291" w:rsidP="002E7291" w:rsidRDefault="002E7291" w14:paraId="63D7CC0D" w14:textId="77777777">
      <w:pPr>
        <w:spacing w:after="200" w:line="276" w:lineRule="auto"/>
        <w:ind w:left="360" w:hanging="360"/>
        <w:rPr>
          <w:color w:val="000000" w:themeColor="text1"/>
          <w:sz w:val="23"/>
        </w:rPr>
      </w:pPr>
      <w:r w:rsidRPr="008B7CB6">
        <w:rPr>
          <w:color w:val="000000" w:themeColor="text1"/>
          <w:sz w:val="23"/>
        </w:rPr>
        <w:t xml:space="preserve">Pacific Island Network (PACN). 2021. </w:t>
      </w:r>
      <w:r>
        <w:rPr>
          <w:color w:val="000000" w:themeColor="text1"/>
          <w:sz w:val="23"/>
        </w:rPr>
        <w:t>Established Invasive Plant Species</w:t>
      </w:r>
      <w:r w:rsidRPr="008B7CB6">
        <w:rPr>
          <w:color w:val="000000" w:themeColor="text1"/>
          <w:sz w:val="23"/>
        </w:rPr>
        <w:t xml:space="preserve"> Monitoring Database User Guide, Version 2.0.  Pacific Island Network, National Park Service.  Hawaii National Park, HI.  </w:t>
      </w:r>
    </w:p>
    <w:p w:rsidRPr="008B7CB6" w:rsidR="002E7291" w:rsidP="002E7291" w:rsidRDefault="002E7291" w14:paraId="68BBEB55" w14:textId="77777777">
      <w:pPr>
        <w:spacing w:after="200" w:line="276" w:lineRule="auto"/>
        <w:ind w:left="360" w:hanging="360"/>
        <w:rPr>
          <w:color w:val="000000" w:themeColor="text1"/>
          <w:sz w:val="23"/>
        </w:rPr>
      </w:pPr>
      <w:r w:rsidRPr="008B7CB6">
        <w:rPr>
          <w:color w:val="000000" w:themeColor="text1"/>
          <w:sz w:val="23"/>
        </w:rPr>
        <w:t xml:space="preserve">Pacific Island Network (PACN). 2021. Focal Terrestrial Plant Communities Monitoring Database User Guide, Version 2.0.  Pacific Island Network, National Park Service.  Hawaii National Park, HI.  </w:t>
      </w:r>
    </w:p>
    <w:p w:rsidRPr="002E7291" w:rsidR="008B7CB6" w:rsidP="002E7291" w:rsidRDefault="002E7291" w14:paraId="7B9E3077" w14:textId="0B8E3CEB">
      <w:pPr>
        <w:spacing w:after="200" w:line="276" w:lineRule="auto"/>
        <w:ind w:left="360" w:hanging="360"/>
        <w:rPr>
          <w:color w:val="000000" w:themeColor="text1"/>
          <w:sz w:val="23"/>
        </w:rPr>
      </w:pPr>
      <w:r w:rsidRPr="008B7CB6">
        <w:rPr>
          <w:color w:val="000000" w:themeColor="text1"/>
          <w:sz w:val="23"/>
        </w:rPr>
        <w:t>Pacific Island Network (PACN). 2008. Using ThumbsPlus® Version 7, Version 1.0. National Park Service, Pacific Island Network. Hawaii National Park, HI.</w:t>
      </w:r>
    </w:p>
    <w:sectPr w:rsidRPr="002E7291" w:rsidR="008B7CB6" w:rsidSect="00601155">
      <w:footerReference w:type="default" r:id="rId6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KL" w:author="Weisenborn, Kimberly L" w:date="2022-03-17T08:56:00Z" w:id="3">
    <w:p w:rsidR="00163453" w:rsidRDefault="00163453" w14:paraId="41919005" w14:textId="354DBA54">
      <w:pPr>
        <w:pStyle w:val="CommentText"/>
      </w:pPr>
      <w:r>
        <w:rPr>
          <w:rStyle w:val="CommentReference"/>
        </w:rPr>
        <w:annotationRef/>
      </w:r>
      <w:r>
        <w:t>This SOP will be updated with revisions from EIPS.  The SOPs are duplicates of each other, but the EIPS version is currently in review.</w:t>
      </w:r>
      <w:r w:rsidR="00E71F65">
        <w:t xml:space="preserve">  Therefore, refer to the EIPS SOP at this time</w:t>
      </w:r>
      <w:r w:rsidR="00B6361C">
        <w:t xml:space="preserve"> as it has all of the updates regarding SharePoint.</w:t>
      </w:r>
    </w:p>
  </w:comment>
  <w:comment w:initials="KK" w:author="Kozar, Kelly" w:date="2022-06-17T12:02:35" w:id="781065593">
    <w:p w:rsidR="289C3E6E" w:rsidRDefault="289C3E6E" w14:paraId="05D58866" w14:textId="1FA24B08">
      <w:pPr>
        <w:pStyle w:val="CommentText"/>
      </w:pPr>
      <w:r>
        <w:fldChar w:fldCharType="begin"/>
      </w:r>
      <w:r>
        <w:instrText xml:space="preserve"> HYPERLINK "mailto:kweisenborn@nps.gov"</w:instrText>
      </w:r>
      <w:bookmarkStart w:name="_@_C92E53FCC2874AEC85B2E51D4378AD88Z" w:id="1236492627"/>
      <w:r>
        <w:fldChar w:fldCharType="separate"/>
      </w:r>
      <w:bookmarkEnd w:id="1236492627"/>
      <w:r w:rsidRPr="289C3E6E" w:rsidR="289C3E6E">
        <w:rPr>
          <w:rStyle w:val="Mention"/>
          <w:noProof/>
        </w:rPr>
        <w:t>@Weisenborn, Kimberly L</w:t>
      </w:r>
      <w:r>
        <w:fldChar w:fldCharType="end"/>
      </w:r>
      <w:r w:rsidR="289C3E6E">
        <w:rPr/>
        <w:t xml:space="preserve"> </w:t>
      </w:r>
      <w:r>
        <w:fldChar w:fldCharType="begin"/>
      </w:r>
      <w:r>
        <w:instrText xml:space="preserve"> HYPERLINK "mailto:JJGross@nps.gov"</w:instrText>
      </w:r>
      <w:bookmarkStart w:name="_@_402050AFEF3240548DAA684081254E11Z" w:id="573030210"/>
      <w:r>
        <w:fldChar w:fldCharType="separate"/>
      </w:r>
      <w:bookmarkEnd w:id="573030210"/>
      <w:r w:rsidRPr="289C3E6E" w:rsidR="289C3E6E">
        <w:rPr>
          <w:rStyle w:val="Mention"/>
          <w:noProof/>
        </w:rPr>
        <w:t>@Gross, Jacob J</w:t>
      </w:r>
      <w:r>
        <w:fldChar w:fldCharType="end"/>
      </w:r>
      <w:r w:rsidR="289C3E6E">
        <w:rPr/>
        <w:t xml:space="preserve"> This is missing the community abbreviation, which is in all the previous image folder names.  Need to add the community abbreviations as well.  I suggest just using appendix 14.a and copying it as an appendix.</w:t>
      </w:r>
      <w:r>
        <w:rPr>
          <w:rStyle w:val="CommentReference"/>
        </w:rPr>
        <w:annotationRef/>
      </w:r>
    </w:p>
  </w:comment>
  <w:comment w:initials="KK" w:author="Kozar, Kelly" w:date="2022-06-17T12:09:10" w:id="1924409826">
    <w:p w:rsidR="0587BC92" w:rsidRDefault="0587BC92" w14:paraId="090B32F7" w14:textId="03BC9808">
      <w:pPr>
        <w:pStyle w:val="CommentText"/>
      </w:pPr>
      <w:r>
        <w:fldChar w:fldCharType="begin"/>
      </w:r>
      <w:r>
        <w:instrText xml:space="preserve"> HYPERLINK "mailto:kweisenborn@nps.gov"</w:instrText>
      </w:r>
      <w:bookmarkStart w:name="_@_413FA8513E624C35A34CA55E1FF76751Z" w:id="2116442549"/>
      <w:r>
        <w:fldChar w:fldCharType="separate"/>
      </w:r>
      <w:bookmarkEnd w:id="2116442549"/>
      <w:r w:rsidRPr="0587BC92" w:rsidR="0587BC92">
        <w:rPr>
          <w:rStyle w:val="Mention"/>
          <w:noProof/>
        </w:rPr>
        <w:t>@Weisenborn, Kimberly L</w:t>
      </w:r>
      <w:r>
        <w:fldChar w:fldCharType="end"/>
      </w:r>
      <w:r w:rsidR="0587BC92">
        <w:rPr/>
        <w:t xml:space="preserve"> </w:t>
      </w:r>
      <w:r>
        <w:fldChar w:fldCharType="begin"/>
      </w:r>
      <w:r>
        <w:instrText xml:space="preserve"> HYPERLINK "mailto:JJGross@nps.gov"</w:instrText>
      </w:r>
      <w:bookmarkStart w:name="_@_0D61E2EBD43342B99FC3683E4CBB324EZ" w:id="1960311889"/>
      <w:r>
        <w:fldChar w:fldCharType="separate"/>
      </w:r>
      <w:bookmarkEnd w:id="1960311889"/>
      <w:r w:rsidRPr="0587BC92" w:rsidR="0587BC92">
        <w:rPr>
          <w:rStyle w:val="Mention"/>
          <w:noProof/>
        </w:rPr>
        <w:t>@Gross, Jacob J</w:t>
      </w:r>
      <w:r>
        <w:fldChar w:fldCharType="end"/>
      </w:r>
      <w:r w:rsidR="0587BC92">
        <w:rPr/>
        <w:t xml:space="preserve"> </w:t>
      </w:r>
      <w:hyperlink r:id="R41e81cd1dc8e4704">
        <w:r w:rsidRPr="0587BC92" w:rsidR="0587BC92">
          <w:rPr>
            <w:rStyle w:val="Hyperlink"/>
          </w:rPr>
          <w:t>FTPC_database_labels_20210205.xlsx</w:t>
        </w:r>
      </w:hyperlink>
      <w:r w:rsidR="0587BC92">
        <w:rPr/>
        <w:t xml:space="preserve"> has Kalawao as KW.  I updated all the files to KW.  It also as TU as TT, so that's what I updated the files to (all datasheets and image files)  PR needs to be udpated as well to Muchot (MU)</w:t>
      </w:r>
      <w:r>
        <w:rPr>
          <w:rStyle w:val="CommentReference"/>
        </w:rPr>
        <w:annotationRef/>
      </w:r>
    </w:p>
  </w:comment>
  <w:comment w:initials="WL" w:author="Weisenborn, Kimberly L" w:date="2022-06-17T08:02:20" w:id="279360967">
    <w:p w:rsidR="468CD4EF" w:rsidRDefault="468CD4EF" w14:paraId="3B96BD11" w14:textId="16E9789F">
      <w:pPr>
        <w:pStyle w:val="CommentText"/>
      </w:pPr>
      <w:r>
        <w:fldChar w:fldCharType="begin"/>
      </w:r>
      <w:r>
        <w:instrText xml:space="preserve"> HYPERLINK "mailto:KKozar@nps.gov"</w:instrText>
      </w:r>
      <w:bookmarkStart w:name="_@_028C5F11CFE948FBB9D9231C81E8B4CAZ" w:id="2025202561"/>
      <w:r>
        <w:fldChar w:fldCharType="separate"/>
      </w:r>
      <w:bookmarkEnd w:id="2025202561"/>
      <w:r w:rsidRPr="468CD4EF" w:rsidR="468CD4EF">
        <w:rPr>
          <w:rStyle w:val="Mention"/>
          <w:noProof/>
        </w:rPr>
        <w:t>@Kozar, Kelly</w:t>
      </w:r>
      <w:r>
        <w:fldChar w:fldCharType="end"/>
      </w:r>
      <w:r w:rsidR="468CD4EF">
        <w:rPr/>
        <w:t xml:space="preserve"> Sounds good, will transcribe into the EIPS SOP, which is where all the major updates are occurring.</w:t>
      </w:r>
      <w:r>
        <w:rPr>
          <w:rStyle w:val="CommentReference"/>
        </w:rPr>
        <w:annotationRef/>
      </w:r>
    </w:p>
    <w:p w:rsidR="468CD4EF" w:rsidRDefault="468CD4EF" w14:paraId="7E6E3FCD" w14:textId="775F4E8C">
      <w:pPr>
        <w:pStyle w:val="CommentText"/>
      </w:pPr>
    </w:p>
    <w:p w:rsidR="468CD4EF" w:rsidRDefault="468CD4EF" w14:paraId="27B8D7C5" w14:textId="72A63F26">
      <w:pPr>
        <w:pStyle w:val="CommentText"/>
      </w:pPr>
      <w:r>
        <w:fldChar w:fldCharType="begin"/>
      </w:r>
      <w:r>
        <w:instrText xml:space="preserve"> HYPERLINK "mailto:JJGross@nps.gov"</w:instrText>
      </w:r>
      <w:bookmarkStart w:name="_@_D1A64D25D45A40E3BA41F59AC0981DCAZ" w:id="379466256"/>
      <w:r>
        <w:fldChar w:fldCharType="separate"/>
      </w:r>
      <w:bookmarkEnd w:id="379466256"/>
      <w:r w:rsidRPr="468CD4EF" w:rsidR="468CD4EF">
        <w:rPr>
          <w:rStyle w:val="Mention"/>
          <w:noProof/>
        </w:rPr>
        <w:t>@Gross, Jacob J</w:t>
      </w:r>
      <w:r>
        <w:fldChar w:fldCharType="end"/>
      </w:r>
      <w:r w:rsidR="468CD4EF">
        <w:rPr/>
        <w:t xml:space="preserve"> are you finished updated EIPS SOP #14 for managing images?</w:t>
      </w:r>
    </w:p>
  </w:comment>
  <w:comment w:initials="KK" w:author="Kozar, Kelly" w:date="2022-06-21T13:12:56" w:id="307094160">
    <w:p w:rsidR="0E6B35AB" w:rsidRDefault="0E6B35AB" w14:paraId="25D51D00" w14:textId="035020E7">
      <w:pPr>
        <w:pStyle w:val="CommentText"/>
      </w:pPr>
      <w:r w:rsidR="0E6B35AB">
        <w:rPr/>
        <w:t xml:space="preserve">Thanks </w:t>
      </w:r>
      <w:r>
        <w:fldChar w:fldCharType="begin"/>
      </w:r>
      <w:r>
        <w:instrText xml:space="preserve"> HYPERLINK "mailto:kweisenborn@nps.gov"</w:instrText>
      </w:r>
      <w:bookmarkStart w:name="_@_FED887F3771A45C6861093B7185A428FZ" w:id="1910234913"/>
      <w:r>
        <w:fldChar w:fldCharType="separate"/>
      </w:r>
      <w:bookmarkEnd w:id="1910234913"/>
      <w:r w:rsidRPr="0E6B35AB" w:rsidR="0E6B35AB">
        <w:rPr>
          <w:rStyle w:val="Mention"/>
          <w:noProof/>
        </w:rPr>
        <w:t>@Weisenborn, Kimberly L</w:t>
      </w:r>
      <w:r>
        <w:fldChar w:fldCharType="end"/>
      </w:r>
      <w:r w:rsidR="0E6B35A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1919005"/>
  <w15:commentEx w15:done="0" w15:paraId="05D58866"/>
  <w15:commentEx w15:done="0" w15:paraId="090B32F7"/>
  <w15:commentEx w15:done="0" w15:paraId="27B8D7C5" w15:paraIdParent="05D58866"/>
  <w15:commentEx w15:done="0" w15:paraId="25D51D00" w15:paraIdParent="05D5886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DD7655" w16cex:dateUtc="2022-03-17T18:56:00Z"/>
  <w16cex:commentExtensible w16cex:durableId="19B1070D" w16cex:dateUtc="2022-06-17T16:02:35.495Z"/>
  <w16cex:commentExtensible w16cex:durableId="00C7B31A" w16cex:dateUtc="2022-06-17T16:09:10.493Z"/>
  <w16cex:commentExtensible w16cex:durableId="234C0510" w16cex:dateUtc="2022-06-17T18:02:20.139Z"/>
  <w16cex:commentExtensible w16cex:durableId="485F0D2C" w16cex:dateUtc="2022-06-21T17:12:56.325Z"/>
</w16cex:commentsExtensible>
</file>

<file path=word/commentsIds.xml><?xml version="1.0" encoding="utf-8"?>
<w16cid:commentsIds xmlns:mc="http://schemas.openxmlformats.org/markup-compatibility/2006" xmlns:w16cid="http://schemas.microsoft.com/office/word/2016/wordml/cid" mc:Ignorable="w16cid">
  <w16cid:commentId w16cid:paraId="41919005" w16cid:durableId="25DD7655"/>
  <w16cid:commentId w16cid:paraId="05D58866" w16cid:durableId="19B1070D"/>
  <w16cid:commentId w16cid:paraId="090B32F7" w16cid:durableId="00C7B31A"/>
  <w16cid:commentId w16cid:paraId="27B8D7C5" w16cid:durableId="234C0510"/>
  <w16cid:commentId w16cid:paraId="25D51D00" w16cid:durableId="485F0D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1867" w:rsidRDefault="00501867" w14:paraId="52AF063E" w14:textId="77777777">
      <w:r>
        <w:separator/>
      </w:r>
    </w:p>
  </w:endnote>
  <w:endnote w:type="continuationSeparator" w:id="0">
    <w:p w:rsidR="00501867" w:rsidRDefault="00501867" w14:paraId="5A0F57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7B32" w:rsidR="00047B32" w:rsidP="00047B32" w:rsidRDefault="00047B32" w14:paraId="3069F2AC" w14:textId="7A4A4772">
    <w:pPr>
      <w:tabs>
        <w:tab w:val="center" w:pos="4320"/>
        <w:tab w:val="right" w:pos="9360"/>
      </w:tabs>
      <w:rPr>
        <w:rFonts w:eastAsia="Calibri"/>
        <w:szCs w:val="22"/>
      </w:rPr>
    </w:pPr>
    <w:r w:rsidRPr="00047B32">
      <w:rPr>
        <w:rFonts w:eastAsia="Calibri"/>
        <w:szCs w:val="22"/>
      </w:rPr>
      <w:t>PACN Focal Terrestrial Plant Communities Monitoring Protocol</w:t>
    </w:r>
    <w:r w:rsidRPr="00047B32">
      <w:rPr>
        <w:rFonts w:eastAsia="Calibri"/>
        <w:szCs w:val="22"/>
      </w:rPr>
      <w:tab/>
    </w:r>
    <w:r w:rsidRPr="00047B32">
      <w:rPr>
        <w:rFonts w:eastAsia="Calibri"/>
        <w:szCs w:val="22"/>
      </w:rPr>
      <w:t>SOP 1</w:t>
    </w:r>
    <w:r w:rsidR="002A26DB">
      <w:rPr>
        <w:rFonts w:eastAsia="Calibri"/>
        <w:szCs w:val="22"/>
      </w:rPr>
      <w:t>6</w:t>
    </w:r>
    <w:r w:rsidRPr="00047B32">
      <w:rPr>
        <w:rFonts w:eastAsia="Calibri"/>
        <w:szCs w:val="22"/>
      </w:rPr>
      <w:t>.</w:t>
    </w:r>
    <w:r w:rsidRPr="00047B32">
      <w:rPr>
        <w:rFonts w:eastAsia="Calibri"/>
        <w:szCs w:val="22"/>
      </w:rPr>
      <w:fldChar w:fldCharType="begin"/>
    </w:r>
    <w:r w:rsidRPr="00047B32">
      <w:rPr>
        <w:rFonts w:eastAsia="Calibri"/>
        <w:szCs w:val="22"/>
      </w:rPr>
      <w:instrText xml:space="preserve"> PAGE   \* MERGEFORMAT </w:instrText>
    </w:r>
    <w:r w:rsidRPr="00047B32">
      <w:rPr>
        <w:rFonts w:eastAsia="Calibri"/>
        <w:szCs w:val="22"/>
      </w:rPr>
      <w:fldChar w:fldCharType="separate"/>
    </w:r>
    <w:r w:rsidR="00050CB7">
      <w:rPr>
        <w:rFonts w:eastAsia="Calibri"/>
        <w:noProof/>
        <w:szCs w:val="22"/>
      </w:rPr>
      <w:t>10</w:t>
    </w:r>
    <w:r w:rsidRPr="00047B32">
      <w:rPr>
        <w:rFonts w:eastAsia="Calibri"/>
        <w:szCs w:val="22"/>
      </w:rPr>
      <w:fldChar w:fldCharType="end"/>
    </w:r>
  </w:p>
  <w:p w:rsidR="00365E11" w:rsidP="00E551E1" w:rsidRDefault="00365E11" w14:paraId="6B8F84C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1867" w:rsidRDefault="00501867" w14:paraId="4ABC4D34" w14:textId="77777777">
      <w:r>
        <w:separator/>
      </w:r>
    </w:p>
  </w:footnote>
  <w:footnote w:type="continuationSeparator" w:id="0">
    <w:p w:rsidR="00501867" w:rsidRDefault="00501867" w14:paraId="287837AF" w14:textId="77777777">
      <w:r>
        <w:continuationSeparator/>
      </w:r>
    </w:p>
  </w:footnote>
  <w:footnote w:id="1">
    <w:p w:rsidR="00A62609" w:rsidP="00A62609" w:rsidRDefault="00A62609" w14:paraId="6247A627" w14:textId="3802F720">
      <w:pPr>
        <w:pStyle w:val="FootnoteText"/>
      </w:pPr>
      <w:r>
        <w:rPr>
          <w:rStyle w:val="FootnoteReference"/>
        </w:rPr>
        <w:footnoteRef/>
      </w:r>
      <w:r>
        <w:t xml:space="preserve"> YYYYMMDD = 4-digit year, 2-digit month, 2-digit day</w:t>
      </w:r>
      <w:r w:rsidR="008E2ED0">
        <w:t>, where date corresponds with the sampling event date that the photos were captured in the field.</w:t>
      </w:r>
    </w:p>
  </w:footnote>
  <w:footnote w:id="2">
    <w:p w:rsidR="00376863" w:rsidRDefault="00376863" w14:paraId="2206BDE0" w14:textId="680E8B7F">
      <w:pPr>
        <w:pStyle w:val="FootnoteText"/>
      </w:pPr>
      <w:r>
        <w:rPr>
          <w:rStyle w:val="FootnoteReference"/>
        </w:rPr>
        <w:footnoteRef/>
      </w:r>
      <w:r>
        <w:t xml:space="preserve"> YYYYMMDD = 4-digit year, 2-digit </w:t>
      </w:r>
      <w:r w:rsidR="003439B9">
        <w:t>month, 2-digit day</w:t>
      </w:r>
      <w:r w:rsidR="00D762DA">
        <w:t>, where date corresponds with the</w:t>
      </w:r>
      <w:r w:rsidR="000642B6">
        <w:t xml:space="preserve"> </w:t>
      </w:r>
      <w:r w:rsidR="00B02573">
        <w:t>sampling event da</w:t>
      </w:r>
      <w:r w:rsidR="000642B6">
        <w:t>te</w:t>
      </w:r>
      <w:r w:rsidR="00B02573">
        <w:t xml:space="preserve"> that the photos were captured in the field.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B99"/>
    <w:multiLevelType w:val="hybridMultilevel"/>
    <w:tmpl w:val="84AC3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0B71FD"/>
    <w:multiLevelType w:val="hybridMultilevel"/>
    <w:tmpl w:val="69AAF8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2325AC"/>
    <w:multiLevelType w:val="hybridMultilevel"/>
    <w:tmpl w:val="EEB2E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088E"/>
    <w:multiLevelType w:val="hybridMultilevel"/>
    <w:tmpl w:val="BC827DA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C8D2110"/>
    <w:multiLevelType w:val="hybridMultilevel"/>
    <w:tmpl w:val="C388B8CE"/>
    <w:lvl w:ilvl="0" w:tplc="6BA4EF6A">
      <w:start w:val="1"/>
      <w:numFmt w:val="bullet"/>
      <w:lvlText w:val=""/>
      <w:lvlJc w:val="left"/>
      <w:pPr>
        <w:ind w:left="1080" w:hanging="360"/>
      </w:pPr>
      <w:rPr>
        <w:rFonts w:hint="default" w:ascii="Symbol" w:hAnsi="Symbol"/>
        <w:color w:val="000000" w:themeColor="text1"/>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0D302B86"/>
    <w:multiLevelType w:val="hybridMultilevel"/>
    <w:tmpl w:val="C7EC233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F641A42"/>
    <w:multiLevelType w:val="hybridMultilevel"/>
    <w:tmpl w:val="F86AB2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6538CC"/>
    <w:multiLevelType w:val="hybridMultilevel"/>
    <w:tmpl w:val="546412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2B6721D"/>
    <w:multiLevelType w:val="hybridMultilevel"/>
    <w:tmpl w:val="5D469D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E027FB"/>
    <w:multiLevelType w:val="hybridMultilevel"/>
    <w:tmpl w:val="546C2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52A0B"/>
    <w:multiLevelType w:val="hybridMultilevel"/>
    <w:tmpl w:val="58B6C8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2B0074"/>
    <w:multiLevelType w:val="hybridMultilevel"/>
    <w:tmpl w:val="2B46A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075899"/>
    <w:multiLevelType w:val="hybridMultilevel"/>
    <w:tmpl w:val="6BD0AA0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B490C"/>
    <w:multiLevelType w:val="hybridMultilevel"/>
    <w:tmpl w:val="746A8F4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634BCC"/>
    <w:multiLevelType w:val="hybridMultilevel"/>
    <w:tmpl w:val="05ACF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04348"/>
    <w:multiLevelType w:val="hybridMultilevel"/>
    <w:tmpl w:val="C5607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33183"/>
    <w:multiLevelType w:val="hybridMultilevel"/>
    <w:tmpl w:val="38E03C7A"/>
    <w:lvl w:ilvl="0" w:tplc="481E2A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980279"/>
    <w:multiLevelType w:val="hybridMultilevel"/>
    <w:tmpl w:val="5F46980A"/>
    <w:lvl w:ilvl="0" w:tplc="2B862918">
      <w:start w:val="1"/>
      <w:numFmt w:val="bullet"/>
      <w:pStyle w:val="nrpsBullet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541B70"/>
    <w:multiLevelType w:val="hybridMultilevel"/>
    <w:tmpl w:val="B17C8A38"/>
    <w:lvl w:ilvl="0" w:tplc="6BA4EF6A">
      <w:start w:val="1"/>
      <w:numFmt w:val="bullet"/>
      <w:lvlText w:val=""/>
      <w:lvlJc w:val="left"/>
      <w:pPr>
        <w:ind w:left="108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5515FF"/>
    <w:multiLevelType w:val="hybridMultilevel"/>
    <w:tmpl w:val="2632C6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2926C9F"/>
    <w:multiLevelType w:val="hybridMultilevel"/>
    <w:tmpl w:val="BAA6E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0A56B0"/>
    <w:multiLevelType w:val="hybridMultilevel"/>
    <w:tmpl w:val="2A6E2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49E718A"/>
    <w:multiLevelType w:val="hybridMultilevel"/>
    <w:tmpl w:val="B25044F2"/>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A3E72"/>
    <w:multiLevelType w:val="hybridMultilevel"/>
    <w:tmpl w:val="B14676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65F41AA"/>
    <w:multiLevelType w:val="hybridMultilevel"/>
    <w:tmpl w:val="D58C0042"/>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6" w15:restartNumberingAfterBreak="0">
    <w:nsid w:val="59CA734C"/>
    <w:multiLevelType w:val="hybridMultilevel"/>
    <w:tmpl w:val="360861F2"/>
    <w:lvl w:ilvl="0" w:tplc="207C8A3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C64AF"/>
    <w:multiLevelType w:val="hybridMultilevel"/>
    <w:tmpl w:val="CA28116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7F3330"/>
    <w:multiLevelType w:val="hybridMultilevel"/>
    <w:tmpl w:val="6DC0CF6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0F723C6"/>
    <w:multiLevelType w:val="hybridMultilevel"/>
    <w:tmpl w:val="CB200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5D313EF"/>
    <w:multiLevelType w:val="hybridMultilevel"/>
    <w:tmpl w:val="BAF60F58"/>
    <w:lvl w:ilvl="0" w:tplc="6BA4EF6A">
      <w:start w:val="1"/>
      <w:numFmt w:val="bullet"/>
      <w:lvlText w:val=""/>
      <w:lvlJc w:val="left"/>
      <w:pPr>
        <w:ind w:left="108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7241B43"/>
    <w:multiLevelType w:val="hybridMultilevel"/>
    <w:tmpl w:val="70CA747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67EF7DFB"/>
    <w:multiLevelType w:val="hybridMultilevel"/>
    <w:tmpl w:val="A3D83D5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6E0C19B8"/>
    <w:multiLevelType w:val="hybridMultilevel"/>
    <w:tmpl w:val="D6CA8124"/>
    <w:lvl w:ilvl="0" w:tplc="481E2A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02F513"/>
    <w:multiLevelType w:val="hybridMultilevel"/>
    <w:tmpl w:val="720642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624137C"/>
    <w:multiLevelType w:val="hybridMultilevel"/>
    <w:tmpl w:val="455A17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69637D4"/>
    <w:multiLevelType w:val="hybridMultilevel"/>
    <w:tmpl w:val="150E14EE"/>
    <w:lvl w:ilvl="0" w:tplc="6BA4EF6A">
      <w:start w:val="1"/>
      <w:numFmt w:val="bullet"/>
      <w:lvlText w:val=""/>
      <w:lvlJc w:val="left"/>
      <w:pPr>
        <w:ind w:left="1800" w:hanging="360"/>
      </w:pPr>
      <w:rPr>
        <w:rFonts w:hint="default" w:ascii="Symbol" w:hAnsi="Symbol"/>
        <w:color w:val="000000" w:themeColor="text1"/>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771D6F90"/>
    <w:multiLevelType w:val="hybridMultilevel"/>
    <w:tmpl w:val="FED61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97CBD"/>
    <w:multiLevelType w:val="hybridMultilevel"/>
    <w:tmpl w:val="5010D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9954367"/>
    <w:multiLevelType w:val="hybridMultilevel"/>
    <w:tmpl w:val="A1ACC0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E87E36"/>
    <w:multiLevelType w:val="hybridMultilevel"/>
    <w:tmpl w:val="D8BAD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F4077"/>
    <w:multiLevelType w:val="hybridMultilevel"/>
    <w:tmpl w:val="F85A2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CB32309"/>
    <w:multiLevelType w:val="hybridMultilevel"/>
    <w:tmpl w:val="7794E6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CC60142"/>
    <w:multiLevelType w:val="hybridMultilevel"/>
    <w:tmpl w:val="E3AA8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4E791E"/>
    <w:multiLevelType w:val="hybridMultilevel"/>
    <w:tmpl w:val="CB7E2FDC"/>
    <w:lvl w:ilvl="0" w:tplc="481E2A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1"/>
  </w:num>
  <w:num w:numId="3">
    <w:abstractNumId w:val="44"/>
  </w:num>
  <w:num w:numId="4">
    <w:abstractNumId w:val="28"/>
  </w:num>
  <w:num w:numId="5">
    <w:abstractNumId w:val="33"/>
  </w:num>
  <w:num w:numId="6">
    <w:abstractNumId w:val="3"/>
  </w:num>
  <w:num w:numId="7">
    <w:abstractNumId w:val="13"/>
  </w:num>
  <w:num w:numId="8">
    <w:abstractNumId w:val="5"/>
  </w:num>
  <w:num w:numId="9">
    <w:abstractNumId w:val="32"/>
  </w:num>
  <w:num w:numId="10">
    <w:abstractNumId w:val="7"/>
  </w:num>
  <w:num w:numId="11">
    <w:abstractNumId w:val="27"/>
  </w:num>
  <w:num w:numId="12">
    <w:abstractNumId w:val="16"/>
  </w:num>
  <w:num w:numId="13">
    <w:abstractNumId w:val="34"/>
  </w:num>
  <w:num w:numId="14">
    <w:abstractNumId w:val="39"/>
  </w:num>
  <w:num w:numId="15">
    <w:abstractNumId w:val="6"/>
  </w:num>
  <w:num w:numId="16">
    <w:abstractNumId w:val="35"/>
  </w:num>
  <w:num w:numId="17">
    <w:abstractNumId w:val="9"/>
  </w:num>
  <w:num w:numId="18">
    <w:abstractNumId w:val="2"/>
  </w:num>
  <w:num w:numId="19">
    <w:abstractNumId w:val="37"/>
  </w:num>
  <w:num w:numId="20">
    <w:abstractNumId w:val="17"/>
  </w:num>
  <w:num w:numId="21">
    <w:abstractNumId w:val="19"/>
  </w:num>
  <w:num w:numId="22">
    <w:abstractNumId w:val="21"/>
  </w:num>
  <w:num w:numId="23">
    <w:abstractNumId w:val="40"/>
  </w:num>
  <w:num w:numId="24">
    <w:abstractNumId w:val="23"/>
  </w:num>
  <w:num w:numId="25">
    <w:abstractNumId w:val="31"/>
  </w:num>
  <w:num w:numId="26">
    <w:abstractNumId w:val="43"/>
  </w:num>
  <w:num w:numId="27">
    <w:abstractNumId w:val="12"/>
  </w:num>
  <w:num w:numId="28">
    <w:abstractNumId w:val="20"/>
  </w:num>
  <w:num w:numId="29">
    <w:abstractNumId w:val="10"/>
  </w:num>
  <w:num w:numId="30">
    <w:abstractNumId w:val="42"/>
  </w:num>
  <w:num w:numId="31">
    <w:abstractNumId w:val="22"/>
  </w:num>
  <w:num w:numId="32">
    <w:abstractNumId w:val="0"/>
  </w:num>
  <w:num w:numId="33">
    <w:abstractNumId w:val="8"/>
  </w:num>
  <w:num w:numId="34">
    <w:abstractNumId w:val="38"/>
  </w:num>
  <w:num w:numId="35">
    <w:abstractNumId w:val="1"/>
  </w:num>
  <w:num w:numId="36">
    <w:abstractNumId w:val="24"/>
  </w:num>
  <w:num w:numId="37">
    <w:abstractNumId w:val="14"/>
  </w:num>
  <w:num w:numId="38">
    <w:abstractNumId w:val="26"/>
  </w:num>
  <w:num w:numId="39">
    <w:abstractNumId w:val="15"/>
  </w:num>
  <w:num w:numId="40">
    <w:abstractNumId w:val="29"/>
  </w:num>
  <w:num w:numId="41">
    <w:abstractNumId w:val="4"/>
  </w:num>
  <w:num w:numId="42">
    <w:abstractNumId w:val="18"/>
  </w:num>
  <w:num w:numId="43">
    <w:abstractNumId w:val="36"/>
  </w:num>
  <w:num w:numId="44">
    <w:abstractNumId w:val="30"/>
  </w:num>
  <w:num w:numId="45">
    <w:abstractNumId w:val="41"/>
  </w:num>
</w:numbering>
</file>

<file path=word/people.xml><?xml version="1.0" encoding="utf-8"?>
<w15:people xmlns:mc="http://schemas.openxmlformats.org/markup-compatibility/2006" xmlns:w15="http://schemas.microsoft.com/office/word/2012/wordml" mc:Ignorable="w15">
  <w15:person w15:author="Weisenborn, Kimberly L">
    <w15:presenceInfo w15:providerId="AD" w15:userId="S::kweisenborn@nps.gov::6615386f-9c24-4fbc-b97f-bb0b84a74cad"/>
  </w15:person>
  <w15:person w15:author="Kozar, Kelly">
    <w15:presenceInfo w15:providerId="AD" w15:userId="S::kkozar@nps.gov::47b11c37-62a5-4c8a-a0ac-09595ccf1e0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66"/>
    <w:rsid w:val="00003111"/>
    <w:rsid w:val="0000474D"/>
    <w:rsid w:val="00004F7C"/>
    <w:rsid w:val="000101E1"/>
    <w:rsid w:val="00014E60"/>
    <w:rsid w:val="000159BE"/>
    <w:rsid w:val="000239DB"/>
    <w:rsid w:val="00027EB1"/>
    <w:rsid w:val="0003056D"/>
    <w:rsid w:val="00032831"/>
    <w:rsid w:val="0003516E"/>
    <w:rsid w:val="0003702A"/>
    <w:rsid w:val="000438D3"/>
    <w:rsid w:val="00045ECA"/>
    <w:rsid w:val="00046FBC"/>
    <w:rsid w:val="00047B32"/>
    <w:rsid w:val="0005080F"/>
    <w:rsid w:val="00050CB7"/>
    <w:rsid w:val="00052484"/>
    <w:rsid w:val="000561F0"/>
    <w:rsid w:val="00056620"/>
    <w:rsid w:val="000574DF"/>
    <w:rsid w:val="000642B6"/>
    <w:rsid w:val="000715E6"/>
    <w:rsid w:val="0007260D"/>
    <w:rsid w:val="000904E7"/>
    <w:rsid w:val="00092CD6"/>
    <w:rsid w:val="00093AEF"/>
    <w:rsid w:val="00094833"/>
    <w:rsid w:val="000A0041"/>
    <w:rsid w:val="000A1D64"/>
    <w:rsid w:val="000A249A"/>
    <w:rsid w:val="000A3222"/>
    <w:rsid w:val="000A5949"/>
    <w:rsid w:val="000B06FC"/>
    <w:rsid w:val="000B16E3"/>
    <w:rsid w:val="000B1F9E"/>
    <w:rsid w:val="000B4C25"/>
    <w:rsid w:val="000B6CF3"/>
    <w:rsid w:val="000B6EF1"/>
    <w:rsid w:val="000B7B7D"/>
    <w:rsid w:val="000C4AA9"/>
    <w:rsid w:val="000C6FD4"/>
    <w:rsid w:val="000D0C31"/>
    <w:rsid w:val="000D1C00"/>
    <w:rsid w:val="000D589D"/>
    <w:rsid w:val="000D7B52"/>
    <w:rsid w:val="000E06F7"/>
    <w:rsid w:val="000E323B"/>
    <w:rsid w:val="000E4210"/>
    <w:rsid w:val="000E4D7A"/>
    <w:rsid w:val="000E65E5"/>
    <w:rsid w:val="000E7316"/>
    <w:rsid w:val="000E7783"/>
    <w:rsid w:val="000E7FC9"/>
    <w:rsid w:val="000F74E6"/>
    <w:rsid w:val="00101B66"/>
    <w:rsid w:val="0010575B"/>
    <w:rsid w:val="00106065"/>
    <w:rsid w:val="00114598"/>
    <w:rsid w:val="001146BE"/>
    <w:rsid w:val="001164DF"/>
    <w:rsid w:val="00117248"/>
    <w:rsid w:val="001178D6"/>
    <w:rsid w:val="00120610"/>
    <w:rsid w:val="0012674D"/>
    <w:rsid w:val="0013102A"/>
    <w:rsid w:val="00132D78"/>
    <w:rsid w:val="001335E3"/>
    <w:rsid w:val="0013579B"/>
    <w:rsid w:val="00136506"/>
    <w:rsid w:val="001370D0"/>
    <w:rsid w:val="00137FB5"/>
    <w:rsid w:val="001448E4"/>
    <w:rsid w:val="00145752"/>
    <w:rsid w:val="001504CD"/>
    <w:rsid w:val="00157DE1"/>
    <w:rsid w:val="00160604"/>
    <w:rsid w:val="00163453"/>
    <w:rsid w:val="001646D8"/>
    <w:rsid w:val="0018101C"/>
    <w:rsid w:val="00183C5C"/>
    <w:rsid w:val="001854F0"/>
    <w:rsid w:val="001963BC"/>
    <w:rsid w:val="0019729A"/>
    <w:rsid w:val="0019757C"/>
    <w:rsid w:val="001A3287"/>
    <w:rsid w:val="001A4D95"/>
    <w:rsid w:val="001B09F9"/>
    <w:rsid w:val="001B7CB7"/>
    <w:rsid w:val="001C1420"/>
    <w:rsid w:val="001C1960"/>
    <w:rsid w:val="001C24D6"/>
    <w:rsid w:val="001C767D"/>
    <w:rsid w:val="001D3C99"/>
    <w:rsid w:val="001D5EB5"/>
    <w:rsid w:val="001E5807"/>
    <w:rsid w:val="001E6AC2"/>
    <w:rsid w:val="001E6D4D"/>
    <w:rsid w:val="001F05F5"/>
    <w:rsid w:val="001F3A57"/>
    <w:rsid w:val="001F550A"/>
    <w:rsid w:val="001F71F3"/>
    <w:rsid w:val="002100CE"/>
    <w:rsid w:val="002131EB"/>
    <w:rsid w:val="002167F9"/>
    <w:rsid w:val="0022024A"/>
    <w:rsid w:val="00221C87"/>
    <w:rsid w:val="002243E2"/>
    <w:rsid w:val="00224F3E"/>
    <w:rsid w:val="00231B19"/>
    <w:rsid w:val="00232F8C"/>
    <w:rsid w:val="00233235"/>
    <w:rsid w:val="00233A3A"/>
    <w:rsid w:val="0023426E"/>
    <w:rsid w:val="002356F1"/>
    <w:rsid w:val="00241F7D"/>
    <w:rsid w:val="00242200"/>
    <w:rsid w:val="00250043"/>
    <w:rsid w:val="002506D6"/>
    <w:rsid w:val="00250DBC"/>
    <w:rsid w:val="00257D53"/>
    <w:rsid w:val="00260513"/>
    <w:rsid w:val="00262413"/>
    <w:rsid w:val="00262958"/>
    <w:rsid w:val="00266889"/>
    <w:rsid w:val="00270068"/>
    <w:rsid w:val="002724BE"/>
    <w:rsid w:val="00272CA0"/>
    <w:rsid w:val="00276BEB"/>
    <w:rsid w:val="00281F7F"/>
    <w:rsid w:val="00294337"/>
    <w:rsid w:val="002A1EB4"/>
    <w:rsid w:val="002A26DB"/>
    <w:rsid w:val="002A2BBE"/>
    <w:rsid w:val="002A48AC"/>
    <w:rsid w:val="002A4C64"/>
    <w:rsid w:val="002A6054"/>
    <w:rsid w:val="002B0B4B"/>
    <w:rsid w:val="002B17F5"/>
    <w:rsid w:val="002B6D3E"/>
    <w:rsid w:val="002B7B8E"/>
    <w:rsid w:val="002C1932"/>
    <w:rsid w:val="002C4C5D"/>
    <w:rsid w:val="002D3A2B"/>
    <w:rsid w:val="002D631C"/>
    <w:rsid w:val="002D68FD"/>
    <w:rsid w:val="002E289C"/>
    <w:rsid w:val="002E67CE"/>
    <w:rsid w:val="002E7291"/>
    <w:rsid w:val="002F0EAB"/>
    <w:rsid w:val="002F3862"/>
    <w:rsid w:val="002F5BA4"/>
    <w:rsid w:val="002F74AE"/>
    <w:rsid w:val="00300F48"/>
    <w:rsid w:val="00303708"/>
    <w:rsid w:val="003049A5"/>
    <w:rsid w:val="00304D24"/>
    <w:rsid w:val="00313431"/>
    <w:rsid w:val="00315B5D"/>
    <w:rsid w:val="00316EF4"/>
    <w:rsid w:val="00325420"/>
    <w:rsid w:val="00326CEF"/>
    <w:rsid w:val="003276FD"/>
    <w:rsid w:val="00333C24"/>
    <w:rsid w:val="003439B9"/>
    <w:rsid w:val="003500D3"/>
    <w:rsid w:val="0035070C"/>
    <w:rsid w:val="00355B8F"/>
    <w:rsid w:val="00361DCC"/>
    <w:rsid w:val="00364615"/>
    <w:rsid w:val="00365A4E"/>
    <w:rsid w:val="00365E11"/>
    <w:rsid w:val="0036679B"/>
    <w:rsid w:val="00370BFC"/>
    <w:rsid w:val="00372FD2"/>
    <w:rsid w:val="00375561"/>
    <w:rsid w:val="00376863"/>
    <w:rsid w:val="00380667"/>
    <w:rsid w:val="0038315E"/>
    <w:rsid w:val="00383D6D"/>
    <w:rsid w:val="00384A45"/>
    <w:rsid w:val="00384F82"/>
    <w:rsid w:val="0039315D"/>
    <w:rsid w:val="00394457"/>
    <w:rsid w:val="003A0D86"/>
    <w:rsid w:val="003A323F"/>
    <w:rsid w:val="003A34E3"/>
    <w:rsid w:val="003A6CFD"/>
    <w:rsid w:val="003B3C26"/>
    <w:rsid w:val="003B4067"/>
    <w:rsid w:val="003B4325"/>
    <w:rsid w:val="003D23A5"/>
    <w:rsid w:val="003D471E"/>
    <w:rsid w:val="003D5EE6"/>
    <w:rsid w:val="003D643F"/>
    <w:rsid w:val="003E3681"/>
    <w:rsid w:val="003F1E72"/>
    <w:rsid w:val="003F321A"/>
    <w:rsid w:val="003F6C6D"/>
    <w:rsid w:val="00400A2B"/>
    <w:rsid w:val="0040406C"/>
    <w:rsid w:val="00404710"/>
    <w:rsid w:val="00404A2A"/>
    <w:rsid w:val="00406C20"/>
    <w:rsid w:val="00411F68"/>
    <w:rsid w:val="004224DC"/>
    <w:rsid w:val="0042497B"/>
    <w:rsid w:val="00433E3B"/>
    <w:rsid w:val="004357F5"/>
    <w:rsid w:val="00442980"/>
    <w:rsid w:val="00443C1F"/>
    <w:rsid w:val="004444EA"/>
    <w:rsid w:val="00444EA5"/>
    <w:rsid w:val="004451D1"/>
    <w:rsid w:val="00446E92"/>
    <w:rsid w:val="00450767"/>
    <w:rsid w:val="004536D7"/>
    <w:rsid w:val="00453D30"/>
    <w:rsid w:val="00454318"/>
    <w:rsid w:val="00462C54"/>
    <w:rsid w:val="00463675"/>
    <w:rsid w:val="00467B32"/>
    <w:rsid w:val="0047241F"/>
    <w:rsid w:val="004747A1"/>
    <w:rsid w:val="00481657"/>
    <w:rsid w:val="00482F1D"/>
    <w:rsid w:val="004831A2"/>
    <w:rsid w:val="00485594"/>
    <w:rsid w:val="00485D39"/>
    <w:rsid w:val="0048619C"/>
    <w:rsid w:val="00487821"/>
    <w:rsid w:val="004958DF"/>
    <w:rsid w:val="00496A49"/>
    <w:rsid w:val="004970BB"/>
    <w:rsid w:val="00497F83"/>
    <w:rsid w:val="004A3349"/>
    <w:rsid w:val="004A68F3"/>
    <w:rsid w:val="004B141E"/>
    <w:rsid w:val="004B152B"/>
    <w:rsid w:val="004B15DA"/>
    <w:rsid w:val="004B1D55"/>
    <w:rsid w:val="004B2667"/>
    <w:rsid w:val="004B5FE2"/>
    <w:rsid w:val="004C0788"/>
    <w:rsid w:val="004C4578"/>
    <w:rsid w:val="004C603A"/>
    <w:rsid w:val="004C6AC8"/>
    <w:rsid w:val="004D2ECC"/>
    <w:rsid w:val="004D6343"/>
    <w:rsid w:val="004D7B11"/>
    <w:rsid w:val="004E1CF9"/>
    <w:rsid w:val="004E36CB"/>
    <w:rsid w:val="004E3996"/>
    <w:rsid w:val="004F21E2"/>
    <w:rsid w:val="004F6E63"/>
    <w:rsid w:val="00500172"/>
    <w:rsid w:val="00501867"/>
    <w:rsid w:val="00504695"/>
    <w:rsid w:val="005049A9"/>
    <w:rsid w:val="00504AC3"/>
    <w:rsid w:val="00507A06"/>
    <w:rsid w:val="00510071"/>
    <w:rsid w:val="00512089"/>
    <w:rsid w:val="00513B64"/>
    <w:rsid w:val="0051648B"/>
    <w:rsid w:val="00517C5A"/>
    <w:rsid w:val="00520C9D"/>
    <w:rsid w:val="00522BCF"/>
    <w:rsid w:val="00524CE0"/>
    <w:rsid w:val="00531874"/>
    <w:rsid w:val="005318CA"/>
    <w:rsid w:val="005340CB"/>
    <w:rsid w:val="00550452"/>
    <w:rsid w:val="00551DD3"/>
    <w:rsid w:val="00551DDE"/>
    <w:rsid w:val="005572BE"/>
    <w:rsid w:val="0055744F"/>
    <w:rsid w:val="00565CEE"/>
    <w:rsid w:val="005705DE"/>
    <w:rsid w:val="00571EC4"/>
    <w:rsid w:val="00574B25"/>
    <w:rsid w:val="00580450"/>
    <w:rsid w:val="00585572"/>
    <w:rsid w:val="00587148"/>
    <w:rsid w:val="00593B1B"/>
    <w:rsid w:val="0059538C"/>
    <w:rsid w:val="005A7CCB"/>
    <w:rsid w:val="005B0302"/>
    <w:rsid w:val="005B1D91"/>
    <w:rsid w:val="005B1F2D"/>
    <w:rsid w:val="005C0F0E"/>
    <w:rsid w:val="005C2D03"/>
    <w:rsid w:val="005C4A79"/>
    <w:rsid w:val="005C4DA9"/>
    <w:rsid w:val="005C55BC"/>
    <w:rsid w:val="005D0450"/>
    <w:rsid w:val="005E155D"/>
    <w:rsid w:val="005E15D7"/>
    <w:rsid w:val="005F18F4"/>
    <w:rsid w:val="005F2D53"/>
    <w:rsid w:val="005F48BE"/>
    <w:rsid w:val="00601155"/>
    <w:rsid w:val="00602C22"/>
    <w:rsid w:val="0061142D"/>
    <w:rsid w:val="00613FA7"/>
    <w:rsid w:val="006222FA"/>
    <w:rsid w:val="00623B64"/>
    <w:rsid w:val="00626E9F"/>
    <w:rsid w:val="00632364"/>
    <w:rsid w:val="00640D4B"/>
    <w:rsid w:val="0064141B"/>
    <w:rsid w:val="00641A08"/>
    <w:rsid w:val="00645CB7"/>
    <w:rsid w:val="006502C5"/>
    <w:rsid w:val="0065130D"/>
    <w:rsid w:val="006621F3"/>
    <w:rsid w:val="006641D4"/>
    <w:rsid w:val="006660AB"/>
    <w:rsid w:val="00677075"/>
    <w:rsid w:val="006918D4"/>
    <w:rsid w:val="00691B56"/>
    <w:rsid w:val="0069483C"/>
    <w:rsid w:val="00694957"/>
    <w:rsid w:val="0069535B"/>
    <w:rsid w:val="006A18BB"/>
    <w:rsid w:val="006A427E"/>
    <w:rsid w:val="006A74BA"/>
    <w:rsid w:val="006A7E80"/>
    <w:rsid w:val="006B054D"/>
    <w:rsid w:val="006B17C9"/>
    <w:rsid w:val="006C2605"/>
    <w:rsid w:val="006C3512"/>
    <w:rsid w:val="006C470F"/>
    <w:rsid w:val="006C719A"/>
    <w:rsid w:val="006C7871"/>
    <w:rsid w:val="006D1718"/>
    <w:rsid w:val="006D5B3D"/>
    <w:rsid w:val="006E0B82"/>
    <w:rsid w:val="006E0CCD"/>
    <w:rsid w:val="006E56DF"/>
    <w:rsid w:val="006E5F01"/>
    <w:rsid w:val="006F03FE"/>
    <w:rsid w:val="006F0CB7"/>
    <w:rsid w:val="007028A9"/>
    <w:rsid w:val="00703D42"/>
    <w:rsid w:val="00703DEE"/>
    <w:rsid w:val="00707169"/>
    <w:rsid w:val="00707B08"/>
    <w:rsid w:val="00707E73"/>
    <w:rsid w:val="00713B6A"/>
    <w:rsid w:val="00724416"/>
    <w:rsid w:val="00725582"/>
    <w:rsid w:val="007255F3"/>
    <w:rsid w:val="00726795"/>
    <w:rsid w:val="00727B67"/>
    <w:rsid w:val="007332A5"/>
    <w:rsid w:val="00737285"/>
    <w:rsid w:val="00737711"/>
    <w:rsid w:val="007444B9"/>
    <w:rsid w:val="00747B8E"/>
    <w:rsid w:val="007510A7"/>
    <w:rsid w:val="0075170B"/>
    <w:rsid w:val="007524CC"/>
    <w:rsid w:val="00755B0A"/>
    <w:rsid w:val="00755DB0"/>
    <w:rsid w:val="00757CD1"/>
    <w:rsid w:val="00762673"/>
    <w:rsid w:val="00763AF6"/>
    <w:rsid w:val="00784073"/>
    <w:rsid w:val="007848B2"/>
    <w:rsid w:val="00785C24"/>
    <w:rsid w:val="007860BD"/>
    <w:rsid w:val="007861FA"/>
    <w:rsid w:val="00790608"/>
    <w:rsid w:val="007924C1"/>
    <w:rsid w:val="007976AB"/>
    <w:rsid w:val="007A0D67"/>
    <w:rsid w:val="007A2420"/>
    <w:rsid w:val="007B30B0"/>
    <w:rsid w:val="007B48AA"/>
    <w:rsid w:val="007B631C"/>
    <w:rsid w:val="007B7B4F"/>
    <w:rsid w:val="007C1109"/>
    <w:rsid w:val="007C31F2"/>
    <w:rsid w:val="007C6537"/>
    <w:rsid w:val="007D1EA8"/>
    <w:rsid w:val="007F1088"/>
    <w:rsid w:val="007F1B6B"/>
    <w:rsid w:val="007F44C1"/>
    <w:rsid w:val="007F4E2A"/>
    <w:rsid w:val="007F5D5C"/>
    <w:rsid w:val="007F738C"/>
    <w:rsid w:val="0080323A"/>
    <w:rsid w:val="008041A8"/>
    <w:rsid w:val="00804EE5"/>
    <w:rsid w:val="00811011"/>
    <w:rsid w:val="00813D3F"/>
    <w:rsid w:val="00815AA6"/>
    <w:rsid w:val="00816BE3"/>
    <w:rsid w:val="00837C5F"/>
    <w:rsid w:val="008419E7"/>
    <w:rsid w:val="00843F14"/>
    <w:rsid w:val="00844C54"/>
    <w:rsid w:val="00851370"/>
    <w:rsid w:val="008569CA"/>
    <w:rsid w:val="00857A2A"/>
    <w:rsid w:val="00860A2C"/>
    <w:rsid w:val="00865EE6"/>
    <w:rsid w:val="008667F3"/>
    <w:rsid w:val="00873DBB"/>
    <w:rsid w:val="00877CD2"/>
    <w:rsid w:val="00877E40"/>
    <w:rsid w:val="0088069A"/>
    <w:rsid w:val="00880918"/>
    <w:rsid w:val="00880C51"/>
    <w:rsid w:val="00881C98"/>
    <w:rsid w:val="0088227F"/>
    <w:rsid w:val="008845EC"/>
    <w:rsid w:val="0089618E"/>
    <w:rsid w:val="00896571"/>
    <w:rsid w:val="008A3154"/>
    <w:rsid w:val="008A42A6"/>
    <w:rsid w:val="008A44D7"/>
    <w:rsid w:val="008A77C6"/>
    <w:rsid w:val="008B19BA"/>
    <w:rsid w:val="008B4711"/>
    <w:rsid w:val="008B4A6B"/>
    <w:rsid w:val="008B7CB6"/>
    <w:rsid w:val="008B7DA9"/>
    <w:rsid w:val="008C6819"/>
    <w:rsid w:val="008D0955"/>
    <w:rsid w:val="008D2EF0"/>
    <w:rsid w:val="008D3192"/>
    <w:rsid w:val="008D5E1F"/>
    <w:rsid w:val="008E2ED0"/>
    <w:rsid w:val="008E486C"/>
    <w:rsid w:val="008E58EA"/>
    <w:rsid w:val="008F00BF"/>
    <w:rsid w:val="0090049D"/>
    <w:rsid w:val="0090102A"/>
    <w:rsid w:val="0090762F"/>
    <w:rsid w:val="009154F6"/>
    <w:rsid w:val="00917A51"/>
    <w:rsid w:val="0092336E"/>
    <w:rsid w:val="00924E31"/>
    <w:rsid w:val="0092533F"/>
    <w:rsid w:val="00935966"/>
    <w:rsid w:val="00937B44"/>
    <w:rsid w:val="00941E28"/>
    <w:rsid w:val="009447B4"/>
    <w:rsid w:val="009452EC"/>
    <w:rsid w:val="00946BF8"/>
    <w:rsid w:val="009472AD"/>
    <w:rsid w:val="00951787"/>
    <w:rsid w:val="0096171C"/>
    <w:rsid w:val="0096566D"/>
    <w:rsid w:val="0096761A"/>
    <w:rsid w:val="009711F3"/>
    <w:rsid w:val="00971FA6"/>
    <w:rsid w:val="00977548"/>
    <w:rsid w:val="00985F0C"/>
    <w:rsid w:val="00990336"/>
    <w:rsid w:val="00991C4D"/>
    <w:rsid w:val="00994800"/>
    <w:rsid w:val="0099610A"/>
    <w:rsid w:val="009A2BC3"/>
    <w:rsid w:val="009B1037"/>
    <w:rsid w:val="009B5D7A"/>
    <w:rsid w:val="009B70C5"/>
    <w:rsid w:val="009C358E"/>
    <w:rsid w:val="009C483B"/>
    <w:rsid w:val="009C493E"/>
    <w:rsid w:val="009D0BEB"/>
    <w:rsid w:val="009D0EA5"/>
    <w:rsid w:val="009E05EE"/>
    <w:rsid w:val="009E2004"/>
    <w:rsid w:val="009E217F"/>
    <w:rsid w:val="009E3E61"/>
    <w:rsid w:val="009E5442"/>
    <w:rsid w:val="009F1B35"/>
    <w:rsid w:val="009F3487"/>
    <w:rsid w:val="009F4C6A"/>
    <w:rsid w:val="009F6109"/>
    <w:rsid w:val="009F7888"/>
    <w:rsid w:val="00A03715"/>
    <w:rsid w:val="00A07684"/>
    <w:rsid w:val="00A16700"/>
    <w:rsid w:val="00A17F35"/>
    <w:rsid w:val="00A247AE"/>
    <w:rsid w:val="00A25E79"/>
    <w:rsid w:val="00A25F1C"/>
    <w:rsid w:val="00A26681"/>
    <w:rsid w:val="00A301FB"/>
    <w:rsid w:val="00A322D2"/>
    <w:rsid w:val="00A34D6C"/>
    <w:rsid w:val="00A43232"/>
    <w:rsid w:val="00A52A31"/>
    <w:rsid w:val="00A558F6"/>
    <w:rsid w:val="00A62609"/>
    <w:rsid w:val="00A66853"/>
    <w:rsid w:val="00A67CC7"/>
    <w:rsid w:val="00A71B10"/>
    <w:rsid w:val="00A74B0E"/>
    <w:rsid w:val="00A76B2D"/>
    <w:rsid w:val="00A76D41"/>
    <w:rsid w:val="00A77F9C"/>
    <w:rsid w:val="00A833A6"/>
    <w:rsid w:val="00A90248"/>
    <w:rsid w:val="00AA31E4"/>
    <w:rsid w:val="00AA3ACA"/>
    <w:rsid w:val="00AA557B"/>
    <w:rsid w:val="00AB2482"/>
    <w:rsid w:val="00AB37DA"/>
    <w:rsid w:val="00AB79CE"/>
    <w:rsid w:val="00AC0149"/>
    <w:rsid w:val="00AC0DD6"/>
    <w:rsid w:val="00AC1C84"/>
    <w:rsid w:val="00AC35AD"/>
    <w:rsid w:val="00AC502A"/>
    <w:rsid w:val="00AC5298"/>
    <w:rsid w:val="00AC6E1A"/>
    <w:rsid w:val="00AD1510"/>
    <w:rsid w:val="00AD37FC"/>
    <w:rsid w:val="00AD4C47"/>
    <w:rsid w:val="00AE26C8"/>
    <w:rsid w:val="00AE29DB"/>
    <w:rsid w:val="00B01476"/>
    <w:rsid w:val="00B01B24"/>
    <w:rsid w:val="00B02573"/>
    <w:rsid w:val="00B048DA"/>
    <w:rsid w:val="00B04D34"/>
    <w:rsid w:val="00B054DB"/>
    <w:rsid w:val="00B06456"/>
    <w:rsid w:val="00B10351"/>
    <w:rsid w:val="00B128FA"/>
    <w:rsid w:val="00B1429E"/>
    <w:rsid w:val="00B167BA"/>
    <w:rsid w:val="00B22252"/>
    <w:rsid w:val="00B26DDD"/>
    <w:rsid w:val="00B2708B"/>
    <w:rsid w:val="00B32D7A"/>
    <w:rsid w:val="00B33928"/>
    <w:rsid w:val="00B40D9A"/>
    <w:rsid w:val="00B42F3B"/>
    <w:rsid w:val="00B47F1C"/>
    <w:rsid w:val="00B56275"/>
    <w:rsid w:val="00B630E6"/>
    <w:rsid w:val="00B63163"/>
    <w:rsid w:val="00B6361C"/>
    <w:rsid w:val="00B6403E"/>
    <w:rsid w:val="00B642E8"/>
    <w:rsid w:val="00B6661C"/>
    <w:rsid w:val="00B672F4"/>
    <w:rsid w:val="00B67E6A"/>
    <w:rsid w:val="00B762E6"/>
    <w:rsid w:val="00B8143F"/>
    <w:rsid w:val="00B85A27"/>
    <w:rsid w:val="00B86EA0"/>
    <w:rsid w:val="00B86F8C"/>
    <w:rsid w:val="00B96606"/>
    <w:rsid w:val="00BA271B"/>
    <w:rsid w:val="00BA2E6C"/>
    <w:rsid w:val="00BA5BEC"/>
    <w:rsid w:val="00BB4987"/>
    <w:rsid w:val="00BC0F94"/>
    <w:rsid w:val="00BC291B"/>
    <w:rsid w:val="00BC6EF7"/>
    <w:rsid w:val="00BD1043"/>
    <w:rsid w:val="00BD26B4"/>
    <w:rsid w:val="00BE11FE"/>
    <w:rsid w:val="00BE26AE"/>
    <w:rsid w:val="00BE4E61"/>
    <w:rsid w:val="00BF427A"/>
    <w:rsid w:val="00BF76AB"/>
    <w:rsid w:val="00C00E98"/>
    <w:rsid w:val="00C0234F"/>
    <w:rsid w:val="00C05E0E"/>
    <w:rsid w:val="00C0731A"/>
    <w:rsid w:val="00C150CE"/>
    <w:rsid w:val="00C208B3"/>
    <w:rsid w:val="00C229DF"/>
    <w:rsid w:val="00C24A81"/>
    <w:rsid w:val="00C27635"/>
    <w:rsid w:val="00C31589"/>
    <w:rsid w:val="00C32580"/>
    <w:rsid w:val="00C36F1D"/>
    <w:rsid w:val="00C437C0"/>
    <w:rsid w:val="00C46511"/>
    <w:rsid w:val="00C46AAD"/>
    <w:rsid w:val="00C47792"/>
    <w:rsid w:val="00C50259"/>
    <w:rsid w:val="00C57880"/>
    <w:rsid w:val="00C633DA"/>
    <w:rsid w:val="00C72D0F"/>
    <w:rsid w:val="00C803AF"/>
    <w:rsid w:val="00C83233"/>
    <w:rsid w:val="00C86801"/>
    <w:rsid w:val="00C92A9A"/>
    <w:rsid w:val="00C9373D"/>
    <w:rsid w:val="00C94754"/>
    <w:rsid w:val="00C965AD"/>
    <w:rsid w:val="00CA03C1"/>
    <w:rsid w:val="00CA05AA"/>
    <w:rsid w:val="00CA1687"/>
    <w:rsid w:val="00CA59F0"/>
    <w:rsid w:val="00CA5F93"/>
    <w:rsid w:val="00CA6BAA"/>
    <w:rsid w:val="00CB5BBA"/>
    <w:rsid w:val="00CC045C"/>
    <w:rsid w:val="00CC441F"/>
    <w:rsid w:val="00CC69A2"/>
    <w:rsid w:val="00CE0A62"/>
    <w:rsid w:val="00CF0B2D"/>
    <w:rsid w:val="00CF7629"/>
    <w:rsid w:val="00CF781B"/>
    <w:rsid w:val="00D000E3"/>
    <w:rsid w:val="00D01AE5"/>
    <w:rsid w:val="00D0222F"/>
    <w:rsid w:val="00D0566B"/>
    <w:rsid w:val="00D05F06"/>
    <w:rsid w:val="00D101E3"/>
    <w:rsid w:val="00D10635"/>
    <w:rsid w:val="00D133B8"/>
    <w:rsid w:val="00D16328"/>
    <w:rsid w:val="00D17E92"/>
    <w:rsid w:val="00D25C14"/>
    <w:rsid w:val="00D30786"/>
    <w:rsid w:val="00D32539"/>
    <w:rsid w:val="00D4147F"/>
    <w:rsid w:val="00D453E9"/>
    <w:rsid w:val="00D46CA2"/>
    <w:rsid w:val="00D47563"/>
    <w:rsid w:val="00D50A0C"/>
    <w:rsid w:val="00D51C76"/>
    <w:rsid w:val="00D5439D"/>
    <w:rsid w:val="00D546EE"/>
    <w:rsid w:val="00D5653D"/>
    <w:rsid w:val="00D57C0B"/>
    <w:rsid w:val="00D63D2B"/>
    <w:rsid w:val="00D66F2F"/>
    <w:rsid w:val="00D67C5A"/>
    <w:rsid w:val="00D67D65"/>
    <w:rsid w:val="00D70552"/>
    <w:rsid w:val="00D73AD0"/>
    <w:rsid w:val="00D762DA"/>
    <w:rsid w:val="00D85298"/>
    <w:rsid w:val="00D874B8"/>
    <w:rsid w:val="00D943F7"/>
    <w:rsid w:val="00D96A2F"/>
    <w:rsid w:val="00DB2258"/>
    <w:rsid w:val="00DB3A27"/>
    <w:rsid w:val="00DB51DB"/>
    <w:rsid w:val="00DB553F"/>
    <w:rsid w:val="00DB707B"/>
    <w:rsid w:val="00DB76FA"/>
    <w:rsid w:val="00DC155C"/>
    <w:rsid w:val="00DC1BB0"/>
    <w:rsid w:val="00DC5548"/>
    <w:rsid w:val="00DC76C4"/>
    <w:rsid w:val="00DD1E8D"/>
    <w:rsid w:val="00DE13BD"/>
    <w:rsid w:val="00DE50F6"/>
    <w:rsid w:val="00DE5D5E"/>
    <w:rsid w:val="00DE63A0"/>
    <w:rsid w:val="00DE68E6"/>
    <w:rsid w:val="00DF1C49"/>
    <w:rsid w:val="00DF45AE"/>
    <w:rsid w:val="00DF7EF7"/>
    <w:rsid w:val="00E01554"/>
    <w:rsid w:val="00E05875"/>
    <w:rsid w:val="00E062CB"/>
    <w:rsid w:val="00E0697B"/>
    <w:rsid w:val="00E20C45"/>
    <w:rsid w:val="00E24DF9"/>
    <w:rsid w:val="00E307CA"/>
    <w:rsid w:val="00E36AAE"/>
    <w:rsid w:val="00E40E41"/>
    <w:rsid w:val="00E45FBE"/>
    <w:rsid w:val="00E4766D"/>
    <w:rsid w:val="00E4769F"/>
    <w:rsid w:val="00E478B5"/>
    <w:rsid w:val="00E50EE2"/>
    <w:rsid w:val="00E51BB7"/>
    <w:rsid w:val="00E54A71"/>
    <w:rsid w:val="00E551E1"/>
    <w:rsid w:val="00E57AE2"/>
    <w:rsid w:val="00E65C60"/>
    <w:rsid w:val="00E71F65"/>
    <w:rsid w:val="00E72AF0"/>
    <w:rsid w:val="00E74506"/>
    <w:rsid w:val="00E82B81"/>
    <w:rsid w:val="00E82C57"/>
    <w:rsid w:val="00E831BD"/>
    <w:rsid w:val="00E8791C"/>
    <w:rsid w:val="00E87A96"/>
    <w:rsid w:val="00E90B9C"/>
    <w:rsid w:val="00E912B2"/>
    <w:rsid w:val="00E93BFA"/>
    <w:rsid w:val="00E94F9D"/>
    <w:rsid w:val="00E955B9"/>
    <w:rsid w:val="00E97ABE"/>
    <w:rsid w:val="00EA2EE2"/>
    <w:rsid w:val="00EA6572"/>
    <w:rsid w:val="00EA6C0C"/>
    <w:rsid w:val="00EB2079"/>
    <w:rsid w:val="00EC0D53"/>
    <w:rsid w:val="00EC41EB"/>
    <w:rsid w:val="00EC44C3"/>
    <w:rsid w:val="00EC71BF"/>
    <w:rsid w:val="00EC765D"/>
    <w:rsid w:val="00EC7AF0"/>
    <w:rsid w:val="00ED538B"/>
    <w:rsid w:val="00ED72FE"/>
    <w:rsid w:val="00EE3789"/>
    <w:rsid w:val="00EE56D9"/>
    <w:rsid w:val="00EF7196"/>
    <w:rsid w:val="00F00DD6"/>
    <w:rsid w:val="00F046DD"/>
    <w:rsid w:val="00F06097"/>
    <w:rsid w:val="00F102C4"/>
    <w:rsid w:val="00F146B6"/>
    <w:rsid w:val="00F15446"/>
    <w:rsid w:val="00F20C35"/>
    <w:rsid w:val="00F228F4"/>
    <w:rsid w:val="00F35636"/>
    <w:rsid w:val="00F37809"/>
    <w:rsid w:val="00F37AE2"/>
    <w:rsid w:val="00F43179"/>
    <w:rsid w:val="00F45FAF"/>
    <w:rsid w:val="00F5154D"/>
    <w:rsid w:val="00F52966"/>
    <w:rsid w:val="00F622BC"/>
    <w:rsid w:val="00F659BA"/>
    <w:rsid w:val="00F65C80"/>
    <w:rsid w:val="00F74832"/>
    <w:rsid w:val="00F75109"/>
    <w:rsid w:val="00F75357"/>
    <w:rsid w:val="00F753C3"/>
    <w:rsid w:val="00F81245"/>
    <w:rsid w:val="00F8262A"/>
    <w:rsid w:val="00F83DD0"/>
    <w:rsid w:val="00F853C8"/>
    <w:rsid w:val="00F94828"/>
    <w:rsid w:val="00FA51CA"/>
    <w:rsid w:val="00FA6CBC"/>
    <w:rsid w:val="00FA7715"/>
    <w:rsid w:val="00FB77CA"/>
    <w:rsid w:val="00FC3059"/>
    <w:rsid w:val="00FC3EE2"/>
    <w:rsid w:val="00FC3FC9"/>
    <w:rsid w:val="00FC638C"/>
    <w:rsid w:val="00FD114F"/>
    <w:rsid w:val="00FD1636"/>
    <w:rsid w:val="00FD16EF"/>
    <w:rsid w:val="00FD1FA7"/>
    <w:rsid w:val="00FD2097"/>
    <w:rsid w:val="00FD2BC7"/>
    <w:rsid w:val="00FD478D"/>
    <w:rsid w:val="00FD4814"/>
    <w:rsid w:val="00FD5EC8"/>
    <w:rsid w:val="00FE3CE5"/>
    <w:rsid w:val="00FE5D8B"/>
    <w:rsid w:val="00FE6E78"/>
    <w:rsid w:val="00FF046F"/>
    <w:rsid w:val="00FF0BD5"/>
    <w:rsid w:val="00FF2AD4"/>
    <w:rsid w:val="00FF2FCC"/>
    <w:rsid w:val="00FF3710"/>
    <w:rsid w:val="00FF60D3"/>
    <w:rsid w:val="00FF621F"/>
    <w:rsid w:val="00FF6D8C"/>
    <w:rsid w:val="031C4ACC"/>
    <w:rsid w:val="0587BC92"/>
    <w:rsid w:val="0E6B35AB"/>
    <w:rsid w:val="24D327EA"/>
    <w:rsid w:val="289C3E6E"/>
    <w:rsid w:val="2A9EA6B2"/>
    <w:rsid w:val="426AD98B"/>
    <w:rsid w:val="468CD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26726"/>
  <w15:docId w15:val="{FFEC823A-9B0F-47D7-A59A-7574FA9E03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36D7"/>
    <w:rPr>
      <w:sz w:val="24"/>
      <w:szCs w:val="24"/>
    </w:rPr>
  </w:style>
  <w:style w:type="paragraph" w:styleId="Heading1">
    <w:name w:val="heading 1"/>
    <w:basedOn w:val="Normal"/>
    <w:next w:val="Normal"/>
    <w:rsid w:val="00F5296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047B32"/>
    <w:pPr>
      <w:keepNext/>
      <w:spacing w:before="240" w:after="60"/>
      <w:outlineLvl w:val="1"/>
    </w:pPr>
    <w:rPr>
      <w:rFonts w:ascii="Cambria" w:hAnsi="Cambria"/>
      <w:b/>
      <w:bCs/>
      <w:i/>
      <w:iCs/>
      <w:sz w:val="28"/>
      <w:szCs w:val="28"/>
    </w:rPr>
  </w:style>
  <w:style w:type="paragraph" w:styleId="Heading3">
    <w:name w:val="heading 3"/>
    <w:basedOn w:val="Normal"/>
    <w:next w:val="Normal"/>
    <w:rsid w:val="00F52966"/>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47B32"/>
    <w:pPr>
      <w:keepNext/>
      <w:spacing w:before="240" w:after="60"/>
      <w:outlineLvl w:val="3"/>
    </w:pPr>
    <w:rPr>
      <w:rFonts w:ascii="Calibri" w:hAnsi="Calibri"/>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37AE2"/>
    <w:rPr>
      <w:rFonts w:ascii="Calibri" w:hAnsi="Calibri"/>
      <w:sz w:val="22"/>
      <w:szCs w:val="22"/>
    </w:rPr>
  </w:style>
  <w:style w:type="paragraph" w:styleId="BodyText">
    <w:name w:val="Body Text"/>
    <w:basedOn w:val="Normal"/>
    <w:rsid w:val="00F52966"/>
    <w:pPr>
      <w:spacing w:after="120"/>
    </w:pPr>
  </w:style>
  <w:style w:type="paragraph" w:styleId="Caption">
    <w:name w:val="caption"/>
    <w:basedOn w:val="Normal"/>
    <w:next w:val="Normal"/>
    <w:link w:val="CaptionChar"/>
    <w:rsid w:val="00F52966"/>
    <w:rPr>
      <w:b/>
      <w:bCs/>
      <w:sz w:val="20"/>
      <w:szCs w:val="20"/>
    </w:rPr>
  </w:style>
  <w:style w:type="paragraph" w:styleId="References" w:customStyle="1">
    <w:name w:val="References"/>
    <w:basedOn w:val="BodyText"/>
    <w:rsid w:val="00F52966"/>
    <w:pPr>
      <w:ind w:left="720" w:hanging="720"/>
    </w:pPr>
  </w:style>
  <w:style w:type="paragraph" w:styleId="Header">
    <w:name w:val="header"/>
    <w:basedOn w:val="Normal"/>
    <w:rsid w:val="00E551E1"/>
    <w:pPr>
      <w:tabs>
        <w:tab w:val="center" w:pos="4320"/>
        <w:tab w:val="right" w:pos="8640"/>
      </w:tabs>
    </w:pPr>
  </w:style>
  <w:style w:type="paragraph" w:styleId="Footer">
    <w:name w:val="footer"/>
    <w:basedOn w:val="Normal"/>
    <w:link w:val="FooterChar"/>
    <w:uiPriority w:val="99"/>
    <w:rsid w:val="00E551E1"/>
    <w:pPr>
      <w:tabs>
        <w:tab w:val="center" w:pos="4320"/>
        <w:tab w:val="right" w:pos="8640"/>
      </w:tabs>
    </w:pPr>
  </w:style>
  <w:style w:type="character" w:styleId="PageNumber">
    <w:name w:val="page number"/>
    <w:uiPriority w:val="99"/>
    <w:unhideWhenUsed/>
    <w:rsid w:val="00047B32"/>
    <w:rPr>
      <w:color w:val="000000"/>
    </w:rPr>
  </w:style>
  <w:style w:type="character" w:styleId="CommentReference">
    <w:name w:val="annotation reference"/>
    <w:semiHidden/>
    <w:rsid w:val="001C1420"/>
    <w:rPr>
      <w:sz w:val="16"/>
      <w:szCs w:val="16"/>
    </w:rPr>
  </w:style>
  <w:style w:type="paragraph" w:styleId="CommentText">
    <w:name w:val="annotation text"/>
    <w:basedOn w:val="Normal"/>
    <w:semiHidden/>
    <w:rsid w:val="001C1420"/>
    <w:rPr>
      <w:sz w:val="20"/>
      <w:szCs w:val="20"/>
    </w:rPr>
  </w:style>
  <w:style w:type="paragraph" w:styleId="BalloonText">
    <w:name w:val="Balloon Text"/>
    <w:basedOn w:val="Normal"/>
    <w:semiHidden/>
    <w:rsid w:val="001C1420"/>
    <w:rPr>
      <w:rFonts w:ascii="Tahoma" w:hAnsi="Tahoma" w:cs="Tahoma"/>
      <w:sz w:val="16"/>
      <w:szCs w:val="16"/>
    </w:rPr>
  </w:style>
  <w:style w:type="character" w:styleId="CaptionChar" w:customStyle="1">
    <w:name w:val="Caption Char"/>
    <w:link w:val="Caption"/>
    <w:rsid w:val="001C1420"/>
    <w:rPr>
      <w:b/>
      <w:bCs/>
      <w:lang w:val="en-US" w:eastAsia="en-US" w:bidi="ar-SA"/>
    </w:rPr>
  </w:style>
  <w:style w:type="character" w:styleId="Hyperlink">
    <w:name w:val="Hyperlink"/>
    <w:rsid w:val="001C1420"/>
    <w:rPr>
      <w:color w:val="0000FF"/>
      <w:u w:val="single"/>
    </w:rPr>
  </w:style>
  <w:style w:type="paragraph" w:styleId="CommentSubject">
    <w:name w:val="annotation subject"/>
    <w:basedOn w:val="CommentText"/>
    <w:next w:val="CommentText"/>
    <w:semiHidden/>
    <w:rsid w:val="00C437C0"/>
    <w:rPr>
      <w:b/>
      <w:bCs/>
    </w:rPr>
  </w:style>
  <w:style w:type="paragraph" w:styleId="Figure" w:customStyle="1">
    <w:name w:val="Figure"/>
    <w:basedOn w:val="Normal"/>
    <w:link w:val="FigureChar"/>
    <w:qFormat/>
    <w:rsid w:val="004536D7"/>
    <w:pPr>
      <w:ind w:left="720" w:firstLine="720"/>
    </w:pPr>
    <w:rPr>
      <w:rFonts w:ascii="Arial" w:hAnsi="Arial" w:cs="Arial"/>
      <w:sz w:val="20"/>
    </w:rPr>
  </w:style>
  <w:style w:type="character" w:styleId="FigureChar" w:customStyle="1">
    <w:name w:val="Figure Char"/>
    <w:link w:val="Figure"/>
    <w:rsid w:val="004536D7"/>
    <w:rPr>
      <w:rFonts w:ascii="Arial" w:hAnsi="Arial" w:cs="Arial"/>
      <w:szCs w:val="24"/>
    </w:rPr>
  </w:style>
  <w:style w:type="character" w:styleId="FooterChar" w:customStyle="1">
    <w:name w:val="Footer Char"/>
    <w:link w:val="Footer"/>
    <w:uiPriority w:val="99"/>
    <w:rsid w:val="004536D7"/>
    <w:rPr>
      <w:sz w:val="24"/>
      <w:szCs w:val="24"/>
    </w:rPr>
  </w:style>
  <w:style w:type="paragraph" w:styleId="Default" w:customStyle="1">
    <w:name w:val="Default"/>
    <w:rsid w:val="00145752"/>
    <w:pPr>
      <w:autoSpaceDE w:val="0"/>
      <w:autoSpaceDN w:val="0"/>
      <w:adjustRightInd w:val="0"/>
    </w:pPr>
    <w:rPr>
      <w:color w:val="000000"/>
      <w:sz w:val="24"/>
      <w:szCs w:val="24"/>
    </w:rPr>
  </w:style>
  <w:style w:type="paragraph" w:styleId="nrpsBannerline1" w:customStyle="1">
    <w:name w:val="nrps Banner line 1"/>
    <w:link w:val="nrpsBannerline1Char"/>
    <w:semiHidden/>
    <w:locked/>
    <w:rsid w:val="00047B32"/>
    <w:pPr>
      <w:spacing w:before="120"/>
      <w:ind w:left="115"/>
    </w:pPr>
    <w:rPr>
      <w:rFonts w:ascii="Arial" w:hAnsi="Arial"/>
      <w:b/>
      <w:bCs/>
      <w:color w:val="000000"/>
      <w:sz w:val="16"/>
    </w:rPr>
  </w:style>
  <w:style w:type="paragraph" w:styleId="nrpsBannerline2" w:customStyle="1">
    <w:name w:val="nrps Banner line 2"/>
    <w:link w:val="nrpsBannerline2Char"/>
    <w:semiHidden/>
    <w:locked/>
    <w:rsid w:val="00047B32"/>
    <w:pPr>
      <w:ind w:left="115"/>
    </w:pPr>
    <w:rPr>
      <w:rFonts w:ascii="Arial" w:hAnsi="Arial"/>
      <w:b/>
      <w:bCs/>
      <w:sz w:val="16"/>
      <w:szCs w:val="24"/>
    </w:rPr>
  </w:style>
  <w:style w:type="paragraph" w:styleId="nrpsBannerline3" w:customStyle="1">
    <w:name w:val="nrps Banner line 3"/>
    <w:link w:val="nrpsBannerline3Char"/>
    <w:semiHidden/>
    <w:qFormat/>
    <w:locked/>
    <w:rsid w:val="00047B32"/>
    <w:pPr>
      <w:ind w:left="115"/>
    </w:pPr>
    <w:rPr>
      <w:rFonts w:ascii="Arial" w:hAnsi="Arial"/>
      <w:b/>
      <w:bCs/>
      <w:color w:val="000000"/>
      <w:sz w:val="16"/>
    </w:rPr>
  </w:style>
  <w:style w:type="paragraph" w:styleId="nrpsLogo" w:customStyle="1">
    <w:name w:val="nrps Logo"/>
    <w:basedOn w:val="Normal"/>
    <w:rsid w:val="00047B32"/>
    <w:pPr>
      <w:spacing w:before="80" w:after="80"/>
      <w:ind w:right="115"/>
      <w:jc w:val="right"/>
    </w:pPr>
    <w:rPr>
      <w:color w:val="000000"/>
      <w:szCs w:val="20"/>
    </w:rPr>
  </w:style>
  <w:style w:type="paragraph" w:styleId="nrpsSOPTitle" w:customStyle="1">
    <w:name w:val="nrps SOP Title"/>
    <w:basedOn w:val="Normal"/>
    <w:link w:val="nrpsSOPTitleChar"/>
    <w:qFormat/>
    <w:rsid w:val="005D0450"/>
    <w:pPr>
      <w:keepNext/>
      <w:keepLines/>
      <w:outlineLvl w:val="0"/>
    </w:pPr>
    <w:rPr>
      <w:rFonts w:ascii="Arial" w:hAnsi="Arial"/>
      <w:b/>
      <w:bCs/>
      <w:sz w:val="28"/>
      <w:szCs w:val="28"/>
    </w:rPr>
  </w:style>
  <w:style w:type="character" w:styleId="nrpsSOPTitleChar" w:customStyle="1">
    <w:name w:val="nrps SOP Title Char"/>
    <w:link w:val="nrpsSOPTitle"/>
    <w:rsid w:val="005D0450"/>
    <w:rPr>
      <w:rFonts w:ascii="Arial" w:hAnsi="Arial"/>
      <w:b/>
      <w:bCs/>
      <w:sz w:val="28"/>
      <w:szCs w:val="28"/>
    </w:rPr>
  </w:style>
  <w:style w:type="character" w:styleId="nrpsBannerline1Char" w:customStyle="1">
    <w:name w:val="nrps Banner line 1 Char"/>
    <w:link w:val="nrpsBannerline1"/>
    <w:semiHidden/>
    <w:rsid w:val="00047B32"/>
    <w:rPr>
      <w:rFonts w:ascii="Arial" w:hAnsi="Arial"/>
      <w:b/>
      <w:bCs/>
      <w:color w:val="000000"/>
      <w:sz w:val="16"/>
    </w:rPr>
  </w:style>
  <w:style w:type="character" w:styleId="nrpsBannerline2Char" w:customStyle="1">
    <w:name w:val="nrps Banner line 2 Char"/>
    <w:link w:val="nrpsBannerline2"/>
    <w:semiHidden/>
    <w:rsid w:val="00047B32"/>
    <w:rPr>
      <w:rFonts w:ascii="Arial" w:hAnsi="Arial"/>
      <w:b/>
      <w:bCs/>
      <w:sz w:val="16"/>
      <w:szCs w:val="24"/>
    </w:rPr>
  </w:style>
  <w:style w:type="character" w:styleId="nrpsBannerline3Char" w:customStyle="1">
    <w:name w:val="nrps Banner line 3 Char"/>
    <w:link w:val="nrpsBannerline3"/>
    <w:semiHidden/>
    <w:rsid w:val="00047B32"/>
    <w:rPr>
      <w:rFonts w:ascii="Arial" w:hAnsi="Arial"/>
      <w:b/>
      <w:bCs/>
      <w:color w:val="000000"/>
      <w:sz w:val="16"/>
    </w:rPr>
  </w:style>
  <w:style w:type="paragraph" w:styleId="nrpsSOPSecondOrderHeader" w:customStyle="1">
    <w:name w:val="nrps SOP Second Order Header"/>
    <w:basedOn w:val="Normal"/>
    <w:link w:val="nrpsSOPSecondOrderHeaderChar"/>
    <w:rsid w:val="005D0450"/>
    <w:pPr>
      <w:keepNext/>
      <w:outlineLvl w:val="1"/>
    </w:pPr>
    <w:rPr>
      <w:rFonts w:ascii="Arial" w:hAnsi="Arial" w:cs="Arial"/>
      <w:b/>
      <w:bCs/>
      <w:iCs/>
      <w:szCs w:val="28"/>
    </w:rPr>
  </w:style>
  <w:style w:type="character" w:styleId="nrpsSOPSecondOrderHeaderChar" w:customStyle="1">
    <w:name w:val="nrps SOP Second Order Header Char"/>
    <w:link w:val="nrpsSOPSecondOrderHeader"/>
    <w:rsid w:val="005D0450"/>
    <w:rPr>
      <w:rFonts w:ascii="Arial" w:hAnsi="Arial" w:cs="Arial"/>
      <w:b/>
      <w:bCs/>
      <w:iCs/>
      <w:sz w:val="24"/>
      <w:szCs w:val="28"/>
    </w:rPr>
  </w:style>
  <w:style w:type="paragraph" w:styleId="ListParagraph">
    <w:name w:val="List Paragraph"/>
    <w:basedOn w:val="Normal"/>
    <w:uiPriority w:val="34"/>
    <w:rsid w:val="00A25E79"/>
    <w:pPr>
      <w:ind w:left="720"/>
    </w:pPr>
  </w:style>
  <w:style w:type="paragraph" w:styleId="FootnoteText">
    <w:name w:val="footnote text"/>
    <w:basedOn w:val="Normal"/>
    <w:link w:val="FootnoteTextChar"/>
    <w:rsid w:val="00D63D2B"/>
    <w:rPr>
      <w:sz w:val="20"/>
      <w:szCs w:val="20"/>
    </w:rPr>
  </w:style>
  <w:style w:type="character" w:styleId="FootnoteTextChar" w:customStyle="1">
    <w:name w:val="Footnote Text Char"/>
    <w:basedOn w:val="DefaultParagraphFont"/>
    <w:link w:val="FootnoteText"/>
    <w:rsid w:val="00D63D2B"/>
  </w:style>
  <w:style w:type="character" w:styleId="FootnoteReference">
    <w:name w:val="footnote reference"/>
    <w:rsid w:val="00D63D2B"/>
    <w:rPr>
      <w:vertAlign w:val="superscript"/>
    </w:rPr>
  </w:style>
  <w:style w:type="paragraph" w:styleId="SOPSubtitle" w:customStyle="1">
    <w:name w:val="SOP Subtitle"/>
    <w:basedOn w:val="Normal"/>
    <w:link w:val="SOPSubtitleChar"/>
    <w:qFormat/>
    <w:rsid w:val="00047B32"/>
    <w:pPr>
      <w:keepNext/>
      <w:keepLines/>
      <w:spacing w:after="240"/>
      <w:ind w:right="864"/>
      <w:outlineLvl w:val="0"/>
    </w:pPr>
    <w:rPr>
      <w:rFonts w:ascii="Arial" w:hAnsi="Arial"/>
      <w:bCs/>
      <w:i/>
      <w:sz w:val="32"/>
      <w:szCs w:val="28"/>
    </w:rPr>
  </w:style>
  <w:style w:type="character" w:styleId="SOPSubtitleChar" w:customStyle="1">
    <w:name w:val="SOP Subtitle Char"/>
    <w:link w:val="SOPSubtitle"/>
    <w:rsid w:val="00047B32"/>
    <w:rPr>
      <w:rFonts w:ascii="Arial" w:hAnsi="Arial"/>
      <w:bCs/>
      <w:i/>
      <w:sz w:val="32"/>
      <w:szCs w:val="28"/>
    </w:rPr>
  </w:style>
  <w:style w:type="character" w:styleId="nrpsBackcoveraddress" w:customStyle="1">
    <w:name w:val="nrps Backcover address"/>
    <w:semiHidden/>
    <w:locked/>
    <w:rsid w:val="00047B32"/>
    <w:rPr>
      <w:rFonts w:ascii="Arial" w:hAnsi="Arial"/>
      <w:b w:val="0"/>
      <w:bCs/>
      <w:color w:val="000000"/>
      <w:sz w:val="18"/>
    </w:rPr>
  </w:style>
  <w:style w:type="paragraph" w:styleId="nrpsNormalsingleline" w:customStyle="1">
    <w:name w:val="nrps Normal single line"/>
    <w:qFormat/>
    <w:rsid w:val="00047B32"/>
    <w:pPr>
      <w:spacing w:line="276" w:lineRule="auto"/>
    </w:pPr>
    <w:rPr>
      <w:color w:val="000000"/>
      <w:sz w:val="23"/>
    </w:rPr>
  </w:style>
  <w:style w:type="paragraph" w:styleId="nrpsBannertop" w:customStyle="1">
    <w:name w:val="nrps Banner top"/>
    <w:basedOn w:val="nrpsNormalsingleline"/>
    <w:semiHidden/>
    <w:qFormat/>
    <w:locked/>
    <w:rsid w:val="00047B32"/>
    <w:pPr>
      <w:spacing w:line="240" w:lineRule="auto"/>
    </w:pPr>
    <w:rPr>
      <w:noProof/>
      <w:sz w:val="24"/>
    </w:rPr>
  </w:style>
  <w:style w:type="paragraph" w:styleId="nrpsNormal" w:customStyle="1">
    <w:name w:val="nrps Normal"/>
    <w:basedOn w:val="Normal"/>
    <w:link w:val="nrpsNormalChar"/>
    <w:qFormat/>
    <w:rsid w:val="00047B32"/>
    <w:pPr>
      <w:spacing w:after="200" w:line="276" w:lineRule="auto"/>
    </w:pPr>
    <w:rPr>
      <w:color w:val="000000"/>
      <w:sz w:val="23"/>
      <w:szCs w:val="20"/>
    </w:rPr>
  </w:style>
  <w:style w:type="character" w:styleId="nrpsNormalChar" w:customStyle="1">
    <w:name w:val="nrps Normal Char"/>
    <w:link w:val="nrpsNormal"/>
    <w:rsid w:val="00047B32"/>
    <w:rPr>
      <w:color w:val="000000"/>
      <w:sz w:val="23"/>
    </w:rPr>
  </w:style>
  <w:style w:type="paragraph" w:styleId="nrpsBulletlist" w:customStyle="1">
    <w:name w:val="nrps Bullet list"/>
    <w:basedOn w:val="nrpsNormal"/>
    <w:link w:val="nrpsBulletlistChar"/>
    <w:rsid w:val="00047B32"/>
    <w:pPr>
      <w:numPr>
        <w:numId w:val="20"/>
      </w:numPr>
    </w:pPr>
  </w:style>
  <w:style w:type="character" w:styleId="nrpsBulletlistChar" w:customStyle="1">
    <w:name w:val="nrps Bullet list Char"/>
    <w:link w:val="nrpsBulletlist"/>
    <w:rsid w:val="00047B32"/>
    <w:rPr>
      <w:color w:val="000000"/>
      <w:sz w:val="23"/>
    </w:rPr>
  </w:style>
  <w:style w:type="paragraph" w:styleId="nrpsContents" w:customStyle="1">
    <w:name w:val="nrps Contents"/>
    <w:basedOn w:val="Heading1"/>
    <w:next w:val="nrpsNormal"/>
    <w:qFormat/>
    <w:rsid w:val="00047B32"/>
    <w:pPr>
      <w:spacing w:before="0" w:after="160"/>
    </w:pPr>
    <w:rPr>
      <w:rFonts w:cs="Times New Roman"/>
      <w:bCs w:val="0"/>
      <w:color w:val="000000"/>
      <w:kern w:val="0"/>
      <w:szCs w:val="24"/>
    </w:rPr>
  </w:style>
  <w:style w:type="paragraph" w:styleId="nrpsContentsSOP" w:customStyle="1">
    <w:name w:val="nrps Contents SOP"/>
    <w:next w:val="nrpsNormal"/>
    <w:rsid w:val="00047B32"/>
    <w:rPr>
      <w:b/>
      <w:color w:val="000000"/>
      <w:sz w:val="23"/>
      <w:szCs w:val="24"/>
    </w:rPr>
  </w:style>
  <w:style w:type="paragraph" w:styleId="nrpsFigurecaption" w:customStyle="1">
    <w:name w:val="nrps Figure caption"/>
    <w:next w:val="nrpsNormal"/>
    <w:link w:val="nrpsFigurecaptionChar"/>
    <w:qFormat/>
    <w:rsid w:val="00047B32"/>
    <w:pPr>
      <w:spacing w:before="80" w:after="360"/>
    </w:pPr>
    <w:rPr>
      <w:rFonts w:ascii="Arial" w:hAnsi="Arial"/>
      <w:bCs/>
      <w:color w:val="000000"/>
    </w:rPr>
  </w:style>
  <w:style w:type="character" w:styleId="nrpsFigurecaptionChar" w:customStyle="1">
    <w:name w:val="nrps Figure caption Char"/>
    <w:link w:val="nrpsFigurecaption"/>
    <w:rsid w:val="00047B32"/>
    <w:rPr>
      <w:rFonts w:ascii="Arial" w:hAnsi="Arial"/>
      <w:bCs/>
      <w:color w:val="000000"/>
    </w:rPr>
  </w:style>
  <w:style w:type="paragraph" w:styleId="nrpsFigurecaptionSOP" w:customStyle="1">
    <w:name w:val="nrps Figure caption SOP"/>
    <w:next w:val="nrpsNormal"/>
    <w:rsid w:val="00047B32"/>
    <w:pPr>
      <w:spacing w:before="80" w:after="360"/>
    </w:pPr>
    <w:rPr>
      <w:rFonts w:ascii="Arial" w:hAnsi="Arial"/>
      <w:color w:val="000000"/>
    </w:rPr>
  </w:style>
  <w:style w:type="paragraph" w:styleId="nrpsHeading1" w:customStyle="1">
    <w:name w:val="nrps Heading 1"/>
    <w:basedOn w:val="Heading1"/>
    <w:next w:val="nrpsNormal"/>
    <w:link w:val="nrpsHeading1Char"/>
    <w:qFormat/>
    <w:rsid w:val="00047B32"/>
    <w:pPr>
      <w:tabs>
        <w:tab w:val="left" w:pos="5310"/>
      </w:tabs>
      <w:spacing w:before="0" w:after="200"/>
    </w:pPr>
    <w:rPr>
      <w:rFonts w:cs="Times New Roman"/>
      <w:bCs w:val="0"/>
      <w:color w:val="000000"/>
      <w:kern w:val="0"/>
      <w:szCs w:val="18"/>
    </w:rPr>
  </w:style>
  <w:style w:type="character" w:styleId="nrpsHeading1Char" w:customStyle="1">
    <w:name w:val="nrps Heading 1 Char"/>
    <w:link w:val="nrpsHeading1"/>
    <w:rsid w:val="00047B32"/>
    <w:rPr>
      <w:rFonts w:ascii="Arial" w:hAnsi="Arial"/>
      <w:b/>
      <w:color w:val="000000"/>
      <w:sz w:val="32"/>
      <w:szCs w:val="18"/>
    </w:rPr>
  </w:style>
  <w:style w:type="paragraph" w:styleId="nrpsHeading1appendix" w:customStyle="1">
    <w:name w:val="nrps Heading 1 appendix"/>
    <w:basedOn w:val="nrpsHeading1"/>
    <w:next w:val="nrpsNormal"/>
    <w:rsid w:val="00047B32"/>
    <w:rPr>
      <w:szCs w:val="24"/>
    </w:rPr>
  </w:style>
  <w:style w:type="paragraph" w:styleId="nrpsHeading1SOP" w:customStyle="1">
    <w:name w:val="nrps Heading 1 SOP"/>
    <w:basedOn w:val="nrpsHeading1"/>
    <w:next w:val="nrpsNormal"/>
    <w:rsid w:val="00047B32"/>
  </w:style>
  <w:style w:type="paragraph" w:styleId="nrpsHeading2" w:customStyle="1">
    <w:name w:val="nrps Heading 2"/>
    <w:basedOn w:val="Heading2"/>
    <w:next w:val="nrpsNormal"/>
    <w:link w:val="nrpsHeading2Char"/>
    <w:qFormat/>
    <w:rsid w:val="00047B32"/>
    <w:pPr>
      <w:spacing w:before="0" w:after="0" w:line="276" w:lineRule="auto"/>
    </w:pPr>
    <w:rPr>
      <w:rFonts w:ascii="Arial" w:hAnsi="Arial" w:cs="Arial"/>
      <w:bCs w:val="0"/>
      <w:i w:val="0"/>
      <w:iCs w:val="0"/>
      <w:color w:val="000000"/>
      <w:sz w:val="23"/>
    </w:rPr>
  </w:style>
  <w:style w:type="character" w:styleId="nrpsHeading2Char" w:customStyle="1">
    <w:name w:val="nrps Heading 2 Char"/>
    <w:link w:val="nrpsHeading2"/>
    <w:rsid w:val="00047B32"/>
    <w:rPr>
      <w:rFonts w:ascii="Arial" w:hAnsi="Arial" w:cs="Arial"/>
      <w:b/>
      <w:color w:val="000000"/>
      <w:sz w:val="23"/>
      <w:szCs w:val="28"/>
    </w:rPr>
  </w:style>
  <w:style w:type="character" w:styleId="Heading2Char" w:customStyle="1">
    <w:name w:val="Heading 2 Char"/>
    <w:link w:val="Heading2"/>
    <w:semiHidden/>
    <w:rsid w:val="00047B32"/>
    <w:rPr>
      <w:rFonts w:ascii="Cambria" w:hAnsi="Cambria" w:eastAsia="Times New Roman" w:cs="Times New Roman"/>
      <w:b/>
      <w:bCs/>
      <w:i/>
      <w:iCs/>
      <w:sz w:val="28"/>
      <w:szCs w:val="28"/>
    </w:rPr>
  </w:style>
  <w:style w:type="paragraph" w:styleId="nrpsHeading2appendix" w:customStyle="1">
    <w:name w:val="nrps Heading 2 appendix"/>
    <w:basedOn w:val="nrpsHeading2"/>
    <w:next w:val="nrpsNormal"/>
    <w:rsid w:val="00047B32"/>
  </w:style>
  <w:style w:type="paragraph" w:styleId="nrpsHeading2SOP" w:customStyle="1">
    <w:name w:val="nrps Heading 2 SOP"/>
    <w:basedOn w:val="nrpsHeading2"/>
    <w:next w:val="nrpsNormal"/>
    <w:rsid w:val="00047B32"/>
    <w:rPr>
      <w:bCs/>
      <w:iCs/>
    </w:rPr>
  </w:style>
  <w:style w:type="paragraph" w:styleId="nrpsHeading3" w:customStyle="1">
    <w:name w:val="nrps Heading 3"/>
    <w:basedOn w:val="Heading3"/>
    <w:next w:val="nrpsNormal"/>
    <w:link w:val="nrpsHeading3Char"/>
    <w:qFormat/>
    <w:rsid w:val="00047B32"/>
    <w:pPr>
      <w:autoSpaceDE w:val="0"/>
      <w:autoSpaceDN w:val="0"/>
      <w:adjustRightInd w:val="0"/>
      <w:spacing w:before="0" w:after="0" w:line="276" w:lineRule="auto"/>
    </w:pPr>
    <w:rPr>
      <w:rFonts w:eastAsia="MS Mincho" w:cs="Times New Roman"/>
      <w:bCs w:val="0"/>
      <w:i/>
      <w:color w:val="000000"/>
      <w:sz w:val="21"/>
      <w:szCs w:val="22"/>
    </w:rPr>
  </w:style>
  <w:style w:type="character" w:styleId="nrpsHeading3Char" w:customStyle="1">
    <w:name w:val="nrps Heading 3 Char"/>
    <w:link w:val="nrpsHeading3"/>
    <w:rsid w:val="00047B32"/>
    <w:rPr>
      <w:rFonts w:ascii="Arial" w:hAnsi="Arial" w:eastAsia="MS Mincho"/>
      <w:b/>
      <w:i/>
      <w:color w:val="000000"/>
      <w:sz w:val="21"/>
      <w:szCs w:val="22"/>
    </w:rPr>
  </w:style>
  <w:style w:type="paragraph" w:styleId="nrpsHeading3appendix" w:customStyle="1">
    <w:name w:val="nrps Heading 3 appendix"/>
    <w:basedOn w:val="nrpsHeading3"/>
    <w:next w:val="nrpsNormal"/>
    <w:rsid w:val="00047B32"/>
  </w:style>
  <w:style w:type="paragraph" w:styleId="nrpsHeading3SOP" w:customStyle="1">
    <w:name w:val="nrps Heading 3 SOP"/>
    <w:basedOn w:val="nrpsHeading3"/>
    <w:next w:val="nrpsNormal"/>
    <w:rsid w:val="00047B32"/>
  </w:style>
  <w:style w:type="paragraph" w:styleId="nrpsHeading4" w:customStyle="1">
    <w:name w:val="nrps Heading 4"/>
    <w:basedOn w:val="Heading4"/>
    <w:next w:val="nrpsNormal"/>
    <w:link w:val="nrpsHeading4Char"/>
    <w:qFormat/>
    <w:rsid w:val="00047B32"/>
    <w:pPr>
      <w:spacing w:before="0" w:after="0" w:line="276" w:lineRule="auto"/>
    </w:pPr>
    <w:rPr>
      <w:rFonts w:ascii="Times New Roman" w:hAnsi="Times New Roman"/>
      <w:b w:val="0"/>
      <w:bCs w:val="0"/>
      <w:color w:val="000000"/>
      <w:sz w:val="23"/>
      <w:u w:val="single"/>
    </w:rPr>
  </w:style>
  <w:style w:type="character" w:styleId="nrpsHeading4Char" w:customStyle="1">
    <w:name w:val="nrps Heading 4 Char"/>
    <w:link w:val="nrpsHeading4"/>
    <w:rsid w:val="00047B32"/>
    <w:rPr>
      <w:color w:val="000000"/>
      <w:sz w:val="23"/>
      <w:szCs w:val="28"/>
      <w:u w:val="single"/>
    </w:rPr>
  </w:style>
  <w:style w:type="character" w:styleId="Heading4Char" w:customStyle="1">
    <w:name w:val="Heading 4 Char"/>
    <w:link w:val="Heading4"/>
    <w:semiHidden/>
    <w:rsid w:val="00047B32"/>
    <w:rPr>
      <w:rFonts w:ascii="Calibri" w:hAnsi="Calibri" w:eastAsia="Times New Roman" w:cs="Times New Roman"/>
      <w:b/>
      <w:bCs/>
      <w:sz w:val="28"/>
      <w:szCs w:val="28"/>
    </w:rPr>
  </w:style>
  <w:style w:type="paragraph" w:styleId="nrpsHeading4appendix" w:customStyle="1">
    <w:name w:val="nrps Heading 4 appendix"/>
    <w:basedOn w:val="nrpsHeading4"/>
    <w:next w:val="nrpsNormal"/>
    <w:rsid w:val="00047B32"/>
    <w:rPr>
      <w:bCs/>
    </w:rPr>
  </w:style>
  <w:style w:type="paragraph" w:styleId="nrpsHeading4SOP" w:customStyle="1">
    <w:name w:val="nrps Heading 4 SOP"/>
    <w:basedOn w:val="nrpsHeading4"/>
    <w:next w:val="nrpsNormal"/>
    <w:rsid w:val="00047B32"/>
    <w:rPr>
      <w:bCs/>
    </w:rPr>
  </w:style>
  <w:style w:type="paragraph" w:styleId="nrpsHeading5" w:customStyle="1">
    <w:name w:val="nrps Heading 5"/>
    <w:next w:val="nrpsNormal"/>
    <w:link w:val="nrpsHeading5Char"/>
    <w:rsid w:val="00047B32"/>
    <w:pPr>
      <w:spacing w:line="276" w:lineRule="auto"/>
    </w:pPr>
    <w:rPr>
      <w:bCs/>
      <w:i/>
      <w:iCs/>
      <w:color w:val="000000"/>
      <w:sz w:val="23"/>
      <w:szCs w:val="26"/>
    </w:rPr>
  </w:style>
  <w:style w:type="character" w:styleId="nrpsHeading5Char" w:customStyle="1">
    <w:name w:val="nrps Heading 5 Char"/>
    <w:link w:val="nrpsHeading5"/>
    <w:rsid w:val="00047B32"/>
    <w:rPr>
      <w:bCs/>
      <w:i/>
      <w:iCs/>
      <w:color w:val="000000"/>
      <w:sz w:val="23"/>
      <w:szCs w:val="26"/>
    </w:rPr>
  </w:style>
  <w:style w:type="paragraph" w:styleId="nrpsHorizontalrule" w:customStyle="1">
    <w:name w:val="nrps Horizontal rule"/>
    <w:basedOn w:val="Normal"/>
    <w:semiHidden/>
    <w:locked/>
    <w:rsid w:val="00047B32"/>
    <w:pPr>
      <w:pBdr>
        <w:bottom w:val="single" w:color="auto" w:sz="4" w:space="0"/>
      </w:pBdr>
    </w:pPr>
    <w:rPr>
      <w:color w:val="000000"/>
      <w:szCs w:val="20"/>
    </w:rPr>
  </w:style>
  <w:style w:type="paragraph" w:styleId="nrpsHyperlink" w:customStyle="1">
    <w:name w:val="nrps Hyperlink"/>
    <w:basedOn w:val="nrpsNormal"/>
    <w:link w:val="nrpsHyperlinkChar"/>
    <w:rsid w:val="00047B32"/>
  </w:style>
  <w:style w:type="character" w:styleId="nrpsHyperlinkChar" w:customStyle="1">
    <w:name w:val="nrps Hyperlink Char"/>
    <w:link w:val="nrpsHyperlink"/>
    <w:rsid w:val="00047B32"/>
    <w:rPr>
      <w:color w:val="000000"/>
      <w:sz w:val="23"/>
    </w:rPr>
  </w:style>
  <w:style w:type="paragraph" w:styleId="nrpsInsidecovers" w:customStyle="1">
    <w:name w:val="nrps Inside covers"/>
    <w:basedOn w:val="Normal"/>
    <w:link w:val="nrpsInsidecoversChar"/>
    <w:rsid w:val="00047B32"/>
    <w:rPr>
      <w:color w:val="000000"/>
      <w:sz w:val="18"/>
    </w:rPr>
  </w:style>
  <w:style w:type="character" w:styleId="nrpsInsidecoversChar" w:customStyle="1">
    <w:name w:val="nrps Inside covers Char"/>
    <w:link w:val="nrpsInsidecovers"/>
    <w:rsid w:val="00047B32"/>
    <w:rPr>
      <w:color w:val="000000"/>
      <w:sz w:val="18"/>
      <w:szCs w:val="24"/>
    </w:rPr>
  </w:style>
  <w:style w:type="paragraph" w:styleId="nrpsInstructions" w:customStyle="1">
    <w:name w:val="nrps Instructions"/>
    <w:link w:val="nrpsInstructionsChar"/>
    <w:locked/>
    <w:rsid w:val="00047B32"/>
    <w:rPr>
      <w:rFonts w:ascii="Arial" w:hAnsi="Arial"/>
      <w:color w:val="E36C0A"/>
      <w:sz w:val="22"/>
    </w:rPr>
  </w:style>
  <w:style w:type="character" w:styleId="nrpsInstructionsChar" w:customStyle="1">
    <w:name w:val="nrps Instructions Char"/>
    <w:link w:val="nrpsInstructions"/>
    <w:rsid w:val="00047B32"/>
    <w:rPr>
      <w:rFonts w:ascii="Arial" w:hAnsi="Arial"/>
      <w:color w:val="E36C0A"/>
      <w:sz w:val="22"/>
    </w:rPr>
  </w:style>
  <w:style w:type="paragraph" w:styleId="nrpsInstructionsh1" w:customStyle="1">
    <w:name w:val="nrps Instructions h1"/>
    <w:basedOn w:val="nrpsHeading1"/>
    <w:rsid w:val="00047B32"/>
    <w:rPr>
      <w:color w:val="E36C0A"/>
    </w:rPr>
  </w:style>
  <w:style w:type="paragraph" w:styleId="nrpsInstructionsh2" w:customStyle="1">
    <w:name w:val="nrps Instructions h2"/>
    <w:basedOn w:val="nrpsHeading2"/>
    <w:rsid w:val="00047B32"/>
    <w:rPr>
      <w:color w:val="E36C0A"/>
      <w:sz w:val="24"/>
    </w:rPr>
  </w:style>
  <w:style w:type="paragraph" w:styleId="nrpsLiteraturecited" w:customStyle="1">
    <w:name w:val="nrps Literature cited"/>
    <w:link w:val="nrpsLiteraturecitedChar"/>
    <w:qFormat/>
    <w:rsid w:val="00047B32"/>
    <w:pPr>
      <w:spacing w:after="200" w:line="276" w:lineRule="auto"/>
      <w:ind w:left="360" w:hanging="360"/>
    </w:pPr>
    <w:rPr>
      <w:color w:val="000000"/>
      <w:sz w:val="23"/>
      <w:szCs w:val="24"/>
    </w:rPr>
  </w:style>
  <w:style w:type="character" w:styleId="nrpsLiteraturecitedChar" w:customStyle="1">
    <w:name w:val="nrps Literature cited Char"/>
    <w:link w:val="nrpsLiteraturecited"/>
    <w:rsid w:val="00047B32"/>
    <w:rPr>
      <w:color w:val="000000"/>
      <w:sz w:val="23"/>
      <w:szCs w:val="24"/>
    </w:rPr>
  </w:style>
  <w:style w:type="numbering" w:styleId="nrpsNumlist" w:customStyle="1">
    <w:name w:val="nrps Num list"/>
    <w:basedOn w:val="NoList"/>
    <w:rsid w:val="00047B32"/>
    <w:pPr>
      <w:numPr>
        <w:numId w:val="21"/>
      </w:numPr>
    </w:pPr>
  </w:style>
  <w:style w:type="paragraph" w:styleId="nrpsPhotocaption" w:customStyle="1">
    <w:name w:val="nrps Photo caption"/>
    <w:basedOn w:val="nrpsFigurecaption"/>
    <w:rsid w:val="00047B32"/>
  </w:style>
  <w:style w:type="paragraph" w:styleId="nrpsSeriesnamenumber" w:customStyle="1">
    <w:name w:val="nrps Series name/number"/>
    <w:qFormat/>
    <w:rsid w:val="00047B32"/>
    <w:pPr>
      <w:spacing w:before="240" w:after="240"/>
    </w:pPr>
    <w:rPr>
      <w:color w:val="000000"/>
      <w:sz w:val="24"/>
    </w:rPr>
  </w:style>
  <w:style w:type="paragraph" w:styleId="nrpsSubtitle" w:customStyle="1">
    <w:name w:val="nrps Subtitle"/>
    <w:next w:val="nrpsSeriesnamenumber"/>
    <w:link w:val="nrpsSubtitleChar"/>
    <w:qFormat/>
    <w:rsid w:val="00047B32"/>
    <w:pPr>
      <w:tabs>
        <w:tab w:val="left" w:pos="9360"/>
      </w:tabs>
      <w:spacing w:before="120"/>
      <w:ind w:right="720"/>
    </w:pPr>
    <w:rPr>
      <w:bCs/>
      <w:i/>
      <w:color w:val="000000"/>
      <w:sz w:val="36"/>
      <w:szCs w:val="36"/>
    </w:rPr>
  </w:style>
  <w:style w:type="character" w:styleId="nrpsSubtitleChar" w:customStyle="1">
    <w:name w:val="nrps Subtitle Char"/>
    <w:link w:val="nrpsSubtitle"/>
    <w:rsid w:val="00047B32"/>
    <w:rPr>
      <w:bCs/>
      <w:i/>
      <w:color w:val="000000"/>
      <w:sz w:val="36"/>
      <w:szCs w:val="36"/>
    </w:rPr>
  </w:style>
  <w:style w:type="paragraph" w:styleId="nrpsTablecaption" w:customStyle="1">
    <w:name w:val="nrps Table caption"/>
    <w:next w:val="nrpsNormal"/>
    <w:link w:val="nrpsTablecaptionChar"/>
    <w:qFormat/>
    <w:rsid w:val="00047B32"/>
    <w:pPr>
      <w:keepNext/>
      <w:spacing w:after="120"/>
    </w:pPr>
    <w:rPr>
      <w:rFonts w:ascii="Arial" w:hAnsi="Arial"/>
      <w:bCs/>
      <w:color w:val="000000"/>
    </w:rPr>
  </w:style>
  <w:style w:type="character" w:styleId="nrpsTablecaptionChar" w:customStyle="1">
    <w:name w:val="nrps Table caption Char"/>
    <w:link w:val="nrpsTablecaption"/>
    <w:rsid w:val="00047B32"/>
    <w:rPr>
      <w:rFonts w:ascii="Arial" w:hAnsi="Arial"/>
      <w:bCs/>
      <w:color w:val="000000"/>
    </w:rPr>
  </w:style>
  <w:style w:type="paragraph" w:styleId="nrpsTablecaptioncontinued" w:customStyle="1">
    <w:name w:val="nrps Table caption continued"/>
    <w:next w:val="nrpsNormal"/>
    <w:qFormat/>
    <w:rsid w:val="00047B32"/>
    <w:pPr>
      <w:spacing w:after="120"/>
    </w:pPr>
    <w:rPr>
      <w:rFonts w:ascii="Arial" w:hAnsi="Arial"/>
      <w:bCs/>
      <w:color w:val="000000"/>
    </w:rPr>
  </w:style>
  <w:style w:type="paragraph" w:styleId="nrpsTablecaptionSOP" w:customStyle="1">
    <w:name w:val="nrps Table caption SOP"/>
    <w:next w:val="nrpsNormal"/>
    <w:rsid w:val="00047B32"/>
    <w:pPr>
      <w:spacing w:after="120"/>
    </w:pPr>
    <w:rPr>
      <w:rFonts w:ascii="Arial" w:hAnsi="Arial"/>
      <w:bCs/>
      <w:color w:val="000000"/>
    </w:rPr>
  </w:style>
  <w:style w:type="paragraph" w:styleId="nrpsTablecell" w:customStyle="1">
    <w:name w:val="nrps Table cell"/>
    <w:qFormat/>
    <w:rsid w:val="00047B32"/>
    <w:pPr>
      <w:spacing w:before="20" w:after="20"/>
    </w:pPr>
    <w:rPr>
      <w:rFonts w:ascii="Arial" w:hAnsi="Arial"/>
      <w:color w:val="000000"/>
      <w:sz w:val="18"/>
    </w:rPr>
  </w:style>
  <w:style w:type="paragraph" w:styleId="nrpsTablecellindent" w:customStyle="1">
    <w:name w:val="nrps Table cell indent"/>
    <w:basedOn w:val="nrpsTablecell"/>
    <w:rsid w:val="00047B32"/>
    <w:pPr>
      <w:ind w:left="360"/>
    </w:pPr>
  </w:style>
  <w:style w:type="paragraph" w:styleId="nrpsTableheader" w:customStyle="1">
    <w:name w:val="nrps Table header"/>
    <w:link w:val="nrpsTableheaderChar"/>
    <w:qFormat/>
    <w:rsid w:val="00047B32"/>
    <w:pPr>
      <w:spacing w:before="20" w:after="20"/>
    </w:pPr>
    <w:rPr>
      <w:rFonts w:ascii="Arial" w:hAnsi="Arial" w:cs="Arial"/>
      <w:b/>
      <w:color w:val="000000"/>
      <w:sz w:val="18"/>
    </w:rPr>
  </w:style>
  <w:style w:type="character" w:styleId="nrpsTableheaderChar" w:customStyle="1">
    <w:name w:val="nrps Table header Char"/>
    <w:link w:val="nrpsTableheader"/>
    <w:rsid w:val="00047B32"/>
    <w:rPr>
      <w:rFonts w:ascii="Arial" w:hAnsi="Arial" w:cs="Arial"/>
      <w:b/>
      <w:color w:val="000000"/>
      <w:sz w:val="18"/>
    </w:rPr>
  </w:style>
  <w:style w:type="paragraph" w:styleId="nrpsTablenote" w:customStyle="1">
    <w:name w:val="nrps Table note"/>
    <w:rsid w:val="00047B32"/>
    <w:pPr>
      <w:spacing w:before="120"/>
      <w:ind w:left="360"/>
    </w:pPr>
    <w:rPr>
      <w:rFonts w:ascii="Arial" w:hAnsi="Arial"/>
      <w:bCs/>
      <w:color w:val="000000"/>
    </w:rPr>
  </w:style>
  <w:style w:type="paragraph" w:styleId="nrpsTabletitle" w:customStyle="1">
    <w:name w:val="nrps Table title"/>
    <w:basedOn w:val="Normal"/>
    <w:link w:val="nrpsTabletitleChar"/>
    <w:qFormat/>
    <w:rsid w:val="00047B32"/>
    <w:pPr>
      <w:keepNext/>
      <w:spacing w:after="120"/>
    </w:pPr>
    <w:rPr>
      <w:rFonts w:ascii="Arial" w:hAnsi="Arial"/>
      <w:bCs/>
      <w:sz w:val="20"/>
      <w:szCs w:val="20"/>
    </w:rPr>
  </w:style>
  <w:style w:type="character" w:styleId="nrpsTabletitleChar" w:customStyle="1">
    <w:name w:val="nrps Table title Char"/>
    <w:link w:val="nrpsTabletitle"/>
    <w:rsid w:val="00047B32"/>
    <w:rPr>
      <w:rFonts w:ascii="Arial" w:hAnsi="Arial"/>
      <w:bCs/>
    </w:rPr>
  </w:style>
  <w:style w:type="paragraph" w:styleId="nrpsTitle" w:customStyle="1">
    <w:name w:val="nrps Title"/>
    <w:next w:val="nrpsSubtitle"/>
    <w:link w:val="nrpsTitleChar"/>
    <w:qFormat/>
    <w:rsid w:val="00047B32"/>
    <w:pPr>
      <w:tabs>
        <w:tab w:val="left" w:pos="9360"/>
      </w:tabs>
      <w:spacing w:before="240"/>
    </w:pPr>
    <w:rPr>
      <w:b/>
      <w:bCs/>
      <w:color w:val="000000"/>
      <w:sz w:val="40"/>
      <w:szCs w:val="40"/>
    </w:rPr>
  </w:style>
  <w:style w:type="character" w:styleId="nrpsTitleChar" w:customStyle="1">
    <w:name w:val="nrps Title Char"/>
    <w:link w:val="nrpsTitle"/>
    <w:rsid w:val="00047B32"/>
    <w:rPr>
      <w:b/>
      <w:bCs/>
      <w:color w:val="000000"/>
      <w:sz w:val="40"/>
      <w:szCs w:val="40"/>
    </w:rPr>
  </w:style>
  <w:style w:type="paragraph" w:styleId="EndnoteText">
    <w:name w:val="endnote text"/>
    <w:basedOn w:val="Normal"/>
    <w:link w:val="EndnoteTextChar"/>
    <w:rsid w:val="00370BFC"/>
    <w:rPr>
      <w:sz w:val="20"/>
      <w:szCs w:val="20"/>
    </w:rPr>
  </w:style>
  <w:style w:type="character" w:styleId="EndnoteTextChar" w:customStyle="1">
    <w:name w:val="Endnote Text Char"/>
    <w:basedOn w:val="DefaultParagraphFont"/>
    <w:link w:val="EndnoteText"/>
    <w:rsid w:val="00370BFC"/>
  </w:style>
  <w:style w:type="character" w:styleId="EndnoteReference">
    <w:name w:val="endnote reference"/>
    <w:basedOn w:val="DefaultParagraphFont"/>
    <w:rsid w:val="00370BFC"/>
    <w:rPr>
      <w:vertAlign w:val="superscript"/>
    </w:rPr>
  </w:style>
  <w:style w:type="table" w:styleId="TableGrid">
    <w:name w:val="Table Grid"/>
    <w:basedOn w:val="TableNormal"/>
    <w:rsid w:val="00DE13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semiHidden/>
    <w:unhideWhenUsed/>
    <w:rsid w:val="009E5442"/>
    <w:rPr>
      <w:color w:val="800080" w:themeColor="followedHyperlink"/>
      <w:u w:val="single"/>
    </w:rPr>
  </w:style>
  <w:style w:type="character" w:styleId="UnresolvedMention">
    <w:name w:val="Unresolved Mention"/>
    <w:basedOn w:val="DefaultParagraphFont"/>
    <w:uiPriority w:val="99"/>
    <w:semiHidden/>
    <w:unhideWhenUsed/>
    <w:rsid w:val="00737711"/>
    <w:rPr>
      <w:color w:val="605E5C"/>
      <w:shd w:val="clear" w:color="auto" w:fill="E1DFDD"/>
    </w:rPr>
  </w:style>
  <w:style w:type="paragraph" w:styleId="paragraph" w:customStyle="1">
    <w:name w:val="paragraph"/>
    <w:basedOn w:val="Normal"/>
    <w:rsid w:val="00632364"/>
    <w:pPr>
      <w:spacing w:before="100" w:beforeAutospacing="1" w:after="100" w:afterAutospacing="1"/>
    </w:pPr>
  </w:style>
  <w:style w:type="character" w:styleId="normaltextrun" w:customStyle="1">
    <w:name w:val="normaltextrun"/>
    <w:basedOn w:val="DefaultParagraphFont"/>
    <w:rsid w:val="00632364"/>
  </w:style>
  <w:style w:type="character" w:styleId="eop" w:customStyle="1">
    <w:name w:val="eop"/>
    <w:basedOn w:val="DefaultParagraphFont"/>
    <w:rsid w:val="00632364"/>
  </w:style>
  <w:style w:type="character" w:styleId="spellingerror" w:customStyle="1">
    <w:name w:val="spellingerror"/>
    <w:basedOn w:val="DefaultParagraphFont"/>
    <w:rsid w:val="00632364"/>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8260">
      <w:bodyDiv w:val="1"/>
      <w:marLeft w:val="0"/>
      <w:marRight w:val="0"/>
      <w:marTop w:val="0"/>
      <w:marBottom w:val="0"/>
      <w:divBdr>
        <w:top w:val="none" w:sz="0" w:space="0" w:color="auto"/>
        <w:left w:val="none" w:sz="0" w:space="0" w:color="auto"/>
        <w:bottom w:val="none" w:sz="0" w:space="0" w:color="auto"/>
        <w:right w:val="none" w:sz="0" w:space="0" w:color="auto"/>
      </w:divBdr>
      <w:divsChild>
        <w:div w:id="1718889431">
          <w:marLeft w:val="0"/>
          <w:marRight w:val="0"/>
          <w:marTop w:val="0"/>
          <w:marBottom w:val="0"/>
          <w:divBdr>
            <w:top w:val="none" w:sz="0" w:space="0" w:color="auto"/>
            <w:left w:val="none" w:sz="0" w:space="0" w:color="auto"/>
            <w:bottom w:val="none" w:sz="0" w:space="0" w:color="auto"/>
            <w:right w:val="none" w:sz="0" w:space="0" w:color="auto"/>
          </w:divBdr>
          <w:divsChild>
            <w:div w:id="1473518870">
              <w:marLeft w:val="0"/>
              <w:marRight w:val="0"/>
              <w:marTop w:val="0"/>
              <w:marBottom w:val="0"/>
              <w:divBdr>
                <w:top w:val="none" w:sz="0" w:space="0" w:color="auto"/>
                <w:left w:val="none" w:sz="0" w:space="0" w:color="auto"/>
                <w:bottom w:val="none" w:sz="0" w:space="0" w:color="auto"/>
                <w:right w:val="none" w:sz="0" w:space="0" w:color="auto"/>
              </w:divBdr>
            </w:div>
          </w:divsChild>
        </w:div>
        <w:div w:id="727917716">
          <w:marLeft w:val="0"/>
          <w:marRight w:val="0"/>
          <w:marTop w:val="0"/>
          <w:marBottom w:val="0"/>
          <w:divBdr>
            <w:top w:val="none" w:sz="0" w:space="0" w:color="auto"/>
            <w:left w:val="none" w:sz="0" w:space="0" w:color="auto"/>
            <w:bottom w:val="none" w:sz="0" w:space="0" w:color="auto"/>
            <w:right w:val="none" w:sz="0" w:space="0" w:color="auto"/>
          </w:divBdr>
          <w:divsChild>
            <w:div w:id="1649675523">
              <w:marLeft w:val="0"/>
              <w:marRight w:val="0"/>
              <w:marTop w:val="0"/>
              <w:marBottom w:val="0"/>
              <w:divBdr>
                <w:top w:val="none" w:sz="0" w:space="0" w:color="auto"/>
                <w:left w:val="none" w:sz="0" w:space="0" w:color="auto"/>
                <w:bottom w:val="none" w:sz="0" w:space="0" w:color="auto"/>
                <w:right w:val="none" w:sz="0" w:space="0" w:color="auto"/>
              </w:divBdr>
            </w:div>
          </w:divsChild>
        </w:div>
        <w:div w:id="1630041197">
          <w:marLeft w:val="0"/>
          <w:marRight w:val="0"/>
          <w:marTop w:val="0"/>
          <w:marBottom w:val="0"/>
          <w:divBdr>
            <w:top w:val="none" w:sz="0" w:space="0" w:color="auto"/>
            <w:left w:val="none" w:sz="0" w:space="0" w:color="auto"/>
            <w:bottom w:val="none" w:sz="0" w:space="0" w:color="auto"/>
            <w:right w:val="none" w:sz="0" w:space="0" w:color="auto"/>
          </w:divBdr>
          <w:divsChild>
            <w:div w:id="1241453291">
              <w:marLeft w:val="0"/>
              <w:marRight w:val="0"/>
              <w:marTop w:val="0"/>
              <w:marBottom w:val="0"/>
              <w:divBdr>
                <w:top w:val="none" w:sz="0" w:space="0" w:color="auto"/>
                <w:left w:val="none" w:sz="0" w:space="0" w:color="auto"/>
                <w:bottom w:val="none" w:sz="0" w:space="0" w:color="auto"/>
                <w:right w:val="none" w:sz="0" w:space="0" w:color="auto"/>
              </w:divBdr>
            </w:div>
          </w:divsChild>
        </w:div>
        <w:div w:id="1784422074">
          <w:marLeft w:val="0"/>
          <w:marRight w:val="0"/>
          <w:marTop w:val="0"/>
          <w:marBottom w:val="0"/>
          <w:divBdr>
            <w:top w:val="none" w:sz="0" w:space="0" w:color="auto"/>
            <w:left w:val="none" w:sz="0" w:space="0" w:color="auto"/>
            <w:bottom w:val="none" w:sz="0" w:space="0" w:color="auto"/>
            <w:right w:val="none" w:sz="0" w:space="0" w:color="auto"/>
          </w:divBdr>
          <w:divsChild>
            <w:div w:id="661004039">
              <w:marLeft w:val="0"/>
              <w:marRight w:val="0"/>
              <w:marTop w:val="0"/>
              <w:marBottom w:val="0"/>
              <w:divBdr>
                <w:top w:val="none" w:sz="0" w:space="0" w:color="auto"/>
                <w:left w:val="none" w:sz="0" w:space="0" w:color="auto"/>
                <w:bottom w:val="none" w:sz="0" w:space="0" w:color="auto"/>
                <w:right w:val="none" w:sz="0" w:space="0" w:color="auto"/>
              </w:divBdr>
            </w:div>
          </w:divsChild>
        </w:div>
        <w:div w:id="1051266121">
          <w:marLeft w:val="0"/>
          <w:marRight w:val="0"/>
          <w:marTop w:val="0"/>
          <w:marBottom w:val="0"/>
          <w:divBdr>
            <w:top w:val="none" w:sz="0" w:space="0" w:color="auto"/>
            <w:left w:val="none" w:sz="0" w:space="0" w:color="auto"/>
            <w:bottom w:val="none" w:sz="0" w:space="0" w:color="auto"/>
            <w:right w:val="none" w:sz="0" w:space="0" w:color="auto"/>
          </w:divBdr>
          <w:divsChild>
            <w:div w:id="1149126319">
              <w:marLeft w:val="0"/>
              <w:marRight w:val="0"/>
              <w:marTop w:val="0"/>
              <w:marBottom w:val="0"/>
              <w:divBdr>
                <w:top w:val="none" w:sz="0" w:space="0" w:color="auto"/>
                <w:left w:val="none" w:sz="0" w:space="0" w:color="auto"/>
                <w:bottom w:val="none" w:sz="0" w:space="0" w:color="auto"/>
                <w:right w:val="none" w:sz="0" w:space="0" w:color="auto"/>
              </w:divBdr>
            </w:div>
          </w:divsChild>
        </w:div>
        <w:div w:id="563493985">
          <w:marLeft w:val="0"/>
          <w:marRight w:val="0"/>
          <w:marTop w:val="0"/>
          <w:marBottom w:val="0"/>
          <w:divBdr>
            <w:top w:val="none" w:sz="0" w:space="0" w:color="auto"/>
            <w:left w:val="none" w:sz="0" w:space="0" w:color="auto"/>
            <w:bottom w:val="none" w:sz="0" w:space="0" w:color="auto"/>
            <w:right w:val="none" w:sz="0" w:space="0" w:color="auto"/>
          </w:divBdr>
          <w:divsChild>
            <w:div w:id="1448350125">
              <w:marLeft w:val="0"/>
              <w:marRight w:val="0"/>
              <w:marTop w:val="0"/>
              <w:marBottom w:val="0"/>
              <w:divBdr>
                <w:top w:val="none" w:sz="0" w:space="0" w:color="auto"/>
                <w:left w:val="none" w:sz="0" w:space="0" w:color="auto"/>
                <w:bottom w:val="none" w:sz="0" w:space="0" w:color="auto"/>
                <w:right w:val="none" w:sz="0" w:space="0" w:color="auto"/>
              </w:divBdr>
            </w:div>
          </w:divsChild>
        </w:div>
        <w:div w:id="1781677185">
          <w:marLeft w:val="0"/>
          <w:marRight w:val="0"/>
          <w:marTop w:val="0"/>
          <w:marBottom w:val="0"/>
          <w:divBdr>
            <w:top w:val="none" w:sz="0" w:space="0" w:color="auto"/>
            <w:left w:val="none" w:sz="0" w:space="0" w:color="auto"/>
            <w:bottom w:val="none" w:sz="0" w:space="0" w:color="auto"/>
            <w:right w:val="none" w:sz="0" w:space="0" w:color="auto"/>
          </w:divBdr>
          <w:divsChild>
            <w:div w:id="1675648359">
              <w:marLeft w:val="0"/>
              <w:marRight w:val="0"/>
              <w:marTop w:val="0"/>
              <w:marBottom w:val="0"/>
              <w:divBdr>
                <w:top w:val="none" w:sz="0" w:space="0" w:color="auto"/>
                <w:left w:val="none" w:sz="0" w:space="0" w:color="auto"/>
                <w:bottom w:val="none" w:sz="0" w:space="0" w:color="auto"/>
                <w:right w:val="none" w:sz="0" w:space="0" w:color="auto"/>
              </w:divBdr>
            </w:div>
          </w:divsChild>
        </w:div>
        <w:div w:id="633220342">
          <w:marLeft w:val="0"/>
          <w:marRight w:val="0"/>
          <w:marTop w:val="0"/>
          <w:marBottom w:val="0"/>
          <w:divBdr>
            <w:top w:val="none" w:sz="0" w:space="0" w:color="auto"/>
            <w:left w:val="none" w:sz="0" w:space="0" w:color="auto"/>
            <w:bottom w:val="none" w:sz="0" w:space="0" w:color="auto"/>
            <w:right w:val="none" w:sz="0" w:space="0" w:color="auto"/>
          </w:divBdr>
          <w:divsChild>
            <w:div w:id="1262182684">
              <w:marLeft w:val="0"/>
              <w:marRight w:val="0"/>
              <w:marTop w:val="0"/>
              <w:marBottom w:val="0"/>
              <w:divBdr>
                <w:top w:val="none" w:sz="0" w:space="0" w:color="auto"/>
                <w:left w:val="none" w:sz="0" w:space="0" w:color="auto"/>
                <w:bottom w:val="none" w:sz="0" w:space="0" w:color="auto"/>
                <w:right w:val="none" w:sz="0" w:space="0" w:color="auto"/>
              </w:divBdr>
            </w:div>
          </w:divsChild>
        </w:div>
        <w:div w:id="1129711949">
          <w:marLeft w:val="0"/>
          <w:marRight w:val="0"/>
          <w:marTop w:val="0"/>
          <w:marBottom w:val="0"/>
          <w:divBdr>
            <w:top w:val="none" w:sz="0" w:space="0" w:color="auto"/>
            <w:left w:val="none" w:sz="0" w:space="0" w:color="auto"/>
            <w:bottom w:val="none" w:sz="0" w:space="0" w:color="auto"/>
            <w:right w:val="none" w:sz="0" w:space="0" w:color="auto"/>
          </w:divBdr>
          <w:divsChild>
            <w:div w:id="1828476519">
              <w:marLeft w:val="0"/>
              <w:marRight w:val="0"/>
              <w:marTop w:val="0"/>
              <w:marBottom w:val="0"/>
              <w:divBdr>
                <w:top w:val="none" w:sz="0" w:space="0" w:color="auto"/>
                <w:left w:val="none" w:sz="0" w:space="0" w:color="auto"/>
                <w:bottom w:val="none" w:sz="0" w:space="0" w:color="auto"/>
                <w:right w:val="none" w:sz="0" w:space="0" w:color="auto"/>
              </w:divBdr>
            </w:div>
          </w:divsChild>
        </w:div>
        <w:div w:id="850030401">
          <w:marLeft w:val="0"/>
          <w:marRight w:val="0"/>
          <w:marTop w:val="0"/>
          <w:marBottom w:val="0"/>
          <w:divBdr>
            <w:top w:val="none" w:sz="0" w:space="0" w:color="auto"/>
            <w:left w:val="none" w:sz="0" w:space="0" w:color="auto"/>
            <w:bottom w:val="none" w:sz="0" w:space="0" w:color="auto"/>
            <w:right w:val="none" w:sz="0" w:space="0" w:color="auto"/>
          </w:divBdr>
          <w:divsChild>
            <w:div w:id="1283800787">
              <w:marLeft w:val="0"/>
              <w:marRight w:val="0"/>
              <w:marTop w:val="0"/>
              <w:marBottom w:val="0"/>
              <w:divBdr>
                <w:top w:val="none" w:sz="0" w:space="0" w:color="auto"/>
                <w:left w:val="none" w:sz="0" w:space="0" w:color="auto"/>
                <w:bottom w:val="none" w:sz="0" w:space="0" w:color="auto"/>
                <w:right w:val="none" w:sz="0" w:space="0" w:color="auto"/>
              </w:divBdr>
            </w:div>
          </w:divsChild>
        </w:div>
        <w:div w:id="1793594123">
          <w:marLeft w:val="0"/>
          <w:marRight w:val="0"/>
          <w:marTop w:val="0"/>
          <w:marBottom w:val="0"/>
          <w:divBdr>
            <w:top w:val="none" w:sz="0" w:space="0" w:color="auto"/>
            <w:left w:val="none" w:sz="0" w:space="0" w:color="auto"/>
            <w:bottom w:val="none" w:sz="0" w:space="0" w:color="auto"/>
            <w:right w:val="none" w:sz="0" w:space="0" w:color="auto"/>
          </w:divBdr>
          <w:divsChild>
            <w:div w:id="929201150">
              <w:marLeft w:val="0"/>
              <w:marRight w:val="0"/>
              <w:marTop w:val="0"/>
              <w:marBottom w:val="0"/>
              <w:divBdr>
                <w:top w:val="none" w:sz="0" w:space="0" w:color="auto"/>
                <w:left w:val="none" w:sz="0" w:space="0" w:color="auto"/>
                <w:bottom w:val="none" w:sz="0" w:space="0" w:color="auto"/>
                <w:right w:val="none" w:sz="0" w:space="0" w:color="auto"/>
              </w:divBdr>
            </w:div>
          </w:divsChild>
        </w:div>
        <w:div w:id="1441535713">
          <w:marLeft w:val="0"/>
          <w:marRight w:val="0"/>
          <w:marTop w:val="0"/>
          <w:marBottom w:val="0"/>
          <w:divBdr>
            <w:top w:val="none" w:sz="0" w:space="0" w:color="auto"/>
            <w:left w:val="none" w:sz="0" w:space="0" w:color="auto"/>
            <w:bottom w:val="none" w:sz="0" w:space="0" w:color="auto"/>
            <w:right w:val="none" w:sz="0" w:space="0" w:color="auto"/>
          </w:divBdr>
          <w:divsChild>
            <w:div w:id="608247112">
              <w:marLeft w:val="0"/>
              <w:marRight w:val="0"/>
              <w:marTop w:val="0"/>
              <w:marBottom w:val="0"/>
              <w:divBdr>
                <w:top w:val="none" w:sz="0" w:space="0" w:color="auto"/>
                <w:left w:val="none" w:sz="0" w:space="0" w:color="auto"/>
                <w:bottom w:val="none" w:sz="0" w:space="0" w:color="auto"/>
                <w:right w:val="none" w:sz="0" w:space="0" w:color="auto"/>
              </w:divBdr>
            </w:div>
          </w:divsChild>
        </w:div>
        <w:div w:id="446698103">
          <w:marLeft w:val="0"/>
          <w:marRight w:val="0"/>
          <w:marTop w:val="0"/>
          <w:marBottom w:val="0"/>
          <w:divBdr>
            <w:top w:val="none" w:sz="0" w:space="0" w:color="auto"/>
            <w:left w:val="none" w:sz="0" w:space="0" w:color="auto"/>
            <w:bottom w:val="none" w:sz="0" w:space="0" w:color="auto"/>
            <w:right w:val="none" w:sz="0" w:space="0" w:color="auto"/>
          </w:divBdr>
          <w:divsChild>
            <w:div w:id="1437171084">
              <w:marLeft w:val="0"/>
              <w:marRight w:val="0"/>
              <w:marTop w:val="0"/>
              <w:marBottom w:val="0"/>
              <w:divBdr>
                <w:top w:val="none" w:sz="0" w:space="0" w:color="auto"/>
                <w:left w:val="none" w:sz="0" w:space="0" w:color="auto"/>
                <w:bottom w:val="none" w:sz="0" w:space="0" w:color="auto"/>
                <w:right w:val="none" w:sz="0" w:space="0" w:color="auto"/>
              </w:divBdr>
            </w:div>
          </w:divsChild>
        </w:div>
        <w:div w:id="2117600490">
          <w:marLeft w:val="0"/>
          <w:marRight w:val="0"/>
          <w:marTop w:val="0"/>
          <w:marBottom w:val="0"/>
          <w:divBdr>
            <w:top w:val="none" w:sz="0" w:space="0" w:color="auto"/>
            <w:left w:val="none" w:sz="0" w:space="0" w:color="auto"/>
            <w:bottom w:val="none" w:sz="0" w:space="0" w:color="auto"/>
            <w:right w:val="none" w:sz="0" w:space="0" w:color="auto"/>
          </w:divBdr>
          <w:divsChild>
            <w:div w:id="1677267475">
              <w:marLeft w:val="0"/>
              <w:marRight w:val="0"/>
              <w:marTop w:val="0"/>
              <w:marBottom w:val="0"/>
              <w:divBdr>
                <w:top w:val="none" w:sz="0" w:space="0" w:color="auto"/>
                <w:left w:val="none" w:sz="0" w:space="0" w:color="auto"/>
                <w:bottom w:val="none" w:sz="0" w:space="0" w:color="auto"/>
                <w:right w:val="none" w:sz="0" w:space="0" w:color="auto"/>
              </w:divBdr>
            </w:div>
          </w:divsChild>
        </w:div>
        <w:div w:id="1523979099">
          <w:marLeft w:val="0"/>
          <w:marRight w:val="0"/>
          <w:marTop w:val="0"/>
          <w:marBottom w:val="0"/>
          <w:divBdr>
            <w:top w:val="none" w:sz="0" w:space="0" w:color="auto"/>
            <w:left w:val="none" w:sz="0" w:space="0" w:color="auto"/>
            <w:bottom w:val="none" w:sz="0" w:space="0" w:color="auto"/>
            <w:right w:val="none" w:sz="0" w:space="0" w:color="auto"/>
          </w:divBdr>
          <w:divsChild>
            <w:div w:id="2240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s://doimspp.sharepoint.com/:x:/r/sites/nps-PWR-PACNIM/vital_signs/05_focal_terr_plant_communities/Data/Database/FTPC_database_labels_20210205.xlsx?d=w0a1ccc9096b650dcabca07b4779e5de1&amp;csf=1&amp;web=1&amp;e=3ptf1c" TargetMode="External" Id="R41e81cd1dc8e4704" /></Relationship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nps.maps.arcgis.com/" TargetMode="External"/><Relationship Id="rId34" Type="http://schemas.openxmlformats.org/officeDocument/2006/relationships/hyperlink" Target="file:///I:/vital_signs/12_established_invasive_plant_species/Spatial_info/" TargetMode="External"/><Relationship Id="rId42" Type="http://schemas.openxmlformats.org/officeDocument/2006/relationships/image" Target="media/image14.png"/><Relationship Id="rId47" Type="http://schemas.openxmlformats.org/officeDocument/2006/relationships/hyperlink" Target="file:///I:/vital_signs/05_focal_terr_plant_communities/Images/process_images" TargetMode="External"/><Relationship Id="rId50" Type="http://schemas.openxmlformats.org/officeDocument/2006/relationships/hyperlink" Target="file:///I:/vital_signs/12_established_invasive_plant_species/Images/" TargetMode="External"/><Relationship Id="rId55" Type="http://schemas.openxmlformats.org/officeDocument/2006/relationships/hyperlink" Target="file:///I:/vital_signs/05_focal_terr_plant_communities/Images/" TargetMode="External"/><Relationship Id="rId63" Type="http://schemas.openxmlformats.org/officeDocument/2006/relationships/hyperlink" Target="file:///I:/vital_signs/05_focal_terr_plant_communities/Data/Database/Database_documentation"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I:/vital_signs/12_established_invasive_plant_species/Images/2021/HAVO/Misc" TargetMode="External"/><Relationship Id="rId29" Type="http://schemas.openxmlformats.org/officeDocument/2006/relationships/image" Target="media/image10.jpg"/><Relationship Id="rId11" Type="http://schemas.openxmlformats.org/officeDocument/2006/relationships/comments" Target="comments.xml"/><Relationship Id="rId24" Type="http://schemas.openxmlformats.org/officeDocument/2006/relationships/image" Target="media/image5.jpg"/><Relationship Id="rId32" Type="http://schemas.openxmlformats.org/officeDocument/2006/relationships/image" Target="media/image11.png"/><Relationship Id="rId37" Type="http://schemas.openxmlformats.org/officeDocument/2006/relationships/hyperlink" Target="file:///I:/vital_signs/05_focal_terr_plant_communities/Images/"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file://inphavoim01/I/vital_signs/05_focal_terr_plant_communities/Data/Scanned_Datasheets" TargetMode="External"/><Relationship Id="rId58" Type="http://schemas.openxmlformats.org/officeDocument/2006/relationships/hyperlink" Target="file:///I:/vital_signs/12_established_invasive_plant_species/Images/"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file://inphavoim01/I/vital_signs/05_focal_terr_plant_communities/Data/Database/Database_images" TargetMode="External"/><Relationship Id="rId19" Type="http://schemas.openxmlformats.org/officeDocument/2006/relationships/image" Target="media/image1.jpg"/><Relationship Id="rId14" Type="http://schemas.microsoft.com/office/2018/08/relationships/commentsExtensible" Target="commentsExtensible.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hyperlink" Target="file:///I:/vital_signs/05_focal_terr_plant_communities/Spatial_info/" TargetMode="External"/><Relationship Id="rId35" Type="http://schemas.openxmlformats.org/officeDocument/2006/relationships/hyperlink" Target="file:///I:/vital_signs/05_focal_terr_plant_communities/Images/process_images/ArcGIS_Toolbox" TargetMode="External"/><Relationship Id="rId43" Type="http://schemas.openxmlformats.org/officeDocument/2006/relationships/image" Target="media/image15.png"/><Relationship Id="rId48" Type="http://schemas.openxmlformats.org/officeDocument/2006/relationships/hyperlink" Target="file://inphavoim01/I/vital_signs/12_established_invasive_plant_species/Images/" TargetMode="External"/><Relationship Id="rId56" Type="http://schemas.openxmlformats.org/officeDocument/2006/relationships/hyperlink" Target="file:///I:/vital_signs/12_established_invasive_plant_species/Images/" TargetMode="External"/><Relationship Id="rId64" Type="http://schemas.openxmlformats.org/officeDocument/2006/relationships/hyperlink" Target="file:///I:/vital_signs/12_established_invasive_plant_species/Data/Database/Database_documentation" TargetMode="External"/><Relationship Id="rId8" Type="http://schemas.openxmlformats.org/officeDocument/2006/relationships/webSettings" Target="webSettings.xml"/><Relationship Id="rId51" Type="http://schemas.openxmlformats.org/officeDocument/2006/relationships/hyperlink" Target="file:///I:/vital_signs/05_focal_terr_plant_communities/Images/"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file://inphavoim01/I/vital_signs/05_focal_terr_plant_communities/Images" TargetMode="External"/><Relationship Id="rId25" Type="http://schemas.openxmlformats.org/officeDocument/2006/relationships/image" Target="media/image6.png"/><Relationship Id="rId33" Type="http://schemas.openxmlformats.org/officeDocument/2006/relationships/hyperlink" Target="file:///I:/vital_signs/05_focal_terr_plant_communities/Spatial_info/" TargetMode="External"/><Relationship Id="rId38" Type="http://schemas.openxmlformats.org/officeDocument/2006/relationships/hyperlink" Target="file:///I:/vital_signs/12_established_invasive_plant_species/Images/" TargetMode="External"/><Relationship Id="rId46" Type="http://schemas.openxmlformats.org/officeDocument/2006/relationships/image" Target="media/image18.png"/><Relationship Id="rId59" Type="http://schemas.openxmlformats.org/officeDocument/2006/relationships/hyperlink" Target="file:///I:/vital_signs/05_focal_terr_plant_communities/Images/" TargetMode="External"/><Relationship Id="rId67" Type="http://schemas.microsoft.com/office/2011/relationships/people" Target="people.xml"/><Relationship Id="rId20" Type="http://schemas.openxmlformats.org/officeDocument/2006/relationships/image" Target="media/image2.jpg"/><Relationship Id="rId41" Type="http://schemas.openxmlformats.org/officeDocument/2006/relationships/image" Target="media/image13.png"/><Relationship Id="rId54" Type="http://schemas.openxmlformats.org/officeDocument/2006/relationships/image" Target="media/image19.jpg"/><Relationship Id="rId62" Type="http://schemas.openxmlformats.org/officeDocument/2006/relationships/hyperlink" Target="file:///I:/vital_signs/12_established_invasive_plant_species/Data/Database/Database_imag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I:/vital_signs/05_focal_terr_plant_communities/Images/2021/HAVO/Misc" TargetMode="Externa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hyperlink" Target="file://inphavoim01/I/vital_signs/12_established_invasive_plant_species/Images/" TargetMode="External"/><Relationship Id="rId49" Type="http://schemas.openxmlformats.org/officeDocument/2006/relationships/hyperlink" Target="file:///I:/vital_signs/05_focal_terr_plant_communities/Images/" TargetMode="External"/><Relationship Id="rId57" Type="http://schemas.openxmlformats.org/officeDocument/2006/relationships/hyperlink" Target="file:///I:/vital_signs/05_focal_terr_plant_communities/Images/" TargetMode="External"/><Relationship Id="rId10" Type="http://schemas.openxmlformats.org/officeDocument/2006/relationships/endnotes" Target="endnotes.xml"/><Relationship Id="rId31" Type="http://schemas.openxmlformats.org/officeDocument/2006/relationships/hyperlink" Target="file:///I:/vital_signs/12_established_invasive_plant_species/Spatial_info/" TargetMode="External"/><Relationship Id="rId44" Type="http://schemas.openxmlformats.org/officeDocument/2006/relationships/image" Target="media/image16.jpg"/><Relationship Id="rId52" Type="http://schemas.openxmlformats.org/officeDocument/2006/relationships/hyperlink" Target="file://inphavoim01/I/vital_signs/05_focal_terr_plant_communities/Data/Scanned_Datasheets" TargetMode="External"/><Relationship Id="rId60" Type="http://schemas.openxmlformats.org/officeDocument/2006/relationships/hyperlink" Target="file:///I:/vital_signs/12_established_invasive_plant_species/Images/"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file:///I:/vital_signs/12_established_invasive_plant_species/Images" TargetMode="External"/><Relationship Id="rId39" Type="http://schemas.openxmlformats.org/officeDocument/2006/relationships/hyperlink" Target="file:///I:/vital_signs/05_focal_terr_plant_communities/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16" ma:contentTypeDescription="Create a new document." ma:contentTypeScope="" ma:versionID="9e1332f563fc1b155c13d447f7462fe7">
  <xsd:schema xmlns:xsd="http://www.w3.org/2001/XMLSchema" xmlns:xs="http://www.w3.org/2001/XMLSchema" xmlns:p="http://schemas.microsoft.com/office/2006/metadata/properties" xmlns:ns2="267a8617-ced2-4286-afa5-0d33fbd81d3d" xmlns:ns3="http://schemas.microsoft.com/sharepoint/v3/fields" xmlns:ns4="35966911-6934-4421-b0b7-2f59be571e1a" xmlns:ns5="31062a0d-ede8-4112-b4bb-00a9c1bc8e16" targetNamespace="http://schemas.microsoft.com/office/2006/metadata/properties" ma:root="true" ma:fieldsID="9fa4a3b30ba02eebb1e4bd356fceb9b2" ns2:_="" ns3:_="" ns4:_="" ns5:_="">
    <xsd:import namespace="267a8617-ced2-4286-afa5-0d33fbd81d3d"/>
    <xsd:import namespace="http://schemas.microsoft.com/sharepoint/v3/fields"/>
    <xsd:import namespace="35966911-6934-4421-b0b7-2f59be571e1a"/>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_Format" minOccurs="0"/>
                <xsd:element ref="ns4:SharedWithUsers" minOccurs="0"/>
                <xsd:element ref="ns4:SharedWithDetails" minOccurs="0"/>
                <xsd:element ref="ns4:Home_x0020_Page" minOccurs="0"/>
                <xsd:element ref="ns2: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7" nillable="true" ma:displayName="Format" ma:description="Media-type, file format or dimensions" ma:internalName="_Forma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6911-6934-4421-b0b7-2f59be571e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Home_x0020_Page" ma:index="20" nillable="true" ma:displayName="Home Page" ma:default="0" ma:description="Should this document be posted on SPO Home Page Documents." ma:internalName="Home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f65ccb-a7e6-49d1-9b12-9efd9b5a5bfb}" ma:internalName="TaxCatchAll" ma:showField="CatchAllData" ma:web="35966911-6934-4421-b0b7-2f59be571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Format xmlns="http://schemas.microsoft.com/sharepoint/v3/fields" xsi:nil="true"/>
    <MediaLengthInSeconds xmlns="267a8617-ced2-4286-afa5-0d33fbd81d3d" xsi:nil="true"/>
    <Home_x0020_Page xmlns="35966911-6934-4421-b0b7-2f59be571e1a">false</Home_x0020_Page>
    <lcf76f155ced4ddcb4097134ff3c332f xmlns="267a8617-ced2-4286-afa5-0d33fbd81d3d">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1021EC1A-14C4-4ED6-895F-CE580FE13F79}"/>
</file>

<file path=customXml/itemProps2.xml><?xml version="1.0" encoding="utf-8"?>
<ds:datastoreItem xmlns:ds="http://schemas.openxmlformats.org/officeDocument/2006/customXml" ds:itemID="{DBABF6CD-2370-40C4-B7A6-BB0ACE225E92}">
  <ds:schemaRefs>
    <ds:schemaRef ds:uri="http://schemas.microsoft.com/sharepoint/v3/contenttype/forms"/>
  </ds:schemaRefs>
</ds:datastoreItem>
</file>

<file path=customXml/itemProps3.xml><?xml version="1.0" encoding="utf-8"?>
<ds:datastoreItem xmlns:ds="http://schemas.openxmlformats.org/officeDocument/2006/customXml" ds:itemID="{B1D97A89-71B3-4FC9-B456-B8AFF828E85F}">
  <ds:schemaRefs>
    <ds:schemaRef ds:uri="http://schemas.openxmlformats.org/officeDocument/2006/bibliography"/>
  </ds:schemaRefs>
</ds:datastoreItem>
</file>

<file path=customXml/itemProps4.xml><?xml version="1.0" encoding="utf-8"?>
<ds:datastoreItem xmlns:ds="http://schemas.openxmlformats.org/officeDocument/2006/customXml" ds:itemID="{B29F4EE5-EC1C-4CE6-9102-D15F8496B3E4}">
  <ds:schemaRefs>
    <ds:schemaRef ds:uri="http://schemas.microsoft.com/office/2006/metadata/properties"/>
    <ds:schemaRef ds:uri="http://schemas.microsoft.com/office/infopath/2007/PartnerControls"/>
    <ds:schemaRef ds:uri="http://schemas.microsoft.com/sharepoint/v3/fields"/>
    <ds:schemaRef ds:uri="267a8617-ced2-4286-afa5-0d33fbd81d3d"/>
    <ds:schemaRef ds:uri="35966911-6934-4421-b0b7-2f59be571e1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Park Service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Seabirds Monitoring Protocol for the Pacific Island Monitoring Network (PACN)</dc:title>
  <dc:subject/>
  <dc:creator>Kelly Kozar</dc:creator>
  <cp:keywords/>
  <dc:description/>
  <cp:lastModifiedBy>Kozar, Kelly</cp:lastModifiedBy>
  <cp:revision>17</cp:revision>
  <cp:lastPrinted>2021-04-28T22:29:00Z</cp:lastPrinted>
  <dcterms:created xsi:type="dcterms:W3CDTF">2021-09-10T20:43:00Z</dcterms:created>
  <dcterms:modified xsi:type="dcterms:W3CDTF">2022-06-21T17:12:59Z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239398000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ies>
</file>