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F671" w14:textId="77777777" w:rsidR="0013534A" w:rsidRPr="0013534A" w:rsidRDefault="00C01539"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3534A" w:rsidRPr="0013534A">
        <w:rPr>
          <w:rFonts w:ascii="Times New Roman" w:eastAsia="Times New Roman" w:hAnsi="Times New Roman" w:cs="Times New Roman"/>
          <w:sz w:val="24"/>
          <w:szCs w:val="24"/>
        </w:rPr>
        <w:t xml:space="preserve">he main purpose of the plant photos are to 1) document new or unknown plants that could not be confidently identified in the field, </w:t>
      </w:r>
      <w:r>
        <w:rPr>
          <w:rFonts w:ascii="Times New Roman" w:eastAsia="Times New Roman" w:hAnsi="Times New Roman" w:cs="Times New Roman"/>
          <w:sz w:val="24"/>
          <w:szCs w:val="24"/>
        </w:rPr>
        <w:t xml:space="preserve">2) provide </w:t>
      </w:r>
      <w:r w:rsidRPr="0013534A">
        <w:rPr>
          <w:rFonts w:ascii="Times New Roman" w:eastAsia="Times New Roman" w:hAnsi="Times New Roman" w:cs="Times New Roman"/>
          <w:sz w:val="24"/>
          <w:szCs w:val="24"/>
        </w:rPr>
        <w:t xml:space="preserve">data </w:t>
      </w:r>
      <w:r w:rsidR="00A34316">
        <w:rPr>
          <w:rFonts w:ascii="Times New Roman" w:eastAsia="Times New Roman" w:hAnsi="Times New Roman" w:cs="Times New Roman"/>
          <w:sz w:val="24"/>
          <w:szCs w:val="24"/>
        </w:rPr>
        <w:t xml:space="preserve">continuity if discrepancies are </w:t>
      </w:r>
      <w:r w:rsidRPr="0013534A">
        <w:rPr>
          <w:rFonts w:ascii="Times New Roman" w:eastAsia="Times New Roman" w:hAnsi="Times New Roman" w:cs="Times New Roman"/>
          <w:sz w:val="24"/>
          <w:szCs w:val="24"/>
        </w:rPr>
        <w:t xml:space="preserve">found later in species </w:t>
      </w:r>
      <w:r w:rsidR="00A3431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and 3</w:t>
      </w:r>
      <w:r w:rsidR="0013534A" w:rsidRPr="0013534A">
        <w:rPr>
          <w:rFonts w:ascii="Times New Roman" w:eastAsia="Times New Roman" w:hAnsi="Times New Roman" w:cs="Times New Roman"/>
          <w:sz w:val="24"/>
          <w:szCs w:val="24"/>
        </w:rPr>
        <w:t>) use</w:t>
      </w:r>
      <w:r>
        <w:rPr>
          <w:rFonts w:ascii="Times New Roman" w:eastAsia="Times New Roman" w:hAnsi="Times New Roman" w:cs="Times New Roman"/>
          <w:sz w:val="24"/>
          <w:szCs w:val="24"/>
        </w:rPr>
        <w:t>d</w:t>
      </w:r>
      <w:r w:rsidR="0013534A" w:rsidRPr="0013534A">
        <w:rPr>
          <w:rFonts w:ascii="Times New Roman" w:eastAsia="Times New Roman" w:hAnsi="Times New Roman" w:cs="Times New Roman"/>
          <w:sz w:val="24"/>
          <w:szCs w:val="24"/>
        </w:rPr>
        <w:t xml:space="preserve"> as a reference for crews in future years to help with</w:t>
      </w:r>
      <w:r w:rsidR="00A34316">
        <w:rPr>
          <w:rFonts w:ascii="Times New Roman" w:eastAsia="Times New Roman" w:hAnsi="Times New Roman" w:cs="Times New Roman"/>
          <w:sz w:val="24"/>
          <w:szCs w:val="24"/>
        </w:rPr>
        <w:t xml:space="preserve"> plant</w:t>
      </w:r>
      <w:r w:rsidR="0013534A" w:rsidRPr="0013534A">
        <w:rPr>
          <w:rFonts w:ascii="Times New Roman" w:eastAsia="Times New Roman" w:hAnsi="Times New Roman" w:cs="Times New Roman"/>
          <w:sz w:val="24"/>
          <w:szCs w:val="24"/>
        </w:rPr>
        <w:t xml:space="preserve"> identification</w:t>
      </w:r>
      <w:r w:rsidR="00A34316">
        <w:rPr>
          <w:rFonts w:ascii="Times New Roman" w:eastAsia="Times New Roman" w:hAnsi="Times New Roman" w:cs="Times New Roman"/>
          <w:sz w:val="24"/>
          <w:szCs w:val="24"/>
        </w:rPr>
        <w:t>.</w:t>
      </w:r>
      <w:r w:rsidR="0013534A" w:rsidRPr="0013534A">
        <w:rPr>
          <w:rFonts w:ascii="Times New Roman" w:eastAsia="Times New Roman" w:hAnsi="Times New Roman" w:cs="Times New Roman"/>
          <w:sz w:val="24"/>
          <w:szCs w:val="24"/>
        </w:rPr>
        <w:t xml:space="preserve"> </w:t>
      </w:r>
    </w:p>
    <w:p w14:paraId="7A0E4455" w14:textId="77777777" w:rsidR="0013534A" w:rsidRDefault="0013534A" w:rsidP="0013534A">
      <w:pPr>
        <w:spacing w:after="0" w:line="240" w:lineRule="auto"/>
        <w:rPr>
          <w:rFonts w:ascii="Times New Roman" w:eastAsia="Times New Roman" w:hAnsi="Times New Roman" w:cs="Times New Roman"/>
          <w:sz w:val="24"/>
          <w:szCs w:val="24"/>
        </w:rPr>
      </w:pPr>
    </w:p>
    <w:p w14:paraId="106077AE" w14:textId="77777777" w:rsidR="00FB7886" w:rsidRPr="00FB7886" w:rsidRDefault="00FB7886" w:rsidP="0013534A">
      <w:pPr>
        <w:spacing w:after="0" w:line="240" w:lineRule="auto"/>
        <w:rPr>
          <w:rFonts w:ascii="Times New Roman" w:eastAsia="Times New Roman" w:hAnsi="Times New Roman" w:cs="Times New Roman"/>
          <w:b/>
          <w:sz w:val="24"/>
          <w:szCs w:val="24"/>
        </w:rPr>
      </w:pPr>
      <w:r w:rsidRPr="00FB7886">
        <w:rPr>
          <w:rFonts w:ascii="Times New Roman" w:eastAsia="Times New Roman" w:hAnsi="Times New Roman" w:cs="Times New Roman"/>
          <w:b/>
          <w:sz w:val="24"/>
          <w:szCs w:val="24"/>
        </w:rPr>
        <w:t xml:space="preserve">Workflow for plant </w:t>
      </w:r>
      <w:commentRangeStart w:id="0"/>
      <w:commentRangeStart w:id="1"/>
      <w:r w:rsidRPr="00FB7886">
        <w:rPr>
          <w:rFonts w:ascii="Times New Roman" w:eastAsia="Times New Roman" w:hAnsi="Times New Roman" w:cs="Times New Roman"/>
          <w:b/>
          <w:sz w:val="24"/>
          <w:szCs w:val="24"/>
        </w:rPr>
        <w:t>photos</w:t>
      </w:r>
      <w:commentRangeEnd w:id="0"/>
      <w:r w:rsidR="00E61491">
        <w:rPr>
          <w:rStyle w:val="CommentReference"/>
        </w:rPr>
        <w:commentReference w:id="0"/>
      </w:r>
      <w:commentRangeEnd w:id="1"/>
      <w:r w:rsidR="00941B12">
        <w:rPr>
          <w:rStyle w:val="CommentReference"/>
        </w:rPr>
        <w:commentReference w:id="1"/>
      </w:r>
      <w:r w:rsidRPr="00FB7886">
        <w:rPr>
          <w:rFonts w:ascii="Times New Roman" w:eastAsia="Times New Roman" w:hAnsi="Times New Roman" w:cs="Times New Roman"/>
          <w:b/>
          <w:sz w:val="24"/>
          <w:szCs w:val="24"/>
        </w:rPr>
        <w:t>:</w:t>
      </w:r>
    </w:p>
    <w:p w14:paraId="5FDBF8FE" w14:textId="77777777" w:rsidR="00C01539" w:rsidRPr="0013534A" w:rsidRDefault="00C01539" w:rsidP="0013534A">
      <w:pPr>
        <w:spacing w:after="0" w:line="240" w:lineRule="auto"/>
        <w:rPr>
          <w:rFonts w:ascii="Times New Roman" w:eastAsia="Times New Roman" w:hAnsi="Times New Roman" w:cs="Times New Roman"/>
          <w:sz w:val="24"/>
          <w:szCs w:val="24"/>
        </w:rPr>
      </w:pPr>
    </w:p>
    <w:p w14:paraId="14EC1D9D" w14:textId="77777777" w:rsidR="0013534A" w:rsidRDefault="0013534A" w:rsidP="0013534A">
      <w:pPr>
        <w:spacing w:after="0" w:line="240" w:lineRule="auto"/>
        <w:rPr>
          <w:rFonts w:ascii="Times New Roman" w:eastAsia="Times New Roman" w:hAnsi="Times New Roman" w:cs="Times New Roman"/>
          <w:sz w:val="24"/>
          <w:szCs w:val="24"/>
        </w:rPr>
      </w:pPr>
      <w:r w:rsidRPr="0013534A">
        <w:rPr>
          <w:rFonts w:ascii="Times New Roman" w:eastAsia="Times New Roman" w:hAnsi="Times New Roman" w:cs="Times New Roman"/>
          <w:sz w:val="24"/>
          <w:szCs w:val="24"/>
        </w:rPr>
        <w:t xml:space="preserve">1. </w:t>
      </w:r>
      <w:r w:rsidR="00D1299C" w:rsidRPr="00D1299C">
        <w:rPr>
          <w:rFonts w:ascii="Times New Roman" w:eastAsia="Times New Roman" w:hAnsi="Times New Roman" w:cs="Times New Roman"/>
          <w:b/>
          <w:sz w:val="24"/>
          <w:szCs w:val="24"/>
          <w:u w:val="single"/>
        </w:rPr>
        <w:t>Photo taking</w:t>
      </w:r>
      <w:r w:rsidR="00D1299C" w:rsidRPr="00D1299C">
        <w:rPr>
          <w:rFonts w:ascii="Times New Roman" w:eastAsia="Times New Roman" w:hAnsi="Times New Roman" w:cs="Times New Roman"/>
          <w:b/>
          <w:sz w:val="24"/>
          <w:szCs w:val="24"/>
        </w:rPr>
        <w:t>:</w:t>
      </w:r>
      <w:r w:rsidR="00D1299C">
        <w:rPr>
          <w:rFonts w:ascii="Times New Roman" w:eastAsia="Times New Roman" w:hAnsi="Times New Roman" w:cs="Times New Roman"/>
          <w:sz w:val="24"/>
          <w:szCs w:val="24"/>
        </w:rPr>
        <w:t xml:space="preserve"> </w:t>
      </w:r>
      <w:r w:rsidRPr="0013534A">
        <w:rPr>
          <w:rFonts w:ascii="Times New Roman" w:eastAsia="Times New Roman" w:hAnsi="Times New Roman" w:cs="Times New Roman"/>
          <w:sz w:val="24"/>
          <w:szCs w:val="24"/>
        </w:rPr>
        <w:t xml:space="preserve">Crews </w:t>
      </w:r>
      <w:r w:rsidR="006C7D2D">
        <w:rPr>
          <w:rFonts w:ascii="Times New Roman" w:eastAsia="Times New Roman" w:hAnsi="Times New Roman" w:cs="Times New Roman"/>
          <w:sz w:val="24"/>
          <w:szCs w:val="24"/>
        </w:rPr>
        <w:t xml:space="preserve">may </w:t>
      </w:r>
      <w:r w:rsidRPr="0013534A">
        <w:rPr>
          <w:rFonts w:ascii="Times New Roman" w:eastAsia="Times New Roman" w:hAnsi="Times New Roman" w:cs="Times New Roman"/>
          <w:sz w:val="24"/>
          <w:szCs w:val="24"/>
        </w:rPr>
        <w:t>take photos of plant specimens on smartphones</w:t>
      </w:r>
      <w:r w:rsidR="00FB7886">
        <w:rPr>
          <w:rFonts w:ascii="Times New Roman" w:eastAsia="Times New Roman" w:hAnsi="Times New Roman" w:cs="Times New Roman"/>
          <w:sz w:val="24"/>
          <w:szCs w:val="24"/>
        </w:rPr>
        <w:t>, camera, or other device</w:t>
      </w:r>
      <w:r w:rsidRPr="0013534A">
        <w:rPr>
          <w:rFonts w:ascii="Times New Roman" w:eastAsia="Times New Roman" w:hAnsi="Times New Roman" w:cs="Times New Roman"/>
          <w:sz w:val="24"/>
          <w:szCs w:val="24"/>
        </w:rPr>
        <w:t xml:space="preserve">. </w:t>
      </w:r>
      <w:r w:rsidR="00FB7886">
        <w:rPr>
          <w:rFonts w:ascii="Times New Roman" w:eastAsia="Times New Roman" w:hAnsi="Times New Roman" w:cs="Times New Roman"/>
          <w:sz w:val="24"/>
          <w:szCs w:val="24"/>
        </w:rPr>
        <w:t xml:space="preserve">Most often, I&amp;M field smartphones will be used. Crew members </w:t>
      </w:r>
      <w:r w:rsidR="00E61491">
        <w:rPr>
          <w:rFonts w:ascii="Times New Roman" w:eastAsia="Times New Roman" w:hAnsi="Times New Roman" w:cs="Times New Roman"/>
          <w:sz w:val="24"/>
          <w:szCs w:val="24"/>
        </w:rPr>
        <w:t>are encouraged</w:t>
      </w:r>
      <w:r w:rsidR="00FB7886">
        <w:rPr>
          <w:rFonts w:ascii="Times New Roman" w:eastAsia="Times New Roman" w:hAnsi="Times New Roman" w:cs="Times New Roman"/>
          <w:sz w:val="24"/>
          <w:szCs w:val="24"/>
        </w:rPr>
        <w:t xml:space="preserve"> take photos with a personal phone </w:t>
      </w:r>
      <w:r w:rsidR="00E61491">
        <w:rPr>
          <w:rFonts w:ascii="Times New Roman" w:eastAsia="Times New Roman" w:hAnsi="Times New Roman" w:cs="Times New Roman"/>
          <w:sz w:val="24"/>
          <w:szCs w:val="24"/>
        </w:rPr>
        <w:t xml:space="preserve">if they choose to, </w:t>
      </w:r>
      <w:r w:rsidR="00FB7886">
        <w:rPr>
          <w:rFonts w:ascii="Times New Roman" w:eastAsia="Times New Roman" w:hAnsi="Times New Roman" w:cs="Times New Roman"/>
          <w:sz w:val="24"/>
          <w:szCs w:val="24"/>
        </w:rPr>
        <w:t>with the u</w:t>
      </w:r>
      <w:r w:rsidR="006C7D2D">
        <w:rPr>
          <w:rFonts w:ascii="Times New Roman" w:eastAsia="Times New Roman" w:hAnsi="Times New Roman" w:cs="Times New Roman"/>
          <w:sz w:val="24"/>
          <w:szCs w:val="24"/>
        </w:rPr>
        <w:t>nderstanding that their phone use in the field is at their own discretion and risk.</w:t>
      </w:r>
      <w:r w:rsidR="00E61491">
        <w:rPr>
          <w:rFonts w:ascii="Times New Roman" w:eastAsia="Times New Roman" w:hAnsi="Times New Roman" w:cs="Times New Roman"/>
          <w:sz w:val="24"/>
          <w:szCs w:val="24"/>
        </w:rPr>
        <w:t xml:space="preserve"> </w:t>
      </w:r>
    </w:p>
    <w:p w14:paraId="4138D4BF" w14:textId="77777777" w:rsidR="0013534A" w:rsidRPr="0013534A" w:rsidRDefault="0013534A" w:rsidP="0013534A">
      <w:pPr>
        <w:spacing w:after="0" w:line="240" w:lineRule="auto"/>
        <w:rPr>
          <w:rFonts w:ascii="Times New Roman" w:eastAsia="Times New Roman" w:hAnsi="Times New Roman" w:cs="Times New Roman"/>
          <w:sz w:val="24"/>
          <w:szCs w:val="24"/>
        </w:rPr>
      </w:pPr>
    </w:p>
    <w:p w14:paraId="091782F3" w14:textId="0DE485BC" w:rsidR="003325B9" w:rsidRDefault="00F02634"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taking photos of unknown plants it is better to take more photos than not enough. Photos of unknown plant specimen should include a focus on distinct features such as fruits, flowers, leaves, lifeform and habitat. Ferns should include photos of abaxial and a</w:t>
      </w:r>
      <w:r w:rsidR="003325B9">
        <w:rPr>
          <w:rFonts w:ascii="Times New Roman" w:eastAsia="Times New Roman" w:hAnsi="Times New Roman" w:cs="Times New Roman"/>
          <w:sz w:val="24"/>
          <w:szCs w:val="24"/>
        </w:rPr>
        <w:t>daxial sides, sori, and scales.</w:t>
      </w:r>
    </w:p>
    <w:p w14:paraId="4484845A" w14:textId="77777777" w:rsidR="003325B9" w:rsidRDefault="003325B9" w:rsidP="0013534A">
      <w:pPr>
        <w:spacing w:after="0" w:line="240" w:lineRule="auto"/>
        <w:rPr>
          <w:rFonts w:ascii="Times New Roman" w:eastAsia="Times New Roman" w:hAnsi="Times New Roman" w:cs="Times New Roman"/>
          <w:sz w:val="24"/>
          <w:szCs w:val="24"/>
        </w:rPr>
      </w:pPr>
    </w:p>
    <w:p w14:paraId="3C466C84" w14:textId="729BE137" w:rsidR="0013534A" w:rsidRDefault="003325B9"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in the field: Unknown plant should be </w:t>
      </w:r>
      <w:r w:rsidR="007E1C30">
        <w:rPr>
          <w:rFonts w:ascii="Times New Roman" w:eastAsia="Times New Roman" w:hAnsi="Times New Roman" w:cs="Times New Roman"/>
          <w:sz w:val="24"/>
          <w:szCs w:val="24"/>
        </w:rPr>
        <w:t>recorded on Form 3 (</w:t>
      </w:r>
      <w:r>
        <w:rPr>
          <w:rFonts w:ascii="Times New Roman" w:eastAsia="Times New Roman" w:hAnsi="Times New Roman" w:cs="Times New Roman"/>
          <w:sz w:val="24"/>
          <w:szCs w:val="24"/>
        </w:rPr>
        <w:t>Presence /Absence</w:t>
      </w:r>
      <w:r w:rsidR="007E1C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3534A" w:rsidRPr="0013534A">
        <w:rPr>
          <w:rFonts w:ascii="Times New Roman" w:eastAsia="Times New Roman" w:hAnsi="Times New Roman" w:cs="Times New Roman"/>
          <w:sz w:val="24"/>
          <w:szCs w:val="24"/>
        </w:rPr>
        <w:t xml:space="preserve">Unknown plant records on datasheet </w:t>
      </w:r>
      <w:r w:rsidR="007E1C30">
        <w:rPr>
          <w:rFonts w:ascii="Times New Roman" w:eastAsia="Times New Roman" w:hAnsi="Times New Roman" w:cs="Times New Roman"/>
          <w:sz w:val="24"/>
          <w:szCs w:val="24"/>
        </w:rPr>
        <w:t xml:space="preserve">should be given a unique name (e.g. Unknown Tree 1, Acacia sp., etc.) and </w:t>
      </w:r>
      <w:r w:rsidR="0013534A" w:rsidRPr="0013534A">
        <w:rPr>
          <w:rFonts w:ascii="Times New Roman" w:eastAsia="Times New Roman" w:hAnsi="Times New Roman" w:cs="Times New Roman"/>
          <w:sz w:val="24"/>
          <w:szCs w:val="24"/>
        </w:rPr>
        <w:t xml:space="preserve">are tied to the corresponding photos by recording the </w:t>
      </w:r>
      <w:r w:rsidR="00234E3B">
        <w:rPr>
          <w:rFonts w:ascii="Times New Roman" w:eastAsia="Times New Roman" w:hAnsi="Times New Roman" w:cs="Times New Roman"/>
          <w:sz w:val="24"/>
          <w:szCs w:val="24"/>
        </w:rPr>
        <w:t xml:space="preserve">camera used and </w:t>
      </w:r>
      <w:r w:rsidR="0013534A" w:rsidRPr="0013534A">
        <w:rPr>
          <w:rFonts w:ascii="Times New Roman" w:eastAsia="Times New Roman" w:hAnsi="Times New Roman" w:cs="Times New Roman"/>
          <w:sz w:val="24"/>
          <w:szCs w:val="24"/>
        </w:rPr>
        <w:t>time the ph</w:t>
      </w:r>
      <w:r>
        <w:rPr>
          <w:rFonts w:ascii="Times New Roman" w:eastAsia="Times New Roman" w:hAnsi="Times New Roman" w:cs="Times New Roman"/>
          <w:sz w:val="24"/>
          <w:szCs w:val="24"/>
        </w:rPr>
        <w:t>oto was taken. Unknown plants should also have a description/notes recorded to help identify species.</w:t>
      </w:r>
      <w:r w:rsidR="00234E3B">
        <w:rPr>
          <w:rFonts w:ascii="Times New Roman" w:eastAsia="Times New Roman" w:hAnsi="Times New Roman" w:cs="Times New Roman"/>
          <w:sz w:val="24"/>
          <w:szCs w:val="24"/>
        </w:rPr>
        <w:t xml:space="preserve"> Form 3 will also have a space to indicate if a sample was taken to assist in identification.</w:t>
      </w:r>
    </w:p>
    <w:p w14:paraId="611BFA95" w14:textId="09690CDC" w:rsidR="00F65E05" w:rsidRDefault="00F65E05" w:rsidP="0013534A">
      <w:pPr>
        <w:spacing w:after="0" w:line="240" w:lineRule="auto"/>
        <w:rPr>
          <w:rFonts w:ascii="Times New Roman" w:eastAsia="Times New Roman" w:hAnsi="Times New Roman" w:cs="Times New Roman"/>
          <w:sz w:val="24"/>
          <w:szCs w:val="24"/>
        </w:rPr>
      </w:pPr>
    </w:p>
    <w:p w14:paraId="1E1F0886" w14:textId="3F1B7E59" w:rsidR="00F65E05" w:rsidRPr="0013534A" w:rsidRDefault="00F65E05"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unknown species is seen in multiple plots but assumed to be the same, use the existing google drive photos to verify that it is in fact the same species and if easier for the crew record it using the same designated unique name. If there is any uncertainty, record as an unknown with a new unique name, note that it looks similar to another unknown (e.g. looks like unknown tree 1 from plot F2), and take photos. </w:t>
      </w:r>
    </w:p>
    <w:p w14:paraId="74BDE894" w14:textId="77777777" w:rsidR="007636D0" w:rsidRDefault="007636D0" w:rsidP="0013534A">
      <w:pPr>
        <w:spacing w:after="0" w:line="240" w:lineRule="auto"/>
        <w:rPr>
          <w:rFonts w:ascii="Times New Roman" w:eastAsia="Times New Roman" w:hAnsi="Times New Roman" w:cs="Times New Roman"/>
          <w:sz w:val="24"/>
          <w:szCs w:val="24"/>
        </w:rPr>
      </w:pPr>
    </w:p>
    <w:p w14:paraId="349073CC" w14:textId="5FB2071A" w:rsidR="000C0B05" w:rsidRDefault="0013534A" w:rsidP="0013534A">
      <w:pPr>
        <w:spacing w:after="0" w:line="240" w:lineRule="auto"/>
        <w:rPr>
          <w:rFonts w:ascii="Times New Roman" w:eastAsia="Times New Roman" w:hAnsi="Times New Roman" w:cs="Times New Roman"/>
          <w:sz w:val="24"/>
          <w:szCs w:val="24"/>
        </w:rPr>
      </w:pPr>
      <w:r w:rsidRPr="0013534A">
        <w:rPr>
          <w:rFonts w:ascii="Times New Roman" w:eastAsia="Times New Roman" w:hAnsi="Times New Roman" w:cs="Times New Roman"/>
          <w:sz w:val="24"/>
          <w:szCs w:val="24"/>
        </w:rPr>
        <w:t xml:space="preserve">2. </w:t>
      </w:r>
      <w:r w:rsidR="00D1299C" w:rsidRPr="00D1299C">
        <w:rPr>
          <w:rFonts w:ascii="Times New Roman" w:eastAsia="Times New Roman" w:hAnsi="Times New Roman" w:cs="Times New Roman"/>
          <w:b/>
          <w:sz w:val="24"/>
          <w:szCs w:val="24"/>
          <w:u w:val="single"/>
        </w:rPr>
        <w:t>Photo upload:</w:t>
      </w:r>
      <w:r w:rsidR="00D1299C">
        <w:rPr>
          <w:rFonts w:ascii="Times New Roman" w:eastAsia="Times New Roman" w:hAnsi="Times New Roman" w:cs="Times New Roman"/>
          <w:sz w:val="24"/>
          <w:szCs w:val="24"/>
        </w:rPr>
        <w:t xml:space="preserve"> </w:t>
      </w:r>
      <w:r w:rsidR="008550E0">
        <w:rPr>
          <w:rFonts w:ascii="Times New Roman" w:eastAsia="Times New Roman" w:hAnsi="Times New Roman" w:cs="Times New Roman"/>
          <w:sz w:val="24"/>
          <w:szCs w:val="24"/>
        </w:rPr>
        <w:t xml:space="preserve">After returning from the field, </w:t>
      </w:r>
      <w:r w:rsidR="00E96A88">
        <w:rPr>
          <w:rFonts w:ascii="Times New Roman" w:eastAsia="Times New Roman" w:hAnsi="Times New Roman" w:cs="Times New Roman"/>
          <w:sz w:val="24"/>
          <w:szCs w:val="24"/>
        </w:rPr>
        <w:t xml:space="preserve">crew lead should upload I&amp;M device photos and </w:t>
      </w:r>
      <w:r w:rsidR="008550E0">
        <w:rPr>
          <w:rFonts w:ascii="Times New Roman" w:eastAsia="Times New Roman" w:hAnsi="Times New Roman" w:cs="Times New Roman"/>
          <w:sz w:val="24"/>
          <w:szCs w:val="24"/>
        </w:rPr>
        <w:t>crewmembers</w:t>
      </w:r>
      <w:r w:rsidRPr="0013534A">
        <w:rPr>
          <w:rFonts w:ascii="Times New Roman" w:eastAsia="Times New Roman" w:hAnsi="Times New Roman" w:cs="Times New Roman"/>
          <w:sz w:val="24"/>
          <w:szCs w:val="24"/>
        </w:rPr>
        <w:t xml:space="preserve"> </w:t>
      </w:r>
      <w:r w:rsidR="008550E0">
        <w:rPr>
          <w:rFonts w:ascii="Times New Roman" w:eastAsia="Times New Roman" w:hAnsi="Times New Roman" w:cs="Times New Roman"/>
          <w:sz w:val="24"/>
          <w:szCs w:val="24"/>
        </w:rPr>
        <w:t>should</w:t>
      </w:r>
      <w:r w:rsidRPr="0013534A">
        <w:rPr>
          <w:rFonts w:ascii="Times New Roman" w:eastAsia="Times New Roman" w:hAnsi="Times New Roman" w:cs="Times New Roman"/>
          <w:sz w:val="24"/>
          <w:szCs w:val="24"/>
        </w:rPr>
        <w:t xml:space="preserve"> upload their photos from the day to a shared drive using wifi or wireless phone network</w:t>
      </w:r>
      <w:commentRangeStart w:id="2"/>
      <w:commentRangeStart w:id="3"/>
      <w:r w:rsidRPr="0013534A">
        <w:rPr>
          <w:rFonts w:ascii="Times New Roman" w:eastAsia="Times New Roman" w:hAnsi="Times New Roman" w:cs="Times New Roman"/>
          <w:sz w:val="24"/>
          <w:szCs w:val="24"/>
        </w:rPr>
        <w:t xml:space="preserve">. </w:t>
      </w:r>
      <w:r w:rsidR="008550E0">
        <w:rPr>
          <w:rFonts w:ascii="Times New Roman" w:eastAsia="Times New Roman" w:hAnsi="Times New Roman" w:cs="Times New Roman"/>
          <w:sz w:val="24"/>
          <w:szCs w:val="24"/>
        </w:rPr>
        <w:t xml:space="preserve">Google drive </w:t>
      </w:r>
      <w:commentRangeEnd w:id="2"/>
      <w:r w:rsidR="00D0587E">
        <w:rPr>
          <w:rStyle w:val="CommentReference"/>
        </w:rPr>
        <w:commentReference w:id="2"/>
      </w:r>
      <w:commentRangeEnd w:id="3"/>
      <w:r w:rsidR="007054FE">
        <w:rPr>
          <w:rStyle w:val="CommentReference"/>
        </w:rPr>
        <w:commentReference w:id="3"/>
      </w:r>
      <w:r w:rsidR="00F64867">
        <w:rPr>
          <w:rFonts w:ascii="Times New Roman" w:eastAsia="Times New Roman" w:hAnsi="Times New Roman" w:cs="Times New Roman"/>
          <w:sz w:val="24"/>
          <w:szCs w:val="24"/>
        </w:rPr>
        <w:t>functions</w:t>
      </w:r>
      <w:r w:rsidR="008550E0">
        <w:rPr>
          <w:rFonts w:ascii="Times New Roman" w:eastAsia="Times New Roman" w:hAnsi="Times New Roman" w:cs="Times New Roman"/>
          <w:sz w:val="24"/>
          <w:szCs w:val="24"/>
        </w:rPr>
        <w:t xml:space="preserve"> an easy to access </w:t>
      </w:r>
      <w:r w:rsidR="00D918CB">
        <w:rPr>
          <w:rFonts w:ascii="Times New Roman" w:eastAsia="Times New Roman" w:hAnsi="Times New Roman" w:cs="Times New Roman"/>
          <w:sz w:val="24"/>
          <w:szCs w:val="24"/>
        </w:rPr>
        <w:t xml:space="preserve">location to put photos where all crewmembers </w:t>
      </w:r>
      <w:r w:rsidR="00F64867">
        <w:rPr>
          <w:rFonts w:ascii="Times New Roman" w:eastAsia="Times New Roman" w:hAnsi="Times New Roman" w:cs="Times New Roman"/>
          <w:sz w:val="24"/>
          <w:szCs w:val="24"/>
        </w:rPr>
        <w:t>can</w:t>
      </w:r>
      <w:r w:rsidR="00D918CB">
        <w:rPr>
          <w:rFonts w:ascii="Times New Roman" w:eastAsia="Times New Roman" w:hAnsi="Times New Roman" w:cs="Times New Roman"/>
          <w:sz w:val="24"/>
          <w:szCs w:val="24"/>
        </w:rPr>
        <w:t xml:space="preserve"> </w:t>
      </w:r>
      <w:r w:rsidR="00D0587E">
        <w:rPr>
          <w:rFonts w:ascii="Times New Roman" w:eastAsia="Times New Roman" w:hAnsi="Times New Roman" w:cs="Times New Roman"/>
          <w:sz w:val="24"/>
          <w:szCs w:val="24"/>
        </w:rPr>
        <w:t xml:space="preserve">reference both in the field and in the office. </w:t>
      </w:r>
    </w:p>
    <w:p w14:paraId="24B720AB" w14:textId="01CF49D5" w:rsidR="007636D0" w:rsidRDefault="007636D0" w:rsidP="0013534A">
      <w:pPr>
        <w:spacing w:after="0" w:line="240" w:lineRule="auto"/>
        <w:rPr>
          <w:rFonts w:ascii="Times New Roman" w:eastAsia="Times New Roman" w:hAnsi="Times New Roman" w:cs="Times New Roman"/>
          <w:sz w:val="24"/>
          <w:szCs w:val="24"/>
        </w:rPr>
      </w:pPr>
    </w:p>
    <w:p w14:paraId="206D0582" w14:textId="77777777" w:rsidR="00F5568E" w:rsidRPr="00F5568E" w:rsidRDefault="007636D0"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C0B05">
        <w:rPr>
          <w:rFonts w:ascii="Times New Roman" w:eastAsia="Times New Roman" w:hAnsi="Times New Roman" w:cs="Times New Roman"/>
          <w:sz w:val="24"/>
          <w:szCs w:val="24"/>
        </w:rPr>
        <w:t xml:space="preserve">. </w:t>
      </w:r>
      <w:r w:rsidR="00D1299C" w:rsidRPr="00D1299C">
        <w:rPr>
          <w:rFonts w:ascii="Times New Roman" w:eastAsia="Times New Roman" w:hAnsi="Times New Roman" w:cs="Times New Roman"/>
          <w:b/>
          <w:sz w:val="24"/>
          <w:szCs w:val="24"/>
          <w:u w:val="single"/>
        </w:rPr>
        <w:t>Data management Google Drive:</w:t>
      </w:r>
      <w:r w:rsidR="00D1299C">
        <w:rPr>
          <w:rFonts w:ascii="Times New Roman" w:eastAsia="Times New Roman" w:hAnsi="Times New Roman" w:cs="Times New Roman"/>
          <w:sz w:val="24"/>
          <w:szCs w:val="24"/>
        </w:rPr>
        <w:t xml:space="preserve"> </w:t>
      </w:r>
      <w:r w:rsidR="000C0B05">
        <w:rPr>
          <w:rFonts w:ascii="Times New Roman" w:eastAsia="Times New Roman" w:hAnsi="Times New Roman" w:cs="Times New Roman"/>
          <w:sz w:val="24"/>
          <w:szCs w:val="24"/>
        </w:rPr>
        <w:t xml:space="preserve">The photos on google drive should be named with the same </w:t>
      </w:r>
      <w:r w:rsidR="00F5568E">
        <w:rPr>
          <w:rFonts w:ascii="Times New Roman" w:eastAsia="Times New Roman" w:hAnsi="Times New Roman" w:cs="Times New Roman"/>
          <w:sz w:val="24"/>
          <w:szCs w:val="24"/>
        </w:rPr>
        <w:t>unknown alias used on the datasheet</w:t>
      </w:r>
      <w:r w:rsidR="00E96A88">
        <w:rPr>
          <w:rFonts w:ascii="Times New Roman" w:eastAsia="Times New Roman" w:hAnsi="Times New Roman" w:cs="Times New Roman"/>
          <w:sz w:val="24"/>
          <w:szCs w:val="24"/>
        </w:rPr>
        <w:t xml:space="preserve"> to ensure proper species identification</w:t>
      </w:r>
      <w:r w:rsidR="00F5568E">
        <w:rPr>
          <w:rFonts w:ascii="Times New Roman" w:eastAsia="Times New Roman" w:hAnsi="Times New Roman" w:cs="Times New Roman"/>
          <w:sz w:val="24"/>
          <w:szCs w:val="24"/>
        </w:rPr>
        <w:t xml:space="preserve">. </w:t>
      </w:r>
      <w:r w:rsidR="000374A9">
        <w:rPr>
          <w:rFonts w:ascii="Times New Roman" w:eastAsia="Times New Roman" w:hAnsi="Times New Roman" w:cs="Times New Roman"/>
          <w:sz w:val="24"/>
          <w:szCs w:val="24"/>
        </w:rPr>
        <w:t xml:space="preserve">The date </w:t>
      </w:r>
      <w:r w:rsidR="00E96A88">
        <w:rPr>
          <w:rFonts w:ascii="Times New Roman" w:eastAsia="Times New Roman" w:hAnsi="Times New Roman" w:cs="Times New Roman"/>
          <w:sz w:val="24"/>
          <w:szCs w:val="24"/>
        </w:rPr>
        <w:t xml:space="preserve">and </w:t>
      </w:r>
      <w:commentRangeStart w:id="4"/>
      <w:r w:rsidR="00E96A88">
        <w:rPr>
          <w:rFonts w:ascii="Times New Roman" w:eastAsia="Times New Roman" w:hAnsi="Times New Roman" w:cs="Times New Roman"/>
          <w:sz w:val="24"/>
          <w:szCs w:val="24"/>
        </w:rPr>
        <w:t>ti</w:t>
      </w:r>
      <w:r w:rsidR="000C0B05" w:rsidRPr="0013534A">
        <w:rPr>
          <w:rFonts w:ascii="Times New Roman" w:eastAsia="Times New Roman" w:hAnsi="Times New Roman" w:cs="Times New Roman"/>
          <w:sz w:val="24"/>
          <w:szCs w:val="24"/>
        </w:rPr>
        <w:t xml:space="preserve">mestamps </w:t>
      </w:r>
      <w:commentRangeEnd w:id="4"/>
      <w:r w:rsidR="00E96A88">
        <w:rPr>
          <w:rStyle w:val="CommentReference"/>
        </w:rPr>
        <w:commentReference w:id="4"/>
      </w:r>
      <w:r w:rsidR="000C0B05" w:rsidRPr="0013534A">
        <w:rPr>
          <w:rFonts w:ascii="Times New Roman" w:eastAsia="Times New Roman" w:hAnsi="Times New Roman" w:cs="Times New Roman"/>
          <w:sz w:val="24"/>
          <w:szCs w:val="24"/>
        </w:rPr>
        <w:t xml:space="preserve">are pretty </w:t>
      </w:r>
      <w:r w:rsidR="000C0B05" w:rsidRPr="00F5568E">
        <w:rPr>
          <w:rFonts w:ascii="Times New Roman" w:eastAsia="Times New Roman" w:hAnsi="Times New Roman" w:cs="Times New Roman"/>
          <w:sz w:val="24"/>
          <w:szCs w:val="24"/>
        </w:rPr>
        <w:t xml:space="preserve">reliable on smartphones and imbedded in the photos metadata. </w:t>
      </w:r>
    </w:p>
    <w:p w14:paraId="11790759" w14:textId="77777777" w:rsidR="00F5568E" w:rsidRDefault="00F5568E" w:rsidP="0013534A">
      <w:pPr>
        <w:spacing w:after="0" w:line="240" w:lineRule="auto"/>
        <w:rPr>
          <w:rFonts w:ascii="Times New Roman" w:eastAsia="Times New Roman" w:hAnsi="Times New Roman" w:cs="Times New Roman"/>
          <w:sz w:val="24"/>
          <w:szCs w:val="24"/>
        </w:rPr>
      </w:pPr>
    </w:p>
    <w:p w14:paraId="6B1BA0DE" w14:textId="71EB4C53" w:rsidR="00E96A88" w:rsidRDefault="00E96A88" w:rsidP="00E96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iPhones to take pictures as .JPG instead of .HEIC</w:t>
      </w:r>
      <w:r w:rsidR="00174FB4">
        <w:rPr>
          <w:rFonts w:ascii="Times New Roman" w:eastAsia="Times New Roman" w:hAnsi="Times New Roman" w:cs="Times New Roman"/>
          <w:sz w:val="24"/>
          <w:szCs w:val="24"/>
        </w:rPr>
        <w:t xml:space="preserve"> this will have to be converted. </w:t>
      </w:r>
    </w:p>
    <w:p w14:paraId="1249850E" w14:textId="16BC44BB" w:rsidR="00DC2413" w:rsidRPr="00DC2413" w:rsidRDefault="00DC2413" w:rsidP="00DC2413">
      <w:pPr>
        <w:spacing w:after="0" w:line="240" w:lineRule="auto"/>
        <w:rPr>
          <w:rFonts w:ascii="Times New Roman" w:hAnsi="Times New Roman" w:cs="Times New Roman"/>
          <w:color w:val="222222"/>
          <w:sz w:val="24"/>
          <w:szCs w:val="24"/>
          <w:shd w:val="clear" w:color="auto" w:fill="FFFFFF"/>
        </w:rPr>
      </w:pPr>
      <w:commentRangeStart w:id="5"/>
      <w:r>
        <w:rPr>
          <w:rFonts w:ascii="Times New Roman" w:hAnsi="Times New Roman" w:cs="Times New Roman"/>
          <w:color w:val="222222"/>
          <w:sz w:val="24"/>
          <w:szCs w:val="24"/>
          <w:shd w:val="clear" w:color="auto" w:fill="FFFFFF"/>
        </w:rPr>
        <w:t xml:space="preserve">Online converter: </w:t>
      </w:r>
      <w:commentRangeEnd w:id="5"/>
      <w:r>
        <w:rPr>
          <w:rStyle w:val="CommentReference"/>
        </w:rPr>
        <w:commentReference w:id="5"/>
      </w:r>
      <w:hyperlink r:id="rId10" w:tgtFrame="_blank" w:history="1">
        <w:r w:rsidRPr="00DC2413">
          <w:rPr>
            <w:rStyle w:val="Hyperlink"/>
            <w:rFonts w:ascii="Times New Roman" w:hAnsi="Times New Roman" w:cs="Times New Roman"/>
            <w:color w:val="1155CC"/>
            <w:sz w:val="24"/>
            <w:szCs w:val="24"/>
            <w:shd w:val="clear" w:color="auto" w:fill="FFFFFF"/>
          </w:rPr>
          <w:t>https://heictojpg.com/</w:t>
        </w:r>
      </w:hyperlink>
    </w:p>
    <w:p w14:paraId="29823371" w14:textId="6E0161ED" w:rsidR="00DC2413" w:rsidRPr="00DC2413" w:rsidRDefault="00DC2413" w:rsidP="00DC2413">
      <w:pPr>
        <w:spacing w:after="0" w:line="240" w:lineRule="auto"/>
        <w:rPr>
          <w:rFonts w:ascii="Times New Roman" w:eastAsia="Times New Roman" w:hAnsi="Times New Roman" w:cs="Times New Roman"/>
          <w:sz w:val="24"/>
          <w:szCs w:val="24"/>
        </w:rPr>
      </w:pPr>
      <w:r w:rsidRPr="00DC2413">
        <w:rPr>
          <w:rFonts w:ascii="Times New Roman" w:hAnsi="Times New Roman" w:cs="Times New Roman"/>
          <w:color w:val="222222"/>
          <w:sz w:val="24"/>
          <w:szCs w:val="24"/>
          <w:shd w:val="clear" w:color="auto" w:fill="FFFFFF"/>
        </w:rPr>
        <w:t>IT approved sof</w:t>
      </w:r>
      <w:r>
        <w:rPr>
          <w:rFonts w:ascii="Times New Roman" w:hAnsi="Times New Roman" w:cs="Times New Roman"/>
          <w:color w:val="222222"/>
          <w:sz w:val="24"/>
          <w:szCs w:val="24"/>
          <w:shd w:val="clear" w:color="auto" w:fill="FFFFFF"/>
        </w:rPr>
        <w:t>tware for converting:</w:t>
      </w:r>
      <w:r w:rsidRPr="00DC2413">
        <w:rPr>
          <w:rFonts w:ascii="Times New Roman" w:hAnsi="Times New Roman" w:cs="Times New Roman"/>
          <w:color w:val="222222"/>
          <w:sz w:val="24"/>
          <w:szCs w:val="24"/>
          <w:shd w:val="clear" w:color="auto" w:fill="FFFFFF"/>
        </w:rPr>
        <w:t xml:space="preserve"> </w:t>
      </w:r>
      <w:hyperlink r:id="rId11" w:tgtFrame="_blank" w:history="1">
        <w:r w:rsidRPr="00DC2413">
          <w:rPr>
            <w:rStyle w:val="Hyperlink"/>
            <w:rFonts w:ascii="Times New Roman" w:hAnsi="Times New Roman" w:cs="Times New Roman"/>
            <w:color w:val="1155CC"/>
            <w:sz w:val="24"/>
            <w:szCs w:val="24"/>
            <w:shd w:val="clear" w:color="auto" w:fill="FFFFFF"/>
          </w:rPr>
          <w:t>https://imazing.com/</w:t>
        </w:r>
        <w:r w:rsidRPr="00DC2413">
          <w:rPr>
            <w:rStyle w:val="il"/>
            <w:rFonts w:ascii="Times New Roman" w:hAnsi="Times New Roman" w:cs="Times New Roman"/>
            <w:color w:val="1155CC"/>
            <w:sz w:val="24"/>
            <w:szCs w:val="24"/>
            <w:u w:val="single"/>
            <w:shd w:val="clear" w:color="auto" w:fill="FFFFFF"/>
          </w:rPr>
          <w:t>heic</w:t>
        </w:r>
      </w:hyperlink>
      <w:r w:rsidRPr="00DC2413">
        <w:rPr>
          <w:rFonts w:ascii="Times New Roman" w:hAnsi="Times New Roman" w:cs="Times New Roman"/>
          <w:color w:val="222222"/>
          <w:sz w:val="24"/>
          <w:szCs w:val="24"/>
          <w:shd w:val="clear" w:color="auto" w:fill="FFFFFF"/>
        </w:rPr>
        <w:t>  </w:t>
      </w:r>
    </w:p>
    <w:p w14:paraId="6ADBEE15" w14:textId="77777777" w:rsidR="00DC2413" w:rsidRPr="0013534A" w:rsidRDefault="00DC2413" w:rsidP="00E96A88">
      <w:pPr>
        <w:spacing w:after="0" w:line="240" w:lineRule="auto"/>
        <w:rPr>
          <w:rFonts w:ascii="Times New Roman" w:eastAsia="Times New Roman" w:hAnsi="Times New Roman" w:cs="Times New Roman"/>
          <w:sz w:val="24"/>
          <w:szCs w:val="24"/>
        </w:rPr>
      </w:pPr>
    </w:p>
    <w:p w14:paraId="1DF7660D" w14:textId="77777777" w:rsidR="007636D0" w:rsidRDefault="007636D0" w:rsidP="000317B1">
      <w:pPr>
        <w:spacing w:after="0" w:line="240" w:lineRule="auto"/>
        <w:rPr>
          <w:rFonts w:ascii="Times New Roman" w:eastAsia="Times New Roman" w:hAnsi="Times New Roman" w:cs="Times New Roman"/>
          <w:sz w:val="24"/>
          <w:szCs w:val="24"/>
        </w:rPr>
      </w:pPr>
    </w:p>
    <w:p w14:paraId="3712CEE0" w14:textId="51A7C223" w:rsidR="00F5568E" w:rsidRDefault="007636D0" w:rsidP="000317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317B1" w:rsidRPr="0013534A">
        <w:rPr>
          <w:rFonts w:ascii="Times New Roman" w:eastAsia="Times New Roman" w:hAnsi="Times New Roman" w:cs="Times New Roman"/>
          <w:sz w:val="24"/>
          <w:szCs w:val="24"/>
        </w:rPr>
        <w:t xml:space="preserve">. </w:t>
      </w:r>
      <w:r w:rsidR="00D1299C" w:rsidRPr="00D1299C">
        <w:rPr>
          <w:rFonts w:ascii="Times New Roman" w:eastAsia="Times New Roman" w:hAnsi="Times New Roman" w:cs="Times New Roman"/>
          <w:b/>
          <w:sz w:val="24"/>
          <w:szCs w:val="24"/>
          <w:u w:val="single"/>
        </w:rPr>
        <w:t>Data management excel spreadsheet:</w:t>
      </w:r>
      <w:r w:rsidR="00D1299C">
        <w:rPr>
          <w:rFonts w:ascii="Times New Roman" w:eastAsia="Times New Roman" w:hAnsi="Times New Roman" w:cs="Times New Roman"/>
          <w:sz w:val="24"/>
          <w:szCs w:val="24"/>
        </w:rPr>
        <w:t xml:space="preserve"> </w:t>
      </w:r>
      <w:r w:rsidR="000317B1">
        <w:rPr>
          <w:rFonts w:ascii="Times New Roman" w:eastAsia="Times New Roman" w:hAnsi="Times New Roman" w:cs="Times New Roman"/>
          <w:sz w:val="24"/>
          <w:szCs w:val="24"/>
        </w:rPr>
        <w:t xml:space="preserve">All unknown plants for each plot will have a record within the </w:t>
      </w:r>
      <w:r w:rsidR="000317B1" w:rsidRPr="0013534A">
        <w:rPr>
          <w:rFonts w:ascii="Times New Roman" w:eastAsia="Times New Roman" w:hAnsi="Times New Roman" w:cs="Times New Roman"/>
          <w:sz w:val="24"/>
          <w:szCs w:val="24"/>
        </w:rPr>
        <w:t>"unknown plants" spreadsheet</w:t>
      </w:r>
      <w:r w:rsidR="000317B1">
        <w:rPr>
          <w:rFonts w:ascii="Times New Roman" w:eastAsia="Times New Roman" w:hAnsi="Times New Roman" w:cs="Times New Roman"/>
          <w:sz w:val="24"/>
          <w:szCs w:val="24"/>
        </w:rPr>
        <w:t xml:space="preserve"> which will be updated throughout the season. This spreadsheet will reside </w:t>
      </w:r>
      <w:r w:rsidR="00E564F7">
        <w:rPr>
          <w:rFonts w:ascii="Times New Roman" w:eastAsia="Times New Roman" w:hAnsi="Times New Roman" w:cs="Times New Roman"/>
          <w:sz w:val="24"/>
          <w:szCs w:val="24"/>
        </w:rPr>
        <w:t xml:space="preserve">in </w:t>
      </w:r>
      <w:r w:rsidR="00C077B7">
        <w:rPr>
          <w:rFonts w:ascii="Times New Roman" w:eastAsia="Times New Roman" w:hAnsi="Times New Roman" w:cs="Times New Roman"/>
          <w:sz w:val="24"/>
          <w:szCs w:val="24"/>
        </w:rPr>
        <w:t xml:space="preserve">the Google Drive </w:t>
      </w:r>
      <w:ins w:id="6" w:author="Gross, Jacob J" w:date="2020-02-11T11:36:00Z">
        <w:r w:rsidR="00EE1B0B">
          <w:rPr>
            <w:rFonts w:ascii="Times New Roman" w:eastAsia="Times New Roman" w:hAnsi="Times New Roman" w:cs="Times New Roman"/>
            <w:sz w:val="24"/>
            <w:szCs w:val="24"/>
          </w:rPr>
          <w:t xml:space="preserve">and/or I: drive </w:t>
        </w:r>
      </w:ins>
      <w:r w:rsidR="00891EED">
        <w:rPr>
          <w:rFonts w:ascii="Times New Roman" w:eastAsia="Times New Roman" w:hAnsi="Times New Roman" w:cs="Times New Roman"/>
          <w:sz w:val="24"/>
          <w:szCs w:val="24"/>
        </w:rPr>
        <w:t xml:space="preserve">and will link all the pertinent information related to the unknown and its eventual identification – Including information like </w:t>
      </w:r>
      <w:r w:rsidR="00891EED">
        <w:rPr>
          <w:rFonts w:ascii="Times New Roman" w:eastAsia="Times New Roman" w:hAnsi="Times New Roman" w:cs="Times New Roman"/>
          <w:sz w:val="24"/>
          <w:szCs w:val="24"/>
        </w:rPr>
        <w:lastRenderedPageBreak/>
        <w:t xml:space="preserve">plot #, </w:t>
      </w:r>
      <w:r w:rsidR="00E564F7">
        <w:rPr>
          <w:rFonts w:ascii="Times New Roman" w:eastAsia="Times New Roman" w:hAnsi="Times New Roman" w:cs="Times New Roman"/>
          <w:sz w:val="24"/>
          <w:szCs w:val="24"/>
        </w:rPr>
        <w:t xml:space="preserve">date, unknown alias, camera, datasheet notes, </w:t>
      </w:r>
      <w:r w:rsidR="00E301BD">
        <w:rPr>
          <w:rFonts w:ascii="Times New Roman" w:eastAsia="Times New Roman" w:hAnsi="Times New Roman" w:cs="Times New Roman"/>
          <w:sz w:val="24"/>
          <w:szCs w:val="24"/>
        </w:rPr>
        <w:t>timestamp</w:t>
      </w:r>
      <w:r w:rsidR="00891EED">
        <w:rPr>
          <w:rFonts w:ascii="Times New Roman" w:eastAsia="Times New Roman" w:hAnsi="Times New Roman" w:cs="Times New Roman"/>
          <w:sz w:val="24"/>
          <w:szCs w:val="24"/>
        </w:rPr>
        <w:t>,</w:t>
      </w:r>
      <w:r w:rsidR="00E301BD">
        <w:rPr>
          <w:rFonts w:ascii="Times New Roman" w:eastAsia="Times New Roman" w:hAnsi="Times New Roman" w:cs="Times New Roman"/>
          <w:sz w:val="24"/>
          <w:szCs w:val="24"/>
        </w:rPr>
        <w:t xml:space="preserve"> photo name,</w:t>
      </w:r>
      <w:r w:rsidR="00891EED">
        <w:rPr>
          <w:rFonts w:ascii="Times New Roman" w:eastAsia="Times New Roman" w:hAnsi="Times New Roman" w:cs="Times New Roman"/>
          <w:sz w:val="24"/>
          <w:szCs w:val="24"/>
        </w:rPr>
        <w:t xml:space="preserve"> </w:t>
      </w:r>
      <w:r w:rsidR="00E301BD">
        <w:rPr>
          <w:rFonts w:ascii="Times New Roman" w:eastAsia="Times New Roman" w:hAnsi="Times New Roman" w:cs="Times New Roman"/>
          <w:sz w:val="24"/>
          <w:szCs w:val="24"/>
        </w:rPr>
        <w:t>identified species name</w:t>
      </w:r>
      <w:r w:rsidR="00891EED">
        <w:rPr>
          <w:rFonts w:ascii="Times New Roman" w:eastAsia="Times New Roman" w:hAnsi="Times New Roman" w:cs="Times New Roman"/>
          <w:sz w:val="24"/>
          <w:szCs w:val="24"/>
        </w:rPr>
        <w:t xml:space="preserve">, who performed the species ID, etc. When a photo is positively ID’ed </w:t>
      </w:r>
      <w:r w:rsidR="000A5C82">
        <w:rPr>
          <w:rFonts w:ascii="Times New Roman" w:eastAsia="Times New Roman" w:hAnsi="Times New Roman" w:cs="Times New Roman"/>
          <w:sz w:val="24"/>
          <w:szCs w:val="24"/>
        </w:rPr>
        <w:t xml:space="preserve">then the name of the photo </w:t>
      </w:r>
      <w:del w:id="7" w:author="Gross, Jacob J" w:date="2020-02-11T11:37:00Z">
        <w:r w:rsidR="000A5C82" w:rsidDel="00EE1B0B">
          <w:rPr>
            <w:rFonts w:ascii="Times New Roman" w:eastAsia="Times New Roman" w:hAnsi="Times New Roman" w:cs="Times New Roman"/>
            <w:sz w:val="24"/>
            <w:szCs w:val="24"/>
          </w:rPr>
          <w:delText xml:space="preserve">in the google drive </w:delText>
        </w:r>
      </w:del>
      <w:r w:rsidR="00F5568E">
        <w:rPr>
          <w:rFonts w:ascii="Times New Roman" w:eastAsia="Times New Roman" w:hAnsi="Times New Roman" w:cs="Times New Roman"/>
          <w:sz w:val="24"/>
          <w:szCs w:val="24"/>
        </w:rPr>
        <w:t>can</w:t>
      </w:r>
      <w:r w:rsidR="000A5C82">
        <w:rPr>
          <w:rFonts w:ascii="Times New Roman" w:eastAsia="Times New Roman" w:hAnsi="Times New Roman" w:cs="Times New Roman"/>
          <w:sz w:val="24"/>
          <w:szCs w:val="24"/>
        </w:rPr>
        <w:t xml:space="preserve"> be updated to the corresponding 6-letter code (or entire scientific name if not in the database). </w:t>
      </w:r>
    </w:p>
    <w:p w14:paraId="56C3AB46" w14:textId="7505875E" w:rsidR="00E301BD" w:rsidRDefault="00E301BD" w:rsidP="000317B1">
      <w:pPr>
        <w:spacing w:after="0" w:line="240" w:lineRule="auto"/>
        <w:rPr>
          <w:rFonts w:ascii="Times New Roman" w:eastAsia="Times New Roman" w:hAnsi="Times New Roman" w:cs="Times New Roman"/>
          <w:sz w:val="24"/>
          <w:szCs w:val="24"/>
        </w:rPr>
      </w:pPr>
    </w:p>
    <w:p w14:paraId="70270E17" w14:textId="77777777" w:rsidR="00FC3474" w:rsidRDefault="00FC3474" w:rsidP="000317B1">
      <w:pPr>
        <w:spacing w:after="0" w:line="240" w:lineRule="auto"/>
        <w:rPr>
          <w:rFonts w:ascii="Times New Roman" w:eastAsia="Times New Roman" w:hAnsi="Times New Roman" w:cs="Times New Roman"/>
          <w:sz w:val="24"/>
          <w:szCs w:val="24"/>
        </w:rPr>
      </w:pPr>
    </w:p>
    <w:p w14:paraId="067B20C9" w14:textId="77777777" w:rsidR="000969FA" w:rsidRPr="000969FA" w:rsidRDefault="000969FA" w:rsidP="000317B1">
      <w:pPr>
        <w:spacing w:after="0" w:line="240" w:lineRule="auto"/>
        <w:rPr>
          <w:rFonts w:ascii="Times New Roman" w:eastAsia="Times New Roman" w:hAnsi="Times New Roman" w:cs="Times New Roman"/>
          <w:sz w:val="24"/>
          <w:szCs w:val="24"/>
          <w:u w:val="single"/>
        </w:rPr>
      </w:pPr>
      <w:commentRangeStart w:id="8"/>
      <w:commentRangeStart w:id="9"/>
      <w:r w:rsidRPr="000969FA">
        <w:rPr>
          <w:rFonts w:ascii="Times New Roman" w:eastAsia="Times New Roman" w:hAnsi="Times New Roman" w:cs="Times New Roman"/>
          <w:sz w:val="24"/>
          <w:szCs w:val="24"/>
          <w:u w:val="single"/>
        </w:rPr>
        <w:t>S</w:t>
      </w:r>
      <w:r w:rsidR="000A5C82" w:rsidRPr="000969FA">
        <w:rPr>
          <w:rFonts w:ascii="Times New Roman" w:eastAsia="Times New Roman" w:hAnsi="Times New Roman" w:cs="Times New Roman"/>
          <w:sz w:val="24"/>
          <w:szCs w:val="24"/>
          <w:u w:val="single"/>
        </w:rPr>
        <w:t>tandard</w:t>
      </w:r>
      <w:r>
        <w:rPr>
          <w:rFonts w:ascii="Times New Roman" w:eastAsia="Times New Roman" w:hAnsi="Times New Roman" w:cs="Times New Roman"/>
          <w:sz w:val="24"/>
          <w:szCs w:val="24"/>
          <w:u w:val="single"/>
        </w:rPr>
        <w:t>ized</w:t>
      </w:r>
      <w:r w:rsidR="000A5C82" w:rsidRPr="000969FA">
        <w:rPr>
          <w:rFonts w:ascii="Times New Roman" w:eastAsia="Times New Roman" w:hAnsi="Times New Roman" w:cs="Times New Roman"/>
          <w:sz w:val="24"/>
          <w:szCs w:val="24"/>
          <w:u w:val="single"/>
        </w:rPr>
        <w:t xml:space="preserve"> naming convention </w:t>
      </w:r>
      <w:r w:rsidRPr="000969FA">
        <w:rPr>
          <w:rFonts w:ascii="Times New Roman" w:eastAsia="Times New Roman" w:hAnsi="Times New Roman" w:cs="Times New Roman"/>
          <w:sz w:val="24"/>
          <w:szCs w:val="24"/>
          <w:u w:val="single"/>
        </w:rPr>
        <w:t xml:space="preserve">for </w:t>
      </w:r>
      <w:r>
        <w:rPr>
          <w:rFonts w:ascii="Times New Roman" w:eastAsia="Times New Roman" w:hAnsi="Times New Roman" w:cs="Times New Roman"/>
          <w:sz w:val="24"/>
          <w:szCs w:val="24"/>
          <w:u w:val="single"/>
        </w:rPr>
        <w:t xml:space="preserve">plant </w:t>
      </w:r>
      <w:r w:rsidRPr="000969FA">
        <w:rPr>
          <w:rFonts w:ascii="Times New Roman" w:eastAsia="Times New Roman" w:hAnsi="Times New Roman" w:cs="Times New Roman"/>
          <w:sz w:val="24"/>
          <w:szCs w:val="24"/>
          <w:u w:val="single"/>
        </w:rPr>
        <w:t>photos:</w:t>
      </w:r>
      <w:commentRangeEnd w:id="8"/>
      <w:r w:rsidR="00CB42DB">
        <w:rPr>
          <w:rStyle w:val="CommentReference"/>
        </w:rPr>
        <w:commentReference w:id="8"/>
      </w:r>
      <w:commentRangeEnd w:id="9"/>
      <w:r w:rsidR="00CB42DB">
        <w:rPr>
          <w:rStyle w:val="CommentReference"/>
        </w:rPr>
        <w:commentReference w:id="9"/>
      </w:r>
    </w:p>
    <w:p w14:paraId="3CA570B3" w14:textId="77777777" w:rsidR="000969FA" w:rsidRDefault="000969FA" w:rsidP="000317B1">
      <w:pPr>
        <w:spacing w:after="0" w:line="240" w:lineRule="auto"/>
        <w:rPr>
          <w:rFonts w:ascii="Times New Roman" w:eastAsia="Times New Roman" w:hAnsi="Times New Roman" w:cs="Times New Roman"/>
          <w:sz w:val="24"/>
          <w:szCs w:val="24"/>
        </w:rPr>
      </w:pPr>
    </w:p>
    <w:p w14:paraId="31E146EA"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Photos identified to species:</w:t>
      </w:r>
    </w:p>
    <w:p w14:paraId="2A6A4837"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(example)</w:t>
      </w:r>
    </w:p>
    <w:p w14:paraId="4A612B37"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CARPAP_1</w:t>
      </w:r>
    </w:p>
    <w:p w14:paraId="0CC3B087"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CARPAP_2</w:t>
      </w:r>
    </w:p>
    <w:p w14:paraId="4A57F2D3"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etc.</w:t>
      </w:r>
    </w:p>
    <w:p w14:paraId="2B0B62F1" w14:textId="77777777" w:rsidR="000969FA" w:rsidRPr="000969FA" w:rsidRDefault="000969FA" w:rsidP="000969FA">
      <w:pPr>
        <w:spacing w:after="0" w:line="240" w:lineRule="auto"/>
        <w:rPr>
          <w:rFonts w:ascii="Times New Roman" w:eastAsia="Times New Roman" w:hAnsi="Times New Roman" w:cs="Times New Roman"/>
          <w:sz w:val="24"/>
          <w:szCs w:val="24"/>
        </w:rPr>
      </w:pPr>
    </w:p>
    <w:p w14:paraId="6EDF8CAB"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Photos identified to genus or higher taxonomic level, please write out full family or genus:</w:t>
      </w:r>
    </w:p>
    <w:p w14:paraId="11246327"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(example)</w:t>
      </w:r>
    </w:p>
    <w:p w14:paraId="3BFC795A"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Rubiaceae1_1</w:t>
      </w:r>
    </w:p>
    <w:p w14:paraId="5FC855A6"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Rubiaceae1_2</w:t>
      </w:r>
    </w:p>
    <w:p w14:paraId="238AA6FC"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Rubiaceae1_3</w:t>
      </w:r>
    </w:p>
    <w:p w14:paraId="1934D7AF"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etc. </w:t>
      </w:r>
    </w:p>
    <w:p w14:paraId="1B4308A7"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("Rubiaceae1" used because there might be more than one unknown Rubiaceae in a plot)</w:t>
      </w:r>
    </w:p>
    <w:p w14:paraId="75AFAB5B" w14:textId="77777777" w:rsidR="000969FA" w:rsidRPr="000969FA" w:rsidRDefault="000969FA" w:rsidP="000969FA">
      <w:pPr>
        <w:spacing w:after="0" w:line="240" w:lineRule="auto"/>
        <w:rPr>
          <w:rFonts w:ascii="Times New Roman" w:eastAsia="Times New Roman" w:hAnsi="Times New Roman" w:cs="Times New Roman"/>
          <w:sz w:val="24"/>
          <w:szCs w:val="24"/>
        </w:rPr>
      </w:pPr>
    </w:p>
    <w:p w14:paraId="6F4DC734"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 xml:space="preserve">Same </w:t>
      </w:r>
      <w:r>
        <w:rPr>
          <w:rFonts w:ascii="Times New Roman" w:eastAsia="Times New Roman" w:hAnsi="Times New Roman" w:cs="Times New Roman"/>
          <w:sz w:val="24"/>
          <w:szCs w:val="24"/>
        </w:rPr>
        <w:t>method for</w:t>
      </w:r>
      <w:r w:rsidRPr="000969FA">
        <w:rPr>
          <w:rFonts w:ascii="Times New Roman" w:eastAsia="Times New Roman" w:hAnsi="Times New Roman" w:cs="Times New Roman"/>
          <w:sz w:val="24"/>
          <w:szCs w:val="24"/>
        </w:rPr>
        <w:t xml:space="preserve"> photos only identified to unknown lifeforms:</w:t>
      </w:r>
    </w:p>
    <w:p w14:paraId="15E00D8E"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(example)</w:t>
      </w:r>
    </w:p>
    <w:p w14:paraId="4F74B735"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Unk_Tree3_1</w:t>
      </w:r>
    </w:p>
    <w:p w14:paraId="4BA5560D" w14:textId="77777777" w:rsidR="000969FA" w:rsidRP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Unk_Tree3_2 </w:t>
      </w:r>
    </w:p>
    <w:p w14:paraId="20E31CD9" w14:textId="77777777" w:rsidR="000969FA" w:rsidRDefault="000969FA" w:rsidP="000969FA">
      <w:pPr>
        <w:spacing w:after="0" w:line="240" w:lineRule="auto"/>
        <w:rPr>
          <w:rFonts w:ascii="Times New Roman" w:eastAsia="Times New Roman" w:hAnsi="Times New Roman" w:cs="Times New Roman"/>
          <w:sz w:val="24"/>
          <w:szCs w:val="24"/>
        </w:rPr>
      </w:pPr>
      <w:r w:rsidRPr="000969FA">
        <w:rPr>
          <w:rFonts w:ascii="Times New Roman" w:eastAsia="Times New Roman" w:hAnsi="Times New Roman" w:cs="Times New Roman"/>
          <w:sz w:val="24"/>
          <w:szCs w:val="24"/>
        </w:rPr>
        <w:t>Unk_Tree3_3 </w:t>
      </w:r>
    </w:p>
    <w:p w14:paraId="43D6686E" w14:textId="77777777" w:rsidR="000969FA" w:rsidRDefault="000969FA" w:rsidP="000969FA">
      <w:pPr>
        <w:spacing w:after="0" w:line="240" w:lineRule="auto"/>
        <w:rPr>
          <w:rFonts w:ascii="Times New Roman" w:eastAsia="Times New Roman" w:hAnsi="Times New Roman" w:cs="Times New Roman"/>
          <w:sz w:val="24"/>
          <w:szCs w:val="24"/>
        </w:rPr>
      </w:pPr>
    </w:p>
    <w:p w14:paraId="13711543" w14:textId="77777777" w:rsidR="000969FA" w:rsidRPr="000969FA" w:rsidRDefault="000969FA" w:rsidP="000969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unknown plants spreadsheet for full list of accepted naming conventions</w:t>
      </w:r>
    </w:p>
    <w:p w14:paraId="744961E3" w14:textId="77777777" w:rsidR="000317B1" w:rsidRPr="0013534A" w:rsidRDefault="000317B1" w:rsidP="0013534A">
      <w:pPr>
        <w:spacing w:after="0" w:line="240" w:lineRule="auto"/>
        <w:rPr>
          <w:rFonts w:ascii="Times New Roman" w:eastAsia="Times New Roman" w:hAnsi="Times New Roman" w:cs="Times New Roman"/>
          <w:sz w:val="24"/>
          <w:szCs w:val="24"/>
        </w:rPr>
      </w:pPr>
    </w:p>
    <w:p w14:paraId="3E3D244C" w14:textId="77777777" w:rsidR="0013534A" w:rsidRPr="0013534A" w:rsidRDefault="0013534A" w:rsidP="0013534A">
      <w:pPr>
        <w:spacing w:after="0" w:line="240" w:lineRule="auto"/>
        <w:rPr>
          <w:rFonts w:ascii="Times New Roman" w:eastAsia="Times New Roman" w:hAnsi="Times New Roman" w:cs="Times New Roman"/>
          <w:sz w:val="24"/>
          <w:szCs w:val="24"/>
        </w:rPr>
      </w:pPr>
    </w:p>
    <w:p w14:paraId="4AA64190" w14:textId="6CD596C7" w:rsidR="00B40CE7" w:rsidRDefault="007636D0"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3534A" w:rsidRPr="0013534A">
        <w:rPr>
          <w:rFonts w:ascii="Times New Roman" w:eastAsia="Times New Roman" w:hAnsi="Times New Roman" w:cs="Times New Roman"/>
          <w:sz w:val="24"/>
          <w:szCs w:val="24"/>
        </w:rPr>
        <w:t xml:space="preserve">. </w:t>
      </w:r>
      <w:r w:rsidR="00D1299C" w:rsidRPr="00D1299C">
        <w:rPr>
          <w:rFonts w:ascii="Times New Roman" w:eastAsia="Times New Roman" w:hAnsi="Times New Roman" w:cs="Times New Roman"/>
          <w:b/>
          <w:sz w:val="24"/>
          <w:szCs w:val="24"/>
          <w:u w:val="single"/>
        </w:rPr>
        <w:t>Backups to I Drive:</w:t>
      </w:r>
      <w:r w:rsidR="00D1299C">
        <w:rPr>
          <w:rFonts w:ascii="Times New Roman" w:eastAsia="Times New Roman" w:hAnsi="Times New Roman" w:cs="Times New Roman"/>
          <w:sz w:val="24"/>
          <w:szCs w:val="24"/>
        </w:rPr>
        <w:t xml:space="preserve"> </w:t>
      </w:r>
      <w:r w:rsidR="00C077B7">
        <w:rPr>
          <w:rFonts w:ascii="Times New Roman" w:eastAsia="Times New Roman" w:hAnsi="Times New Roman" w:cs="Times New Roman"/>
          <w:sz w:val="24"/>
          <w:szCs w:val="24"/>
        </w:rPr>
        <w:t>Once every other week</w:t>
      </w:r>
      <w:r w:rsidR="00FC3474">
        <w:rPr>
          <w:rFonts w:ascii="Times New Roman" w:eastAsia="Times New Roman" w:hAnsi="Times New Roman" w:cs="Times New Roman"/>
          <w:sz w:val="24"/>
          <w:szCs w:val="24"/>
        </w:rPr>
        <w:t xml:space="preserve"> </w:t>
      </w:r>
      <w:r w:rsidR="0013534A" w:rsidRPr="0013534A">
        <w:rPr>
          <w:rFonts w:ascii="Times New Roman" w:eastAsia="Times New Roman" w:hAnsi="Times New Roman" w:cs="Times New Roman"/>
          <w:sz w:val="24"/>
          <w:szCs w:val="24"/>
        </w:rPr>
        <w:t xml:space="preserve">the </w:t>
      </w:r>
      <w:r w:rsidR="00FC3474">
        <w:rPr>
          <w:rFonts w:ascii="Times New Roman" w:eastAsia="Times New Roman" w:hAnsi="Times New Roman" w:cs="Times New Roman"/>
          <w:sz w:val="24"/>
          <w:szCs w:val="24"/>
        </w:rPr>
        <w:t>google drive</w:t>
      </w:r>
      <w:r w:rsidR="0013534A" w:rsidRPr="0013534A">
        <w:rPr>
          <w:rFonts w:ascii="Times New Roman" w:eastAsia="Times New Roman" w:hAnsi="Times New Roman" w:cs="Times New Roman"/>
          <w:sz w:val="24"/>
          <w:szCs w:val="24"/>
        </w:rPr>
        <w:t xml:space="preserve"> photos</w:t>
      </w:r>
      <w:r w:rsidR="000A5C82">
        <w:rPr>
          <w:rFonts w:ascii="Times New Roman" w:eastAsia="Times New Roman" w:hAnsi="Times New Roman" w:cs="Times New Roman"/>
          <w:sz w:val="24"/>
          <w:szCs w:val="24"/>
        </w:rPr>
        <w:t xml:space="preserve"> </w:t>
      </w:r>
      <w:r w:rsidR="0013534A" w:rsidRPr="0013534A">
        <w:rPr>
          <w:rFonts w:ascii="Times New Roman" w:eastAsia="Times New Roman" w:hAnsi="Times New Roman" w:cs="Times New Roman"/>
          <w:sz w:val="24"/>
          <w:szCs w:val="24"/>
        </w:rPr>
        <w:t xml:space="preserve">needs to be backed up to the I drive. I: drive </w:t>
      </w:r>
      <w:r w:rsidR="00C077B7">
        <w:rPr>
          <w:rFonts w:ascii="Times New Roman" w:eastAsia="Times New Roman" w:hAnsi="Times New Roman" w:cs="Times New Roman"/>
          <w:sz w:val="24"/>
          <w:szCs w:val="24"/>
        </w:rPr>
        <w:t xml:space="preserve">IDrive at </w:t>
      </w:r>
      <w:hyperlink r:id="rId12" w:history="1">
        <w:r w:rsidR="00C077B7" w:rsidRPr="00E564F7">
          <w:rPr>
            <w:rStyle w:val="Hyperlink"/>
            <w:rFonts w:ascii="Times New Roman" w:eastAsia="Times New Roman" w:hAnsi="Times New Roman" w:cs="Times New Roman"/>
            <w:sz w:val="24"/>
            <w:szCs w:val="24"/>
          </w:rPr>
          <w:t>..\..\..\Images</w:t>
        </w:r>
      </w:hyperlink>
      <w:r w:rsidR="00C077B7">
        <w:rPr>
          <w:rFonts w:ascii="Times New Roman" w:eastAsia="Times New Roman" w:hAnsi="Times New Roman" w:cs="Times New Roman"/>
          <w:sz w:val="24"/>
          <w:szCs w:val="24"/>
        </w:rPr>
        <w:t xml:space="preserve"> </w:t>
      </w:r>
      <w:r w:rsidR="00C41369">
        <w:rPr>
          <w:rFonts w:ascii="Times New Roman" w:eastAsia="Times New Roman" w:hAnsi="Times New Roman" w:cs="Times New Roman"/>
          <w:sz w:val="24"/>
          <w:szCs w:val="24"/>
        </w:rPr>
        <w:t xml:space="preserve">from here choose appropriate </w:t>
      </w:r>
      <w:r w:rsidR="00C077B7">
        <w:rPr>
          <w:rFonts w:ascii="Times New Roman" w:eastAsia="Times New Roman" w:hAnsi="Times New Roman" w:cs="Times New Roman"/>
          <w:sz w:val="24"/>
          <w:szCs w:val="24"/>
        </w:rPr>
        <w:t>\sample year\park\Plant Photos\sampling frame folder</w:t>
      </w:r>
      <w:r w:rsidR="00FC3474">
        <w:rPr>
          <w:rFonts w:ascii="Times New Roman" w:eastAsia="Times New Roman" w:hAnsi="Times New Roman" w:cs="Times New Roman"/>
          <w:sz w:val="24"/>
          <w:szCs w:val="24"/>
        </w:rPr>
        <w:t>\Plot folder. Check when photos were last backed up and try your best not to create duplicates or overlook photos.</w:t>
      </w:r>
    </w:p>
    <w:p w14:paraId="6FCD5272" w14:textId="32E0E589" w:rsidR="00C41369" w:rsidRDefault="00C41369" w:rsidP="0013534A">
      <w:pPr>
        <w:spacing w:after="0" w:line="240" w:lineRule="auto"/>
        <w:rPr>
          <w:rFonts w:ascii="Times New Roman" w:eastAsia="Times New Roman" w:hAnsi="Times New Roman" w:cs="Times New Roman"/>
          <w:sz w:val="24"/>
          <w:szCs w:val="24"/>
        </w:rPr>
      </w:pPr>
    </w:p>
    <w:p w14:paraId="78D29800" w14:textId="5E121A82" w:rsidR="00C41369" w:rsidRDefault="00C41369"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the spreadsheet </w:t>
      </w:r>
      <w:r w:rsidR="00FC3474">
        <w:rPr>
          <w:rFonts w:ascii="Times New Roman" w:eastAsia="Times New Roman" w:hAnsi="Times New Roman" w:cs="Times New Roman"/>
          <w:sz w:val="24"/>
          <w:szCs w:val="24"/>
        </w:rPr>
        <w:t xml:space="preserve">in </w:t>
      </w:r>
      <w:r w:rsidR="00FC3474" w:rsidRPr="0013534A">
        <w:rPr>
          <w:rFonts w:ascii="Times New Roman" w:eastAsia="Times New Roman" w:hAnsi="Times New Roman" w:cs="Times New Roman"/>
          <w:sz w:val="24"/>
          <w:szCs w:val="24"/>
        </w:rPr>
        <w:t xml:space="preserve">the I drive. I: drive </w:t>
      </w:r>
      <w:r w:rsidR="00FC3474">
        <w:rPr>
          <w:rFonts w:ascii="Times New Roman" w:eastAsia="Times New Roman" w:hAnsi="Times New Roman" w:cs="Times New Roman"/>
          <w:sz w:val="24"/>
          <w:szCs w:val="24"/>
        </w:rPr>
        <w:t xml:space="preserve">IDrive at </w:t>
      </w:r>
      <w:hyperlink r:id="rId13" w:history="1">
        <w:r w:rsidR="00FC3474" w:rsidRPr="00E564F7">
          <w:rPr>
            <w:rStyle w:val="Hyperlink"/>
            <w:rFonts w:ascii="Times New Roman" w:eastAsia="Times New Roman" w:hAnsi="Times New Roman" w:cs="Times New Roman"/>
            <w:sz w:val="24"/>
            <w:szCs w:val="24"/>
          </w:rPr>
          <w:t>..\..\..\Images</w:t>
        </w:r>
      </w:hyperlink>
      <w:r w:rsidR="00FC3474">
        <w:rPr>
          <w:rFonts w:ascii="Times New Roman" w:eastAsia="Times New Roman" w:hAnsi="Times New Roman" w:cs="Times New Roman"/>
          <w:sz w:val="24"/>
          <w:szCs w:val="24"/>
        </w:rPr>
        <w:t xml:space="preserve"> from here choose appropriate \sample year\park\Plant Photos\sampling frame folder </w:t>
      </w:r>
      <w:r>
        <w:rPr>
          <w:rFonts w:ascii="Times New Roman" w:eastAsia="Times New Roman" w:hAnsi="Times New Roman" w:cs="Times New Roman"/>
          <w:sz w:val="24"/>
          <w:szCs w:val="24"/>
        </w:rPr>
        <w:t>using the current date as the suffix (_YYYYMMDD)</w:t>
      </w:r>
      <w:r w:rsidR="00312351">
        <w:rPr>
          <w:rFonts w:ascii="Times New Roman" w:eastAsia="Times New Roman" w:hAnsi="Times New Roman" w:cs="Times New Roman"/>
          <w:sz w:val="24"/>
          <w:szCs w:val="24"/>
        </w:rPr>
        <w:t>.</w:t>
      </w:r>
    </w:p>
    <w:p w14:paraId="672E15DD" w14:textId="77777777" w:rsidR="000969FA" w:rsidRDefault="000969FA" w:rsidP="0013534A">
      <w:pPr>
        <w:spacing w:after="0" w:line="240" w:lineRule="auto"/>
        <w:rPr>
          <w:rFonts w:ascii="Times New Roman" w:eastAsia="Times New Roman" w:hAnsi="Times New Roman" w:cs="Times New Roman"/>
          <w:sz w:val="24"/>
          <w:szCs w:val="24"/>
        </w:rPr>
      </w:pPr>
    </w:p>
    <w:p w14:paraId="340BF146" w14:textId="7DC2B3A8" w:rsidR="008852D2" w:rsidRDefault="0076775F"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76775F">
        <w:rPr>
          <w:rFonts w:ascii="Times New Roman" w:eastAsia="Times New Roman" w:hAnsi="Times New Roman" w:cs="Times New Roman"/>
          <w:b/>
          <w:sz w:val="24"/>
          <w:szCs w:val="24"/>
          <w:u w:val="single"/>
        </w:rPr>
        <w:t>Finalizing spreadsheet and photo folders:</w:t>
      </w:r>
      <w:r w:rsidR="00762243">
        <w:rPr>
          <w:rFonts w:ascii="Times New Roman" w:eastAsia="Times New Roman" w:hAnsi="Times New Roman" w:cs="Times New Roman"/>
          <w:sz w:val="24"/>
          <w:szCs w:val="24"/>
        </w:rPr>
        <w:t xml:space="preserve"> As time allows, </w:t>
      </w:r>
      <w:r w:rsidR="00274402">
        <w:rPr>
          <w:rFonts w:ascii="Times New Roman" w:eastAsia="Times New Roman" w:hAnsi="Times New Roman" w:cs="Times New Roman"/>
          <w:sz w:val="24"/>
          <w:szCs w:val="24"/>
        </w:rPr>
        <w:t>field crew</w:t>
      </w:r>
      <w:r w:rsidR="0008364F">
        <w:rPr>
          <w:rFonts w:ascii="Times New Roman" w:eastAsia="Times New Roman" w:hAnsi="Times New Roman" w:cs="Times New Roman"/>
          <w:sz w:val="24"/>
          <w:szCs w:val="24"/>
        </w:rPr>
        <w:t xml:space="preserve"> should be identifying unknown species. </w:t>
      </w:r>
    </w:p>
    <w:p w14:paraId="621C0A4E" w14:textId="77777777" w:rsidR="0008364F" w:rsidRDefault="0008364F" w:rsidP="0013534A">
      <w:pPr>
        <w:spacing w:after="0" w:line="240" w:lineRule="auto"/>
        <w:rPr>
          <w:rFonts w:ascii="Times New Roman" w:eastAsia="Times New Roman" w:hAnsi="Times New Roman" w:cs="Times New Roman"/>
          <w:sz w:val="24"/>
          <w:szCs w:val="24"/>
        </w:rPr>
      </w:pPr>
    </w:p>
    <w:p w14:paraId="05A53FDD" w14:textId="3504A83D" w:rsidR="000969FA" w:rsidRDefault="0076775F"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field portion of the season is complete the final download from the google drive can occur. At this time the google drive is no longer used and the photos </w:t>
      </w:r>
      <w:del w:id="11" w:author="Gross, Jacob J" w:date="2020-02-11T11:39:00Z">
        <w:r w:rsidDel="005C1DBB">
          <w:rPr>
            <w:rFonts w:ascii="Times New Roman" w:eastAsia="Times New Roman" w:hAnsi="Times New Roman" w:cs="Times New Roman"/>
            <w:sz w:val="24"/>
            <w:szCs w:val="24"/>
          </w:rPr>
          <w:delText xml:space="preserve">can be discarded or </w:delText>
        </w:r>
      </w:del>
      <w:ins w:id="12" w:author="Gross, Jacob J" w:date="2020-02-11T11:40:00Z">
        <w:r w:rsidR="005C1DBB">
          <w:rPr>
            <w:rFonts w:ascii="Times New Roman" w:eastAsia="Times New Roman" w:hAnsi="Times New Roman" w:cs="Times New Roman"/>
            <w:sz w:val="24"/>
            <w:szCs w:val="24"/>
          </w:rPr>
          <w:t xml:space="preserve">will be </w:t>
        </w:r>
      </w:ins>
      <w:del w:id="13" w:author="Gross, Jacob J" w:date="2020-02-11T11:49:00Z">
        <w:r w:rsidDel="00DA1FEB">
          <w:rPr>
            <w:rFonts w:ascii="Times New Roman" w:eastAsia="Times New Roman" w:hAnsi="Times New Roman" w:cs="Times New Roman"/>
            <w:sz w:val="24"/>
            <w:szCs w:val="24"/>
          </w:rPr>
          <w:delText>achieved</w:delText>
        </w:r>
      </w:del>
      <w:ins w:id="14" w:author="Gross, Jacob J" w:date="2020-02-11T11:49:00Z">
        <w:r w:rsidR="00DA1FEB">
          <w:rPr>
            <w:rFonts w:ascii="Times New Roman" w:eastAsia="Times New Roman" w:hAnsi="Times New Roman" w:cs="Times New Roman"/>
            <w:sz w:val="24"/>
            <w:szCs w:val="24"/>
          </w:rPr>
          <w:t xml:space="preserve">moved </w:t>
        </w:r>
      </w:ins>
      <w:ins w:id="15" w:author="Gross, Jacob J" w:date="2020-02-11T11:40:00Z">
        <w:r w:rsidR="005C1DBB">
          <w:rPr>
            <w:rFonts w:ascii="Times New Roman" w:eastAsia="Times New Roman" w:hAnsi="Times New Roman" w:cs="Times New Roman"/>
            <w:sz w:val="24"/>
            <w:szCs w:val="24"/>
          </w:rPr>
          <w:t>on</w:t>
        </w:r>
      </w:ins>
      <w:ins w:id="16" w:author="Gross, Jacob J" w:date="2020-02-11T11:49:00Z">
        <w:r w:rsidR="00DA1FEB">
          <w:rPr>
            <w:rFonts w:ascii="Times New Roman" w:eastAsia="Times New Roman" w:hAnsi="Times New Roman" w:cs="Times New Roman"/>
            <w:sz w:val="24"/>
            <w:szCs w:val="24"/>
          </w:rPr>
          <w:t>to</w:t>
        </w:r>
      </w:ins>
      <w:ins w:id="17" w:author="Gross, Jacob J" w:date="2020-02-11T11:40:00Z">
        <w:r w:rsidR="005C1DBB">
          <w:rPr>
            <w:rFonts w:ascii="Times New Roman" w:eastAsia="Times New Roman" w:hAnsi="Times New Roman" w:cs="Times New Roman"/>
            <w:sz w:val="24"/>
            <w:szCs w:val="24"/>
          </w:rPr>
          <w:t xml:space="preserve"> the I: drive only</w:t>
        </w:r>
      </w:ins>
      <w:r>
        <w:rPr>
          <w:rFonts w:ascii="Times New Roman" w:eastAsia="Times New Roman" w:hAnsi="Times New Roman" w:cs="Times New Roman"/>
          <w:sz w:val="24"/>
          <w:szCs w:val="24"/>
        </w:rPr>
        <w:t xml:space="preserve">. </w:t>
      </w:r>
    </w:p>
    <w:p w14:paraId="2F8FB85C" w14:textId="77777777" w:rsidR="0076775F" w:rsidRDefault="0076775F" w:rsidP="0013534A">
      <w:pPr>
        <w:spacing w:after="0" w:line="240" w:lineRule="auto"/>
        <w:rPr>
          <w:rFonts w:ascii="Times New Roman" w:eastAsia="Times New Roman" w:hAnsi="Times New Roman" w:cs="Times New Roman"/>
          <w:sz w:val="24"/>
          <w:szCs w:val="24"/>
        </w:rPr>
      </w:pPr>
    </w:p>
    <w:p w14:paraId="37A0684E" w14:textId="0762277D" w:rsidR="0076775F" w:rsidRDefault="0076775F"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check of the spreadsheet and the plant photos on the :I drive (</w:t>
      </w:r>
      <w:r w:rsidR="00274402" w:rsidRPr="0013534A">
        <w:rPr>
          <w:rFonts w:ascii="Times New Roman" w:eastAsia="Times New Roman" w:hAnsi="Times New Roman" w:cs="Times New Roman"/>
          <w:sz w:val="24"/>
          <w:szCs w:val="24"/>
        </w:rPr>
        <w:t xml:space="preserve">I: drive </w:t>
      </w:r>
      <w:r w:rsidR="00274402">
        <w:rPr>
          <w:rFonts w:ascii="Times New Roman" w:eastAsia="Times New Roman" w:hAnsi="Times New Roman" w:cs="Times New Roman"/>
          <w:sz w:val="24"/>
          <w:szCs w:val="24"/>
        </w:rPr>
        <w:t xml:space="preserve">IDrive at </w:t>
      </w:r>
      <w:hyperlink r:id="rId14" w:history="1">
        <w:r w:rsidR="00274402" w:rsidRPr="00E564F7">
          <w:rPr>
            <w:rStyle w:val="Hyperlink"/>
            <w:rFonts w:ascii="Times New Roman" w:eastAsia="Times New Roman" w:hAnsi="Times New Roman" w:cs="Times New Roman"/>
            <w:sz w:val="24"/>
            <w:szCs w:val="24"/>
          </w:rPr>
          <w:t>..\..\..\Images</w:t>
        </w:r>
      </w:hyperlink>
      <w:r w:rsidR="00274402">
        <w:rPr>
          <w:rFonts w:ascii="Times New Roman" w:eastAsia="Times New Roman" w:hAnsi="Times New Roman" w:cs="Times New Roman"/>
          <w:sz w:val="24"/>
          <w:szCs w:val="24"/>
        </w:rPr>
        <w:t xml:space="preserve"> from here choose appropriate \sample year\park\Plant Photos\sampling frame folder\Plot folder</w:t>
      </w:r>
      <w:r>
        <w:rPr>
          <w:rFonts w:ascii="Times New Roman" w:eastAsia="Times New Roman" w:hAnsi="Times New Roman" w:cs="Times New Roman"/>
          <w:sz w:val="24"/>
          <w:szCs w:val="24"/>
        </w:rPr>
        <w:t xml:space="preserve">) </w:t>
      </w:r>
    </w:p>
    <w:p w14:paraId="1FCE4BBC" w14:textId="77777777" w:rsidR="008F2675" w:rsidRPr="008F2675" w:rsidRDefault="0076775F" w:rsidP="008F267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both the photo folder and the spreadsheet.</w:t>
      </w:r>
    </w:p>
    <w:p w14:paraId="483C2524" w14:textId="77777777" w:rsidR="0076775F" w:rsidRDefault="0076775F" w:rsidP="0013534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records on the spreadsheet match the photos in the folder and vice versa.</w:t>
      </w:r>
    </w:p>
    <w:p w14:paraId="4669B89C" w14:textId="2BD5B17A" w:rsidR="0076775F" w:rsidRDefault="008F2675" w:rsidP="0013534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 sorting the spreadsheet by Date, then Plot#, then Photo time allows proofing using chronological order.</w:t>
      </w:r>
    </w:p>
    <w:p w14:paraId="60DC0D0A" w14:textId="77777777" w:rsidR="008F2675" w:rsidRDefault="008F2675" w:rsidP="0013534A">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Bulk Name Utility to rename multiple plant photos of the same species.</w:t>
      </w:r>
    </w:p>
    <w:p w14:paraId="74ED26B3" w14:textId="77777777" w:rsidR="008F2675" w:rsidRDefault="008F2675" w:rsidP="008F2675">
      <w:pPr>
        <w:spacing w:after="0" w:line="240" w:lineRule="auto"/>
        <w:rPr>
          <w:rFonts w:ascii="Times New Roman" w:eastAsia="Times New Roman" w:hAnsi="Times New Roman" w:cs="Times New Roman"/>
          <w:sz w:val="24"/>
          <w:szCs w:val="24"/>
        </w:rPr>
      </w:pPr>
    </w:p>
    <w:p w14:paraId="48F29AB6" w14:textId="77777777" w:rsidR="008F2675" w:rsidRDefault="008F2675" w:rsidP="008F2675">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Example using </w:t>
      </w:r>
      <w:r w:rsidRPr="008F2675">
        <w:rPr>
          <w:rFonts w:ascii="Times New Roman" w:eastAsia="Times New Roman" w:hAnsi="Times New Roman" w:cs="Times New Roman"/>
          <w:sz w:val="24"/>
          <w:szCs w:val="24"/>
          <w:u w:val="single"/>
        </w:rPr>
        <w:t>Bulk Rename Utility</w:t>
      </w:r>
    </w:p>
    <w:p w14:paraId="1E26115C" w14:textId="77777777" w:rsidR="00150F52" w:rsidRDefault="00150F52" w:rsidP="008F2675">
      <w:pPr>
        <w:spacing w:after="0" w:line="240" w:lineRule="auto"/>
        <w:rPr>
          <w:rFonts w:ascii="Times New Roman" w:eastAsia="Times New Roman" w:hAnsi="Times New Roman" w:cs="Times New Roman"/>
          <w:sz w:val="24"/>
          <w:szCs w:val="24"/>
          <w:u w:val="single"/>
        </w:rPr>
      </w:pPr>
    </w:p>
    <w:p w14:paraId="3574B6B6" w14:textId="77777777" w:rsidR="008F2675" w:rsidRPr="00150F52" w:rsidRDefault="008F2675" w:rsidP="00150F52">
      <w:pPr>
        <w:pStyle w:val="ListParagraph"/>
        <w:numPr>
          <w:ilvl w:val="0"/>
          <w:numId w:val="3"/>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P</w:t>
      </w:r>
      <w:r w:rsidRPr="008F2675">
        <w:rPr>
          <w:rFonts w:ascii="Times New Roman" w:eastAsia="Times New Roman" w:hAnsi="Times New Roman" w:cs="Times New Roman"/>
          <w:sz w:val="24"/>
          <w:szCs w:val="24"/>
        </w:rPr>
        <w:t>ast</w:t>
      </w:r>
      <w:r w:rsidRPr="00150F52">
        <w:rPr>
          <w:rFonts w:ascii="Times New Roman" w:eastAsia="Times New Roman" w:hAnsi="Times New Roman" w:cs="Times New Roman"/>
          <w:sz w:val="24"/>
          <w:szCs w:val="24"/>
        </w:rPr>
        <w:t>e</w:t>
      </w:r>
      <w:r w:rsidRPr="008F2675">
        <w:rPr>
          <w:rFonts w:ascii="Times New Roman" w:eastAsia="Times New Roman" w:hAnsi="Times New Roman" w:cs="Times New Roman"/>
          <w:sz w:val="24"/>
          <w:szCs w:val="24"/>
        </w:rPr>
        <w:t xml:space="preserve"> the path to the photos in the address bar. </w:t>
      </w:r>
    </w:p>
    <w:p w14:paraId="5992381C" w14:textId="77777777" w:rsidR="008F2675" w:rsidRDefault="008F2675" w:rsidP="00150F52">
      <w:pPr>
        <w:pStyle w:val="ListParagraph"/>
        <w:numPr>
          <w:ilvl w:val="0"/>
          <w:numId w:val="3"/>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Select</w:t>
      </w:r>
      <w:r w:rsidRPr="008F2675">
        <w:rPr>
          <w:rFonts w:ascii="Times New Roman" w:eastAsia="Times New Roman" w:hAnsi="Times New Roman" w:cs="Times New Roman"/>
          <w:sz w:val="24"/>
          <w:szCs w:val="24"/>
        </w:rPr>
        <w:t xml:space="preserve"> all the photos of Papaya. </w:t>
      </w:r>
    </w:p>
    <w:p w14:paraId="597F7BC3" w14:textId="77777777" w:rsidR="007C2004" w:rsidRPr="007C2004" w:rsidRDefault="007C2004" w:rsidP="007C2004">
      <w:pPr>
        <w:pStyle w:val="ListParagraph"/>
        <w:numPr>
          <w:ilvl w:val="1"/>
          <w:numId w:val="3"/>
        </w:numPr>
        <w:spacing w:after="0" w:line="240" w:lineRule="auto"/>
        <w:rPr>
          <w:rFonts w:ascii="Times New Roman" w:eastAsia="Times New Roman" w:hAnsi="Times New Roman" w:cs="Times New Roman"/>
          <w:sz w:val="24"/>
          <w:szCs w:val="24"/>
        </w:rPr>
      </w:pPr>
      <w:r w:rsidRPr="007C2004">
        <w:rPr>
          <w:rFonts w:ascii="Times New Roman" w:eastAsia="Times New Roman" w:hAnsi="Times New Roman" w:cs="Times New Roman"/>
          <w:sz w:val="24"/>
          <w:szCs w:val="24"/>
        </w:rPr>
        <w:t>Select multiple photos to edit within Bulk Rename by holding Shift and selecting the group of photo files (or individually selecting files by holding Ctrl).</w:t>
      </w:r>
    </w:p>
    <w:p w14:paraId="0ABBCFC5" w14:textId="77777777" w:rsidR="008F2675" w:rsidRPr="00150F52" w:rsidRDefault="008F2675" w:rsidP="00150F52">
      <w:pPr>
        <w:pStyle w:val="ListParagraph"/>
        <w:numPr>
          <w:ilvl w:val="0"/>
          <w:numId w:val="3"/>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Type</w:t>
      </w:r>
      <w:r w:rsidRPr="008F2675">
        <w:rPr>
          <w:rFonts w:ascii="Times New Roman" w:eastAsia="Times New Roman" w:hAnsi="Times New Roman" w:cs="Times New Roman"/>
          <w:sz w:val="24"/>
          <w:szCs w:val="24"/>
        </w:rPr>
        <w:t xml:space="preserve"> "CARPAP_" into the Name box. </w:t>
      </w:r>
    </w:p>
    <w:p w14:paraId="621E6991" w14:textId="77777777" w:rsidR="008F2675" w:rsidRPr="00150F52" w:rsidRDefault="008F2675" w:rsidP="00150F52">
      <w:pPr>
        <w:pStyle w:val="ListParagraph"/>
        <w:numPr>
          <w:ilvl w:val="0"/>
          <w:numId w:val="3"/>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Click</w:t>
      </w:r>
      <w:r w:rsidRPr="008F2675">
        <w:rPr>
          <w:rFonts w:ascii="Times New Roman" w:eastAsia="Times New Roman" w:hAnsi="Times New Roman" w:cs="Times New Roman"/>
          <w:sz w:val="24"/>
          <w:szCs w:val="24"/>
        </w:rPr>
        <w:t xml:space="preserve"> "Suffix in the dropdown from the Number box. </w:t>
      </w:r>
    </w:p>
    <w:p w14:paraId="43C4D7F0" w14:textId="77777777" w:rsidR="008F2675" w:rsidRPr="00150F52" w:rsidRDefault="008F2675" w:rsidP="00150F52">
      <w:pPr>
        <w:pStyle w:val="ListParagraph"/>
        <w:numPr>
          <w:ilvl w:val="0"/>
          <w:numId w:val="3"/>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Click</w:t>
      </w:r>
      <w:r w:rsidRPr="008F2675">
        <w:rPr>
          <w:rFonts w:ascii="Times New Roman" w:eastAsia="Times New Roman" w:hAnsi="Times New Roman" w:cs="Times New Roman"/>
          <w:sz w:val="24"/>
          <w:szCs w:val="24"/>
        </w:rPr>
        <w:t xml:space="preserve"> the "Rename" button. </w:t>
      </w:r>
    </w:p>
    <w:p w14:paraId="719CDA1E" w14:textId="77777777" w:rsidR="00150F52" w:rsidRPr="008F2675" w:rsidRDefault="00150F52" w:rsidP="008F2675">
      <w:pPr>
        <w:shd w:val="clear" w:color="auto" w:fill="FFFFFF"/>
        <w:spacing w:after="0" w:line="240" w:lineRule="auto"/>
        <w:rPr>
          <w:rFonts w:ascii="Arial" w:eastAsia="Times New Roman" w:hAnsi="Arial" w:cs="Arial"/>
          <w:color w:val="222222"/>
          <w:sz w:val="24"/>
          <w:szCs w:val="24"/>
        </w:rPr>
      </w:pPr>
    </w:p>
    <w:p w14:paraId="29689920" w14:textId="77777777" w:rsidR="008F2675" w:rsidRPr="008F2675" w:rsidRDefault="00150F52" w:rsidP="008F2675">
      <w:pPr>
        <w:shd w:val="clear" w:color="auto" w:fill="FFFFFF"/>
        <w:spacing w:after="0" w:line="240" w:lineRule="auto"/>
        <w:rPr>
          <w:rFonts w:ascii="Arial" w:eastAsia="Times New Roman" w:hAnsi="Arial" w:cs="Arial"/>
          <w:color w:val="222222"/>
          <w:sz w:val="24"/>
          <w:szCs w:val="24"/>
        </w:rPr>
      </w:pPr>
      <w:r>
        <w:rPr>
          <w:rFonts w:ascii="Times New Roman" w:eastAsia="Times New Roman" w:hAnsi="Times New Roman" w:cs="Times New Roman"/>
          <w:noProof/>
          <w:sz w:val="24"/>
          <w:szCs w:val="24"/>
          <w:u w:val="single"/>
        </w:rPr>
        <w:drawing>
          <wp:inline distT="0" distB="0" distL="0" distR="0" wp14:anchorId="5E2C55B1" wp14:editId="65E061CE">
            <wp:extent cx="5943600"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k_Dem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2CC72D94" w14:textId="77777777" w:rsidR="00150F52" w:rsidRDefault="00150F52" w:rsidP="008F2675">
      <w:pPr>
        <w:shd w:val="clear" w:color="auto" w:fill="FFFFFF"/>
        <w:spacing w:after="0" w:line="240" w:lineRule="auto"/>
        <w:rPr>
          <w:rFonts w:ascii="Arial" w:eastAsia="Times New Roman" w:hAnsi="Arial" w:cs="Arial"/>
          <w:color w:val="222222"/>
          <w:sz w:val="24"/>
          <w:szCs w:val="24"/>
        </w:rPr>
      </w:pPr>
    </w:p>
    <w:p w14:paraId="702C4F25" w14:textId="77777777" w:rsidR="008F2675" w:rsidRPr="007C2004" w:rsidRDefault="008F2675" w:rsidP="007C2004">
      <w:pPr>
        <w:spacing w:after="0" w:line="240" w:lineRule="auto"/>
        <w:rPr>
          <w:rFonts w:ascii="Times New Roman" w:eastAsia="Times New Roman" w:hAnsi="Times New Roman" w:cs="Times New Roman"/>
          <w:sz w:val="24"/>
          <w:szCs w:val="24"/>
        </w:rPr>
      </w:pPr>
      <w:r w:rsidRPr="008F2675">
        <w:rPr>
          <w:rFonts w:ascii="Times New Roman" w:eastAsia="Times New Roman" w:hAnsi="Times New Roman" w:cs="Times New Roman"/>
          <w:sz w:val="24"/>
          <w:szCs w:val="24"/>
        </w:rPr>
        <w:t xml:space="preserve">It will help to organize the photos by "Date Taken" within the bulk rename utility. This can be accomplished </w:t>
      </w:r>
      <w:r w:rsidRPr="007C2004">
        <w:rPr>
          <w:rFonts w:ascii="Times New Roman" w:eastAsia="Times New Roman" w:hAnsi="Times New Roman" w:cs="Times New Roman"/>
          <w:sz w:val="24"/>
          <w:szCs w:val="24"/>
        </w:rPr>
        <w:t>by doing the following:</w:t>
      </w:r>
    </w:p>
    <w:p w14:paraId="688D751F" w14:textId="7E2A0817" w:rsidR="008F2675" w:rsidRDefault="008F2675" w:rsidP="008F2675">
      <w:pPr>
        <w:shd w:val="clear" w:color="auto" w:fill="FFFFFF"/>
        <w:spacing w:after="0" w:line="240" w:lineRule="auto"/>
        <w:rPr>
          <w:rFonts w:ascii="Arial" w:eastAsia="Times New Roman" w:hAnsi="Arial" w:cs="Arial"/>
          <w:color w:val="222222"/>
          <w:sz w:val="24"/>
          <w:szCs w:val="24"/>
        </w:rPr>
      </w:pPr>
    </w:p>
    <w:p w14:paraId="15D31755" w14:textId="77777777" w:rsidR="008F2675" w:rsidRPr="00150F52" w:rsidRDefault="008F2675" w:rsidP="00150F52">
      <w:pPr>
        <w:pStyle w:val="ListParagraph"/>
        <w:numPr>
          <w:ilvl w:val="0"/>
          <w:numId w:val="4"/>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Click</w:t>
      </w:r>
      <w:r w:rsidRPr="008F2675">
        <w:rPr>
          <w:rFonts w:ascii="Times New Roman" w:eastAsia="Times New Roman" w:hAnsi="Times New Roman" w:cs="Times New Roman"/>
          <w:sz w:val="24"/>
          <w:szCs w:val="24"/>
        </w:rPr>
        <w:t xml:space="preserve"> the "Renaming Options" menu button, </w:t>
      </w:r>
    </w:p>
    <w:p w14:paraId="5E3D0D64" w14:textId="282385B9" w:rsidR="008F2675" w:rsidRPr="00274402" w:rsidRDefault="008F2675" w:rsidP="00274402">
      <w:pPr>
        <w:pStyle w:val="ListParagraph"/>
        <w:numPr>
          <w:ilvl w:val="0"/>
          <w:numId w:val="4"/>
        </w:numPr>
        <w:spacing w:after="0" w:line="240" w:lineRule="auto"/>
        <w:rPr>
          <w:rFonts w:ascii="Times New Roman" w:eastAsia="Times New Roman" w:hAnsi="Times New Roman" w:cs="Times New Roman"/>
          <w:sz w:val="24"/>
          <w:szCs w:val="24"/>
        </w:rPr>
      </w:pPr>
      <w:r w:rsidRPr="00150F52">
        <w:rPr>
          <w:rFonts w:ascii="Times New Roman" w:eastAsia="Times New Roman" w:hAnsi="Times New Roman" w:cs="Times New Roman"/>
          <w:sz w:val="24"/>
          <w:szCs w:val="24"/>
        </w:rPr>
        <w:t>Select</w:t>
      </w:r>
      <w:r w:rsidRPr="008F2675">
        <w:rPr>
          <w:rFonts w:ascii="Times New Roman" w:eastAsia="Times New Roman" w:hAnsi="Times New Roman" w:cs="Times New Roman"/>
          <w:sz w:val="24"/>
          <w:szCs w:val="24"/>
        </w:rPr>
        <w:t xml:space="preserve"> "ID3/Exif Data...", then selecting "Extract Edif Data (Photos)". </w:t>
      </w:r>
    </w:p>
    <w:p w14:paraId="36E4CB68" w14:textId="58102360" w:rsidR="00BF6AEC" w:rsidRPr="0013534A" w:rsidRDefault="00BF6AEC" w:rsidP="0013534A">
      <w:pPr>
        <w:spacing w:after="0" w:line="240" w:lineRule="auto"/>
        <w:rPr>
          <w:rFonts w:ascii="Times New Roman" w:eastAsia="Times New Roman" w:hAnsi="Times New Roman" w:cs="Times New Roman"/>
          <w:sz w:val="24"/>
          <w:szCs w:val="24"/>
        </w:rPr>
      </w:pPr>
    </w:p>
    <w:p w14:paraId="025C1D77" w14:textId="77777777" w:rsidR="00B40CE7" w:rsidRDefault="007C2004"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Plant Photos and spreadsheet will be transferred to digital library after completion of data certification. </w:t>
      </w:r>
    </w:p>
    <w:p w14:paraId="7D44D1C0" w14:textId="75CDCA91" w:rsidR="00BF6AEC" w:rsidRDefault="00BF6AEC" w:rsidP="0013534A">
      <w:pPr>
        <w:spacing w:after="0" w:line="240" w:lineRule="auto"/>
        <w:rPr>
          <w:rFonts w:ascii="Times New Roman" w:eastAsia="Times New Roman" w:hAnsi="Times New Roman" w:cs="Times New Roman"/>
          <w:sz w:val="24"/>
          <w:szCs w:val="24"/>
        </w:rPr>
      </w:pPr>
    </w:p>
    <w:p w14:paraId="542FB546" w14:textId="2DB30654" w:rsidR="0013534A" w:rsidRDefault="007636D0"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40CE7">
        <w:rPr>
          <w:rFonts w:ascii="Times New Roman" w:eastAsia="Times New Roman" w:hAnsi="Times New Roman" w:cs="Times New Roman"/>
          <w:sz w:val="24"/>
          <w:szCs w:val="24"/>
        </w:rPr>
        <w:t xml:space="preserve">. </w:t>
      </w:r>
      <w:r w:rsidR="006F035B" w:rsidRPr="006F035B">
        <w:rPr>
          <w:rFonts w:ascii="Times New Roman" w:eastAsia="Times New Roman" w:hAnsi="Times New Roman" w:cs="Times New Roman"/>
          <w:b/>
          <w:sz w:val="24"/>
          <w:szCs w:val="24"/>
          <w:u w:val="single"/>
        </w:rPr>
        <w:t>Database/</w:t>
      </w:r>
      <w:r w:rsidR="006F035B">
        <w:rPr>
          <w:rFonts w:ascii="Times New Roman" w:eastAsia="Times New Roman" w:hAnsi="Times New Roman" w:cs="Times New Roman"/>
          <w:b/>
          <w:sz w:val="24"/>
          <w:szCs w:val="24"/>
          <w:u w:val="single"/>
        </w:rPr>
        <w:t xml:space="preserve"> Public </w:t>
      </w:r>
      <w:r w:rsidR="006F035B" w:rsidRPr="006F035B">
        <w:rPr>
          <w:rFonts w:ascii="Times New Roman" w:eastAsia="Times New Roman" w:hAnsi="Times New Roman" w:cs="Times New Roman"/>
          <w:b/>
          <w:sz w:val="24"/>
          <w:szCs w:val="24"/>
          <w:u w:val="single"/>
        </w:rPr>
        <w:t>Sharing:</w:t>
      </w:r>
      <w:r w:rsidR="006F035B">
        <w:rPr>
          <w:rFonts w:ascii="Times New Roman" w:eastAsia="Times New Roman" w:hAnsi="Times New Roman" w:cs="Times New Roman"/>
          <w:sz w:val="24"/>
          <w:szCs w:val="24"/>
        </w:rPr>
        <w:t xml:space="preserve"> </w:t>
      </w:r>
      <w:r w:rsidR="00A16520">
        <w:rPr>
          <w:rFonts w:ascii="Times New Roman" w:eastAsia="Times New Roman" w:hAnsi="Times New Roman" w:cs="Times New Roman"/>
          <w:sz w:val="24"/>
          <w:szCs w:val="24"/>
        </w:rPr>
        <w:t>T</w:t>
      </w:r>
      <w:r w:rsidR="00B40CE7">
        <w:rPr>
          <w:rFonts w:ascii="Times New Roman" w:eastAsia="Times New Roman" w:hAnsi="Times New Roman" w:cs="Times New Roman"/>
          <w:sz w:val="24"/>
          <w:szCs w:val="24"/>
        </w:rPr>
        <w:t>he plant photos can be uploaded to a I&amp;M project folder in i</w:t>
      </w:r>
      <w:r w:rsidR="00B46F8A">
        <w:rPr>
          <w:rFonts w:ascii="Times New Roman" w:eastAsia="Times New Roman" w:hAnsi="Times New Roman" w:cs="Times New Roman"/>
          <w:sz w:val="24"/>
          <w:szCs w:val="24"/>
        </w:rPr>
        <w:t>Naturalist for public sharing</w:t>
      </w:r>
      <w:r w:rsidR="00A16520">
        <w:rPr>
          <w:rFonts w:ascii="Times New Roman" w:eastAsia="Times New Roman" w:hAnsi="Times New Roman" w:cs="Times New Roman"/>
          <w:sz w:val="24"/>
          <w:szCs w:val="24"/>
        </w:rPr>
        <w:t>,</w:t>
      </w:r>
      <w:r w:rsidR="00B46F8A">
        <w:rPr>
          <w:rFonts w:ascii="Times New Roman" w:eastAsia="Times New Roman" w:hAnsi="Times New Roman" w:cs="Times New Roman"/>
          <w:sz w:val="24"/>
          <w:szCs w:val="24"/>
        </w:rPr>
        <w:t xml:space="preserve"> for future reference for field crews</w:t>
      </w:r>
      <w:r w:rsidR="00A16520">
        <w:rPr>
          <w:rFonts w:ascii="Times New Roman" w:eastAsia="Times New Roman" w:hAnsi="Times New Roman" w:cs="Times New Roman"/>
          <w:sz w:val="24"/>
          <w:szCs w:val="24"/>
        </w:rPr>
        <w:t>, to query photos (for example: find all species photos from I&amp;M in WAPA in the family Fabaceae</w:t>
      </w:r>
      <w:ins w:id="18" w:author="Gross, Jacob J" w:date="2020-02-11T11:42:00Z">
        <w:r w:rsidR="005C1DBB">
          <w:rPr>
            <w:rFonts w:ascii="Times New Roman" w:eastAsia="Times New Roman" w:hAnsi="Times New Roman" w:cs="Times New Roman"/>
            <w:sz w:val="24"/>
            <w:szCs w:val="24"/>
          </w:rPr>
          <w:t>)</w:t>
        </w:r>
      </w:ins>
      <w:r w:rsidR="00B46F8A">
        <w:rPr>
          <w:rFonts w:ascii="Times New Roman" w:eastAsia="Times New Roman" w:hAnsi="Times New Roman" w:cs="Times New Roman"/>
          <w:sz w:val="24"/>
          <w:szCs w:val="24"/>
        </w:rPr>
        <w:t>. iNaturalist will update s</w:t>
      </w:r>
      <w:r w:rsidR="00A16520">
        <w:rPr>
          <w:rFonts w:ascii="Times New Roman" w:eastAsia="Times New Roman" w:hAnsi="Times New Roman" w:cs="Times New Roman"/>
          <w:sz w:val="24"/>
          <w:szCs w:val="24"/>
        </w:rPr>
        <w:t xml:space="preserve">pecies and family name changes, </w:t>
      </w:r>
      <w:r w:rsidR="00B46F8A">
        <w:rPr>
          <w:rFonts w:ascii="Times New Roman" w:eastAsia="Times New Roman" w:hAnsi="Times New Roman" w:cs="Times New Roman"/>
          <w:sz w:val="24"/>
          <w:szCs w:val="24"/>
        </w:rPr>
        <w:t>allows photos to be displayed in a spatial map format, and the public can contribute suggestions for species IDs</w:t>
      </w:r>
      <w:r w:rsidR="00A16520">
        <w:rPr>
          <w:rFonts w:ascii="Times New Roman" w:eastAsia="Times New Roman" w:hAnsi="Times New Roman" w:cs="Times New Roman"/>
          <w:sz w:val="24"/>
          <w:szCs w:val="24"/>
        </w:rPr>
        <w:t xml:space="preserve">. This could also be a great </w:t>
      </w:r>
      <w:r w:rsidR="001849E1">
        <w:rPr>
          <w:rFonts w:ascii="Times New Roman" w:eastAsia="Times New Roman" w:hAnsi="Times New Roman" w:cs="Times New Roman"/>
          <w:sz w:val="24"/>
          <w:szCs w:val="24"/>
        </w:rPr>
        <w:t>format</w:t>
      </w:r>
      <w:r w:rsidR="00A16520">
        <w:rPr>
          <w:rFonts w:ascii="Times New Roman" w:eastAsia="Times New Roman" w:hAnsi="Times New Roman" w:cs="Times New Roman"/>
          <w:sz w:val="24"/>
          <w:szCs w:val="24"/>
        </w:rPr>
        <w:t xml:space="preserve"> for the veg</w:t>
      </w:r>
      <w:r w:rsidR="00274402">
        <w:rPr>
          <w:rFonts w:ascii="Times New Roman" w:eastAsia="Times New Roman" w:hAnsi="Times New Roman" w:cs="Times New Roman"/>
          <w:sz w:val="24"/>
          <w:szCs w:val="24"/>
        </w:rPr>
        <w:t>etation</w:t>
      </w:r>
      <w:r w:rsidR="00A16520">
        <w:rPr>
          <w:rFonts w:ascii="Times New Roman" w:eastAsia="Times New Roman" w:hAnsi="Times New Roman" w:cs="Times New Roman"/>
          <w:sz w:val="24"/>
          <w:szCs w:val="24"/>
        </w:rPr>
        <w:t xml:space="preserve"> program to do some science communication</w:t>
      </w:r>
      <w:r w:rsidR="00B46F8A">
        <w:rPr>
          <w:rFonts w:ascii="Times New Roman" w:eastAsia="Times New Roman" w:hAnsi="Times New Roman" w:cs="Times New Roman"/>
          <w:sz w:val="24"/>
          <w:szCs w:val="24"/>
        </w:rPr>
        <w:t xml:space="preserve">. </w:t>
      </w:r>
    </w:p>
    <w:p w14:paraId="454A2874" w14:textId="77777777" w:rsidR="007C2004" w:rsidRDefault="007C2004" w:rsidP="0013534A">
      <w:pPr>
        <w:spacing w:after="0" w:line="240" w:lineRule="auto"/>
        <w:rPr>
          <w:rFonts w:ascii="Times New Roman" w:eastAsia="Times New Roman" w:hAnsi="Times New Roman" w:cs="Times New Roman"/>
          <w:sz w:val="24"/>
          <w:szCs w:val="24"/>
        </w:rPr>
      </w:pPr>
    </w:p>
    <w:p w14:paraId="48FEC4CE" w14:textId="77777777" w:rsidR="007C2004" w:rsidRPr="007C2004" w:rsidRDefault="007C2004"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site for AMME: </w:t>
      </w:r>
      <w:hyperlink r:id="rId16" w:history="1">
        <w:r w:rsidRPr="007C2004">
          <w:rPr>
            <w:rFonts w:ascii="Times New Roman" w:eastAsia="Times New Roman" w:hAnsi="Times New Roman" w:cs="Times New Roman"/>
            <w:sz w:val="24"/>
            <w:szCs w:val="24"/>
          </w:rPr>
          <w:t>https://www.inaturalist.org/projects/pacn-vascular-plants-of-american-memorial-park</w:t>
        </w:r>
      </w:hyperlink>
    </w:p>
    <w:p w14:paraId="70D0E46E" w14:textId="77777777" w:rsidR="007C2004" w:rsidRPr="007C2004" w:rsidRDefault="007C2004" w:rsidP="0013534A">
      <w:pPr>
        <w:spacing w:after="0" w:line="240" w:lineRule="auto"/>
        <w:rPr>
          <w:rFonts w:ascii="Times New Roman" w:eastAsia="Times New Roman" w:hAnsi="Times New Roman" w:cs="Times New Roman"/>
          <w:sz w:val="24"/>
          <w:szCs w:val="24"/>
        </w:rPr>
      </w:pPr>
    </w:p>
    <w:p w14:paraId="18D848C0" w14:textId="04E74DC6" w:rsidR="007C2004" w:rsidRDefault="007C2004" w:rsidP="0013534A">
      <w:pPr>
        <w:spacing w:after="0" w:line="240" w:lineRule="auto"/>
        <w:rPr>
          <w:rFonts w:ascii="Times New Roman" w:eastAsia="Times New Roman" w:hAnsi="Times New Roman" w:cs="Times New Roman"/>
          <w:sz w:val="24"/>
          <w:szCs w:val="24"/>
        </w:rPr>
      </w:pPr>
      <w:r w:rsidRPr="007C2004">
        <w:rPr>
          <w:rFonts w:ascii="Times New Roman" w:eastAsia="Times New Roman" w:hAnsi="Times New Roman" w:cs="Times New Roman"/>
          <w:sz w:val="24"/>
          <w:szCs w:val="24"/>
        </w:rPr>
        <w:t xml:space="preserve">Project site for WAPA: </w:t>
      </w:r>
      <w:ins w:id="19" w:author="Gross, Jacob J" w:date="2020-02-11T11:44:00Z">
        <w:r w:rsidR="005C1DBB">
          <w:fldChar w:fldCharType="begin"/>
        </w:r>
        <w:r w:rsidR="005C1DBB">
          <w:instrText xml:space="preserve"> HYPERLINK "https://www.inaturalist.org/projects/pacn-vascular-plants-of-war-in-the-pacific-nhp" </w:instrText>
        </w:r>
        <w:r w:rsidR="005C1DBB">
          <w:fldChar w:fldCharType="separate"/>
        </w:r>
        <w:r w:rsidR="005C1DBB">
          <w:rPr>
            <w:rStyle w:val="Hyperlink"/>
          </w:rPr>
          <w:t>https://www.inaturalist.org/projects/pacn-vascular-plants-of-war-in-the-pacific-nhp</w:t>
        </w:r>
        <w:r w:rsidR="005C1DBB">
          <w:fldChar w:fldCharType="end"/>
        </w:r>
      </w:ins>
    </w:p>
    <w:p w14:paraId="3C6B99BC" w14:textId="77777777" w:rsidR="007C2004" w:rsidRDefault="007C2004" w:rsidP="0013534A">
      <w:pPr>
        <w:spacing w:after="0" w:line="240" w:lineRule="auto"/>
        <w:rPr>
          <w:rFonts w:ascii="Times New Roman" w:eastAsia="Times New Roman" w:hAnsi="Times New Roman" w:cs="Times New Roman"/>
          <w:sz w:val="24"/>
          <w:szCs w:val="24"/>
        </w:rPr>
      </w:pPr>
    </w:p>
    <w:p w14:paraId="06F58CAE" w14:textId="77777777" w:rsidR="00CC1C72" w:rsidRDefault="00CC1C72" w:rsidP="00135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Veg Account:</w:t>
      </w:r>
    </w:p>
    <w:p w14:paraId="15229859" w14:textId="77777777" w:rsidR="007C2004" w:rsidRPr="007C2004" w:rsidRDefault="007C2004" w:rsidP="007C2004">
      <w:pPr>
        <w:spacing w:after="0" w:line="240" w:lineRule="auto"/>
        <w:rPr>
          <w:rFonts w:ascii="Times New Roman" w:eastAsia="Times New Roman" w:hAnsi="Times New Roman" w:cs="Times New Roman"/>
          <w:sz w:val="24"/>
          <w:szCs w:val="24"/>
        </w:rPr>
      </w:pPr>
      <w:r w:rsidRPr="007C2004">
        <w:rPr>
          <w:rFonts w:ascii="Times New Roman" w:eastAsia="Times New Roman" w:hAnsi="Times New Roman" w:cs="Times New Roman"/>
          <w:sz w:val="24"/>
          <w:szCs w:val="24"/>
        </w:rPr>
        <w:t>user: pacn_plants</w:t>
      </w:r>
    </w:p>
    <w:p w14:paraId="6B3B5D74" w14:textId="77777777" w:rsidR="007C2004" w:rsidRDefault="007C2004" w:rsidP="007C2004">
      <w:pPr>
        <w:spacing w:after="0" w:line="240" w:lineRule="auto"/>
        <w:rPr>
          <w:rFonts w:ascii="Times New Roman" w:eastAsia="Times New Roman" w:hAnsi="Times New Roman" w:cs="Times New Roman"/>
          <w:sz w:val="24"/>
          <w:szCs w:val="24"/>
        </w:rPr>
      </w:pPr>
      <w:r w:rsidRPr="007C2004">
        <w:rPr>
          <w:rFonts w:ascii="Times New Roman" w:eastAsia="Times New Roman" w:hAnsi="Times New Roman" w:cs="Times New Roman"/>
          <w:sz w:val="24"/>
          <w:szCs w:val="24"/>
        </w:rPr>
        <w:t>pass: NPS1916</w:t>
      </w:r>
    </w:p>
    <w:p w14:paraId="5F7D2426" w14:textId="77777777" w:rsidR="00CC1C72" w:rsidRDefault="00CC1C72" w:rsidP="007C2004">
      <w:pPr>
        <w:spacing w:after="0" w:line="240" w:lineRule="auto"/>
        <w:rPr>
          <w:rFonts w:ascii="Times New Roman" w:eastAsia="Times New Roman" w:hAnsi="Times New Roman" w:cs="Times New Roman"/>
          <w:sz w:val="24"/>
          <w:szCs w:val="24"/>
        </w:rPr>
      </w:pPr>
    </w:p>
    <w:p w14:paraId="5EE0AD21" w14:textId="77777777" w:rsidR="00CC1C72" w:rsidRPr="007C2004" w:rsidRDefault="00CC1C72" w:rsidP="007C2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w:t>
      </w:r>
    </w:p>
    <w:p w14:paraId="08AC2ABF" w14:textId="65DA56E5" w:rsidR="00BF6AEC" w:rsidRPr="0013534A" w:rsidRDefault="00BF6AEC" w:rsidP="0013534A">
      <w:pPr>
        <w:spacing w:after="0" w:line="240" w:lineRule="auto"/>
        <w:rPr>
          <w:rFonts w:ascii="Times New Roman" w:eastAsia="Times New Roman" w:hAnsi="Times New Roman" w:cs="Times New Roman"/>
          <w:sz w:val="24"/>
          <w:szCs w:val="24"/>
        </w:rPr>
      </w:pPr>
    </w:p>
    <w:p w14:paraId="4FF0A665" w14:textId="070D3F67" w:rsidR="005728A2" w:rsidRDefault="007636D0">
      <w:r>
        <w:rPr>
          <w:rFonts w:ascii="Times New Roman" w:eastAsia="Times New Roman" w:hAnsi="Times New Roman" w:cs="Times New Roman"/>
          <w:sz w:val="24"/>
          <w:szCs w:val="24"/>
        </w:rPr>
        <w:t xml:space="preserve">8. </w:t>
      </w:r>
      <w:r w:rsidR="001849E1" w:rsidRPr="001849E1">
        <w:rPr>
          <w:rFonts w:ascii="Times New Roman" w:eastAsia="Times New Roman" w:hAnsi="Times New Roman" w:cs="Times New Roman"/>
          <w:b/>
          <w:sz w:val="24"/>
          <w:szCs w:val="24"/>
          <w:u w:val="single"/>
        </w:rPr>
        <w:t>Future monitoring:</w:t>
      </w:r>
      <w:r w:rsidR="00184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Before the start of a new field season (for example WAPA year 2024), the folder from the I drive containing the plant photos </w:t>
      </w:r>
      <w:r w:rsidR="001849E1">
        <w:rPr>
          <w:rFonts w:ascii="Times New Roman" w:eastAsia="Times New Roman" w:hAnsi="Times New Roman" w:cs="Times New Roman"/>
          <w:sz w:val="24"/>
          <w:szCs w:val="24"/>
        </w:rPr>
        <w:t>is uploaded back o</w:t>
      </w:r>
      <w:r w:rsidR="00274402">
        <w:rPr>
          <w:rFonts w:ascii="Times New Roman" w:eastAsia="Times New Roman" w:hAnsi="Times New Roman" w:cs="Times New Roman"/>
          <w:sz w:val="24"/>
          <w:szCs w:val="24"/>
        </w:rPr>
        <w:t xml:space="preserve">nto a google drive (or latest technology used by crew) </w:t>
      </w:r>
      <w:r>
        <w:rPr>
          <w:rFonts w:ascii="Times New Roman" w:eastAsia="Times New Roman" w:hAnsi="Times New Roman" w:cs="Times New Roman"/>
          <w:sz w:val="24"/>
          <w:szCs w:val="24"/>
        </w:rPr>
        <w:t xml:space="preserve">and a new folder </w:t>
      </w:r>
      <w:r w:rsidR="00AE3C89">
        <w:rPr>
          <w:rFonts w:ascii="Times New Roman" w:eastAsia="Times New Roman" w:hAnsi="Times New Roman" w:cs="Times New Roman"/>
          <w:sz w:val="24"/>
          <w:szCs w:val="24"/>
        </w:rPr>
        <w:t>structure for ‘2024’ is created so that new unknowns can be added and old photos can be referenced</w:t>
      </w:r>
      <w:r w:rsidR="001849E1">
        <w:rPr>
          <w:rFonts w:ascii="Times New Roman" w:eastAsia="Times New Roman" w:hAnsi="Times New Roman" w:cs="Times New Roman"/>
          <w:sz w:val="24"/>
          <w:szCs w:val="24"/>
        </w:rPr>
        <w:t xml:space="preserve"> from the same folder location</w:t>
      </w:r>
      <w:r w:rsidR="00AE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sectPr w:rsidR="005728A2">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Akamine" w:date="2020-02-03T11:34:00Z" w:initials="AK">
    <w:p w14:paraId="5639E318" w14:textId="77777777" w:rsidR="00E61491" w:rsidRDefault="00E61491">
      <w:pPr>
        <w:pStyle w:val="CommentText"/>
      </w:pPr>
      <w:r>
        <w:rPr>
          <w:rStyle w:val="CommentReference"/>
        </w:rPr>
        <w:annotationRef/>
      </w:r>
      <w:r>
        <w:t xml:space="preserve">I kept the flow to reflect what was done during the 2019 season and the flow may change depending on the change in methods involving </w:t>
      </w:r>
      <w:r w:rsidR="008550E0">
        <w:t>Collector, GeoJot App, or other changes that are made throughout this year.</w:t>
      </w:r>
    </w:p>
  </w:comment>
  <w:comment w:id="1" w:author="Jacob J. Gross" w:date="2020-02-11T11:33:00Z" w:initials="GJJ">
    <w:p w14:paraId="1D779925" w14:textId="75FCC9B0" w:rsidR="00941B12" w:rsidRDefault="00941B12">
      <w:pPr>
        <w:pStyle w:val="CommentText"/>
      </w:pPr>
      <w:r>
        <w:rPr>
          <w:rStyle w:val="CommentReference"/>
        </w:rPr>
        <w:annotationRef/>
      </w:r>
      <w:r w:rsidR="00DA1FEB">
        <w:t>Section</w:t>
      </w:r>
      <w:r w:rsidR="00B31CCA">
        <w:t xml:space="preserve"> 1-3 could change substantially if ArcCollecter is used for taking plant photos. For now, just focus on sections 4-8.</w:t>
      </w:r>
    </w:p>
  </w:comment>
  <w:comment w:id="2" w:author="Kathryn Akamine" w:date="2020-02-03T11:51:00Z" w:initials="AK">
    <w:p w14:paraId="05C9F720" w14:textId="77777777" w:rsidR="00D0587E" w:rsidRDefault="00D0587E">
      <w:pPr>
        <w:pStyle w:val="CommentText"/>
      </w:pPr>
      <w:r>
        <w:rPr>
          <w:rStyle w:val="CommentReference"/>
        </w:rPr>
        <w:annotationRef/>
      </w:r>
      <w:r>
        <w:t xml:space="preserve">Personal Google drive? </w:t>
      </w:r>
      <w:r w:rsidR="00762DEB">
        <w:t xml:space="preserve">Possibly on Collector? </w:t>
      </w:r>
    </w:p>
  </w:comment>
  <w:comment w:id="3" w:author="Jacob J. Gross" w:date="2020-02-11T11:18:00Z" w:initials="GJJ">
    <w:p w14:paraId="2D5450C1" w14:textId="5A599106" w:rsidR="007054FE" w:rsidRDefault="007054FE">
      <w:pPr>
        <w:pStyle w:val="CommentText"/>
      </w:pPr>
      <w:r>
        <w:rPr>
          <w:rStyle w:val="CommentReference"/>
        </w:rPr>
        <w:annotationRef/>
      </w:r>
      <w:r>
        <w:t xml:space="preserve">Will have to see if collector work or not for plant photos. If it works, then maybe each person can also have arccollector on their personal device and sync/download back at office. </w:t>
      </w:r>
    </w:p>
  </w:comment>
  <w:comment w:id="4" w:author="Kathryn Akamine" w:date="2020-02-03T11:59:00Z" w:initials="AK">
    <w:p w14:paraId="301A2D37" w14:textId="77777777" w:rsidR="00E96A88" w:rsidRPr="00F5568E" w:rsidRDefault="00E96A88" w:rsidP="00E96A88">
      <w:pPr>
        <w:spacing w:after="0" w:line="240" w:lineRule="auto"/>
        <w:rPr>
          <w:rFonts w:ascii="Times New Roman" w:eastAsia="Times New Roman" w:hAnsi="Times New Roman" w:cs="Times New Roman"/>
          <w:sz w:val="24"/>
          <w:szCs w:val="24"/>
        </w:rPr>
      </w:pPr>
      <w:r>
        <w:rPr>
          <w:rStyle w:val="CommentReference"/>
        </w:rPr>
        <w:annotationRef/>
      </w:r>
      <w:r w:rsidRPr="00F5568E">
        <w:rPr>
          <w:rFonts w:ascii="Times New Roman" w:eastAsia="Times New Roman" w:hAnsi="Times New Roman" w:cs="Times New Roman"/>
          <w:sz w:val="24"/>
          <w:szCs w:val="24"/>
        </w:rPr>
        <w:t xml:space="preserve">However, Google Drive does not appear to display </w:t>
      </w:r>
      <w:r>
        <w:rPr>
          <w:rFonts w:ascii="Times New Roman" w:eastAsia="Times New Roman" w:hAnsi="Times New Roman" w:cs="Times New Roman"/>
          <w:sz w:val="24"/>
          <w:szCs w:val="24"/>
        </w:rPr>
        <w:t>“date taken”</w:t>
      </w:r>
      <w:r w:rsidRPr="00F5568E">
        <w:rPr>
          <w:rFonts w:ascii="Times New Roman" w:eastAsia="Times New Roman" w:hAnsi="Times New Roman" w:cs="Times New Roman"/>
          <w:sz w:val="24"/>
          <w:szCs w:val="24"/>
        </w:rPr>
        <w:t xml:space="preserve"> information readily. We may need to switch to Google Photos because of this. Another option is to use a google drive extension called “Exif Meta Viewer for Drive” Can test this or other options out. </w:t>
      </w:r>
    </w:p>
    <w:p w14:paraId="77455F5C" w14:textId="77777777" w:rsidR="00E96A88" w:rsidRDefault="00E96A88">
      <w:pPr>
        <w:pStyle w:val="CommentText"/>
      </w:pPr>
    </w:p>
  </w:comment>
  <w:comment w:id="5" w:author="Kathryn Akamine" w:date="2020-02-03T15:17:00Z" w:initials="AK">
    <w:p w14:paraId="4616A786" w14:textId="1FCBC067" w:rsidR="00DC2413" w:rsidRDefault="00DC2413">
      <w:pPr>
        <w:pStyle w:val="CommentText"/>
      </w:pPr>
      <w:r>
        <w:rPr>
          <w:rStyle w:val="CommentReference"/>
        </w:rPr>
        <w:annotationRef/>
      </w:r>
      <w:r>
        <w:t>Is this not approved by IT?</w:t>
      </w:r>
    </w:p>
  </w:comment>
  <w:comment w:id="8" w:author="Moore, Lindsay Elizabeth" w:date="2020-04-09T08:49:00Z" w:initials="MLE">
    <w:p w14:paraId="40F9A89F" w14:textId="181688E5" w:rsidR="00CB42DB" w:rsidRDefault="00CB42DB">
      <w:pPr>
        <w:pStyle w:val="CommentText"/>
      </w:pPr>
      <w:r>
        <w:rPr>
          <w:rStyle w:val="CommentReference"/>
        </w:rPr>
        <w:annotationRef/>
      </w:r>
      <w:r>
        <w:t>Standardized naming convention for plot folders?</w:t>
      </w:r>
    </w:p>
  </w:comment>
  <w:comment w:id="9" w:author="Moore, Lindsay Elizabeth [2]" w:date="2020-04-09T08:50:00Z" w:initials="MLE">
    <w:p w14:paraId="7D4FC6BC" w14:textId="7BE787EC" w:rsidR="00CB42DB" w:rsidRDefault="00CB42DB">
      <w:pPr>
        <w:pStyle w:val="CommentText"/>
      </w:pPr>
      <w:r>
        <w:rPr>
          <w:rStyle w:val="CommentReference"/>
        </w:rPr>
        <w:annotationRef/>
      </w:r>
      <w:r>
        <w:t>Also, would it be useful to have one folder with all the unknown plant names, as well as being listed by plot/transect. Maybe that will work in the excel spreadsheet, so that you can sort, then find the image in the plot folder?</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9E318" w15:done="0"/>
  <w15:commentEx w15:paraId="1D779925" w15:paraIdParent="5639E318" w15:done="0"/>
  <w15:commentEx w15:paraId="05C9F720" w15:done="0"/>
  <w15:commentEx w15:paraId="2D5450C1" w15:paraIdParent="05C9F720" w15:done="0"/>
  <w15:commentEx w15:paraId="77455F5C" w15:done="0"/>
  <w15:commentEx w15:paraId="4616A786" w15:done="0"/>
  <w15:commentEx w15:paraId="40F9A89F" w15:done="0"/>
  <w15:commentEx w15:paraId="7D4FC6BC" w15:paraIdParent="40F9A8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9E318" w16cid:durableId="22395639"/>
  <w16cid:commentId w16cid:paraId="1D779925" w16cid:durableId="2239563A"/>
  <w16cid:commentId w16cid:paraId="05C9F720" w16cid:durableId="2239563B"/>
  <w16cid:commentId w16cid:paraId="2D5450C1" w16cid:durableId="2239563C"/>
  <w16cid:commentId w16cid:paraId="77455F5C" w16cid:durableId="2239563D"/>
  <w16cid:commentId w16cid:paraId="4616A786" w16cid:durableId="2239563E"/>
  <w16cid:commentId w16cid:paraId="40F9A89F" w16cid:durableId="2239601C"/>
  <w16cid:commentId w16cid:paraId="7D4FC6BC" w16cid:durableId="22396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7F196" w14:textId="77777777" w:rsidR="00147F92" w:rsidRDefault="00147F92" w:rsidP="00C01539">
      <w:pPr>
        <w:spacing w:after="0" w:line="240" w:lineRule="auto"/>
      </w:pPr>
      <w:r>
        <w:separator/>
      </w:r>
    </w:p>
  </w:endnote>
  <w:endnote w:type="continuationSeparator" w:id="0">
    <w:p w14:paraId="63AB3E19" w14:textId="77777777" w:rsidR="00147F92" w:rsidRDefault="00147F92" w:rsidP="00C0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75FC7" w14:textId="77777777" w:rsidR="00147F92" w:rsidRDefault="00147F92" w:rsidP="00C01539">
      <w:pPr>
        <w:spacing w:after="0" w:line="240" w:lineRule="auto"/>
      </w:pPr>
      <w:r>
        <w:separator/>
      </w:r>
    </w:p>
  </w:footnote>
  <w:footnote w:type="continuationSeparator" w:id="0">
    <w:p w14:paraId="2C4680A5" w14:textId="77777777" w:rsidR="00147F92" w:rsidRDefault="00147F92" w:rsidP="00C01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CA7D" w14:textId="77777777" w:rsidR="00C01539" w:rsidRPr="00C01539" w:rsidRDefault="00C01539">
    <w:pPr>
      <w:pStyle w:val="Header"/>
      <w:rPr>
        <w:b/>
        <w:sz w:val="24"/>
      </w:rPr>
    </w:pPr>
    <w:r w:rsidRPr="00C01539">
      <w:rPr>
        <w:b/>
        <w:sz w:val="24"/>
      </w:rPr>
      <w:t>Plant Photos Workflow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2400"/>
    <w:multiLevelType w:val="hybridMultilevel"/>
    <w:tmpl w:val="8A6CE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A31AD"/>
    <w:multiLevelType w:val="hybridMultilevel"/>
    <w:tmpl w:val="8A6CE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67396"/>
    <w:multiLevelType w:val="hybridMultilevel"/>
    <w:tmpl w:val="2010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F22F3"/>
    <w:multiLevelType w:val="hybridMultilevel"/>
    <w:tmpl w:val="FDD4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Akamine">
    <w15:presenceInfo w15:providerId="AD" w15:userId="S-1-5-21-3057704224-1774555873-248915221-4392116"/>
  </w15:person>
  <w15:person w15:author="Jacob J. Gross">
    <w15:presenceInfo w15:providerId="AD" w15:userId="S-1-5-21-3057704224-1774555873-248915221-338793"/>
  </w15:person>
  <w15:person w15:author="Gross, Jacob J">
    <w15:presenceInfo w15:providerId="AD" w15:userId="S-1-5-21-3057704224-1774555873-248915221-338793"/>
  </w15:person>
  <w15:person w15:author="Moore, Lindsay Elizabeth">
    <w15:presenceInfo w15:providerId="AD" w15:userId="S::lmoore@nps.gov::8e35ffaf-33bf-4d50-86c0-1961230eca59"/>
  </w15:person>
  <w15:person w15:author="Moore, Lindsay Elizabeth [2]">
    <w15:presenceInfo w15:providerId="AD" w15:userId="S::lmoore@nps.gov::8e35ffaf-33bf-4d50-86c0-1961230eca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4A"/>
    <w:rsid w:val="000317B1"/>
    <w:rsid w:val="000374A9"/>
    <w:rsid w:val="0008364F"/>
    <w:rsid w:val="000969FA"/>
    <w:rsid w:val="000A5C82"/>
    <w:rsid w:val="000C0B05"/>
    <w:rsid w:val="0013534A"/>
    <w:rsid w:val="00147F92"/>
    <w:rsid w:val="00150F52"/>
    <w:rsid w:val="00174FB4"/>
    <w:rsid w:val="001849E1"/>
    <w:rsid w:val="00227836"/>
    <w:rsid w:val="00234E3B"/>
    <w:rsid w:val="00274402"/>
    <w:rsid w:val="00312351"/>
    <w:rsid w:val="003325B9"/>
    <w:rsid w:val="004711DC"/>
    <w:rsid w:val="00531B61"/>
    <w:rsid w:val="0055032F"/>
    <w:rsid w:val="005B56E3"/>
    <w:rsid w:val="005C1DBB"/>
    <w:rsid w:val="005F59C4"/>
    <w:rsid w:val="006C7D2D"/>
    <w:rsid w:val="006F035B"/>
    <w:rsid w:val="007054FE"/>
    <w:rsid w:val="00762243"/>
    <w:rsid w:val="00762DEB"/>
    <w:rsid w:val="007636D0"/>
    <w:rsid w:val="0076775F"/>
    <w:rsid w:val="007C2004"/>
    <w:rsid w:val="007E1C30"/>
    <w:rsid w:val="008550E0"/>
    <w:rsid w:val="008852D2"/>
    <w:rsid w:val="00891EED"/>
    <w:rsid w:val="008F2675"/>
    <w:rsid w:val="00941B12"/>
    <w:rsid w:val="00A16520"/>
    <w:rsid w:val="00A34316"/>
    <w:rsid w:val="00A70D43"/>
    <w:rsid w:val="00AE3C89"/>
    <w:rsid w:val="00AF54DA"/>
    <w:rsid w:val="00B110C6"/>
    <w:rsid w:val="00B31CCA"/>
    <w:rsid w:val="00B40CE7"/>
    <w:rsid w:val="00B46F8A"/>
    <w:rsid w:val="00BA0C6B"/>
    <w:rsid w:val="00BF6AEC"/>
    <w:rsid w:val="00C01539"/>
    <w:rsid w:val="00C077B7"/>
    <w:rsid w:val="00C41369"/>
    <w:rsid w:val="00CB42DB"/>
    <w:rsid w:val="00CC1C72"/>
    <w:rsid w:val="00D0587E"/>
    <w:rsid w:val="00D1299C"/>
    <w:rsid w:val="00D918CB"/>
    <w:rsid w:val="00DA1FEB"/>
    <w:rsid w:val="00DC2413"/>
    <w:rsid w:val="00E301BD"/>
    <w:rsid w:val="00E564F7"/>
    <w:rsid w:val="00E61491"/>
    <w:rsid w:val="00E96A88"/>
    <w:rsid w:val="00EE1B0B"/>
    <w:rsid w:val="00F02634"/>
    <w:rsid w:val="00F5568E"/>
    <w:rsid w:val="00F64867"/>
    <w:rsid w:val="00F65E05"/>
    <w:rsid w:val="00FB7886"/>
    <w:rsid w:val="00FC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1BEA"/>
  <w15:chartTrackingRefBased/>
  <w15:docId w15:val="{C9762CAB-3F2A-4DD8-86FD-972E276D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39"/>
  </w:style>
  <w:style w:type="paragraph" w:styleId="Footer">
    <w:name w:val="footer"/>
    <w:basedOn w:val="Normal"/>
    <w:link w:val="FooterChar"/>
    <w:uiPriority w:val="99"/>
    <w:unhideWhenUsed/>
    <w:rsid w:val="00C01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39"/>
  </w:style>
  <w:style w:type="paragraph" w:styleId="ListParagraph">
    <w:name w:val="List Paragraph"/>
    <w:basedOn w:val="Normal"/>
    <w:uiPriority w:val="34"/>
    <w:qFormat/>
    <w:rsid w:val="00531B61"/>
    <w:pPr>
      <w:ind w:left="720"/>
      <w:contextualSpacing/>
    </w:pPr>
  </w:style>
  <w:style w:type="character" w:styleId="Hyperlink">
    <w:name w:val="Hyperlink"/>
    <w:basedOn w:val="DefaultParagraphFont"/>
    <w:uiPriority w:val="99"/>
    <w:unhideWhenUsed/>
    <w:rsid w:val="00F5568E"/>
    <w:rPr>
      <w:color w:val="0000FF"/>
      <w:u w:val="single"/>
    </w:rPr>
  </w:style>
  <w:style w:type="character" w:customStyle="1" w:styleId="il">
    <w:name w:val="il"/>
    <w:basedOn w:val="DefaultParagraphFont"/>
    <w:rsid w:val="000969FA"/>
  </w:style>
  <w:style w:type="character" w:styleId="CommentReference">
    <w:name w:val="annotation reference"/>
    <w:basedOn w:val="DefaultParagraphFont"/>
    <w:uiPriority w:val="99"/>
    <w:semiHidden/>
    <w:unhideWhenUsed/>
    <w:rsid w:val="006C7D2D"/>
    <w:rPr>
      <w:sz w:val="16"/>
      <w:szCs w:val="16"/>
    </w:rPr>
  </w:style>
  <w:style w:type="paragraph" w:styleId="CommentText">
    <w:name w:val="annotation text"/>
    <w:basedOn w:val="Normal"/>
    <w:link w:val="CommentTextChar"/>
    <w:uiPriority w:val="99"/>
    <w:semiHidden/>
    <w:unhideWhenUsed/>
    <w:rsid w:val="006C7D2D"/>
    <w:pPr>
      <w:spacing w:line="240" w:lineRule="auto"/>
    </w:pPr>
    <w:rPr>
      <w:sz w:val="20"/>
      <w:szCs w:val="20"/>
    </w:rPr>
  </w:style>
  <w:style w:type="character" w:customStyle="1" w:styleId="CommentTextChar">
    <w:name w:val="Comment Text Char"/>
    <w:basedOn w:val="DefaultParagraphFont"/>
    <w:link w:val="CommentText"/>
    <w:uiPriority w:val="99"/>
    <w:semiHidden/>
    <w:rsid w:val="006C7D2D"/>
    <w:rPr>
      <w:sz w:val="20"/>
      <w:szCs w:val="20"/>
    </w:rPr>
  </w:style>
  <w:style w:type="paragraph" w:styleId="CommentSubject">
    <w:name w:val="annotation subject"/>
    <w:basedOn w:val="CommentText"/>
    <w:next w:val="CommentText"/>
    <w:link w:val="CommentSubjectChar"/>
    <w:uiPriority w:val="99"/>
    <w:semiHidden/>
    <w:unhideWhenUsed/>
    <w:rsid w:val="006C7D2D"/>
    <w:rPr>
      <w:b/>
      <w:bCs/>
    </w:rPr>
  </w:style>
  <w:style w:type="character" w:customStyle="1" w:styleId="CommentSubjectChar">
    <w:name w:val="Comment Subject Char"/>
    <w:basedOn w:val="CommentTextChar"/>
    <w:link w:val="CommentSubject"/>
    <w:uiPriority w:val="99"/>
    <w:semiHidden/>
    <w:rsid w:val="006C7D2D"/>
    <w:rPr>
      <w:b/>
      <w:bCs/>
      <w:sz w:val="20"/>
      <w:szCs w:val="20"/>
    </w:rPr>
  </w:style>
  <w:style w:type="paragraph" w:styleId="BalloonText">
    <w:name w:val="Balloon Text"/>
    <w:basedOn w:val="Normal"/>
    <w:link w:val="BalloonTextChar"/>
    <w:uiPriority w:val="99"/>
    <w:semiHidden/>
    <w:unhideWhenUsed/>
    <w:rsid w:val="006C7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D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9795">
      <w:bodyDiv w:val="1"/>
      <w:marLeft w:val="0"/>
      <w:marRight w:val="0"/>
      <w:marTop w:val="0"/>
      <w:marBottom w:val="0"/>
      <w:divBdr>
        <w:top w:val="none" w:sz="0" w:space="0" w:color="auto"/>
        <w:left w:val="none" w:sz="0" w:space="0" w:color="auto"/>
        <w:bottom w:val="none" w:sz="0" w:space="0" w:color="auto"/>
        <w:right w:val="none" w:sz="0" w:space="0" w:color="auto"/>
      </w:divBdr>
      <w:divsChild>
        <w:div w:id="1381398541">
          <w:marLeft w:val="0"/>
          <w:marRight w:val="0"/>
          <w:marTop w:val="0"/>
          <w:marBottom w:val="0"/>
          <w:divBdr>
            <w:top w:val="none" w:sz="0" w:space="0" w:color="auto"/>
            <w:left w:val="none" w:sz="0" w:space="0" w:color="auto"/>
            <w:bottom w:val="none" w:sz="0" w:space="0" w:color="auto"/>
            <w:right w:val="none" w:sz="0" w:space="0" w:color="auto"/>
          </w:divBdr>
        </w:div>
        <w:div w:id="1185629574">
          <w:marLeft w:val="0"/>
          <w:marRight w:val="0"/>
          <w:marTop w:val="0"/>
          <w:marBottom w:val="0"/>
          <w:divBdr>
            <w:top w:val="none" w:sz="0" w:space="0" w:color="auto"/>
            <w:left w:val="none" w:sz="0" w:space="0" w:color="auto"/>
            <w:bottom w:val="none" w:sz="0" w:space="0" w:color="auto"/>
            <w:right w:val="none" w:sz="0" w:space="0" w:color="auto"/>
          </w:divBdr>
        </w:div>
        <w:div w:id="1395540958">
          <w:marLeft w:val="0"/>
          <w:marRight w:val="0"/>
          <w:marTop w:val="0"/>
          <w:marBottom w:val="0"/>
          <w:divBdr>
            <w:top w:val="none" w:sz="0" w:space="0" w:color="auto"/>
            <w:left w:val="none" w:sz="0" w:space="0" w:color="auto"/>
            <w:bottom w:val="none" w:sz="0" w:space="0" w:color="auto"/>
            <w:right w:val="none" w:sz="0" w:space="0" w:color="auto"/>
          </w:divBdr>
        </w:div>
        <w:div w:id="1112357342">
          <w:marLeft w:val="0"/>
          <w:marRight w:val="0"/>
          <w:marTop w:val="0"/>
          <w:marBottom w:val="0"/>
          <w:divBdr>
            <w:top w:val="none" w:sz="0" w:space="0" w:color="auto"/>
            <w:left w:val="none" w:sz="0" w:space="0" w:color="auto"/>
            <w:bottom w:val="none" w:sz="0" w:space="0" w:color="auto"/>
            <w:right w:val="none" w:sz="0" w:space="0" w:color="auto"/>
          </w:divBdr>
        </w:div>
        <w:div w:id="234051166">
          <w:marLeft w:val="0"/>
          <w:marRight w:val="0"/>
          <w:marTop w:val="0"/>
          <w:marBottom w:val="0"/>
          <w:divBdr>
            <w:top w:val="none" w:sz="0" w:space="0" w:color="auto"/>
            <w:left w:val="none" w:sz="0" w:space="0" w:color="auto"/>
            <w:bottom w:val="none" w:sz="0" w:space="0" w:color="auto"/>
            <w:right w:val="none" w:sz="0" w:space="0" w:color="auto"/>
          </w:divBdr>
        </w:div>
        <w:div w:id="2139836418">
          <w:marLeft w:val="0"/>
          <w:marRight w:val="0"/>
          <w:marTop w:val="0"/>
          <w:marBottom w:val="0"/>
          <w:divBdr>
            <w:top w:val="none" w:sz="0" w:space="0" w:color="auto"/>
            <w:left w:val="none" w:sz="0" w:space="0" w:color="auto"/>
            <w:bottom w:val="none" w:sz="0" w:space="0" w:color="auto"/>
            <w:right w:val="none" w:sz="0" w:space="0" w:color="auto"/>
          </w:divBdr>
        </w:div>
        <w:div w:id="124812313">
          <w:marLeft w:val="0"/>
          <w:marRight w:val="0"/>
          <w:marTop w:val="0"/>
          <w:marBottom w:val="0"/>
          <w:divBdr>
            <w:top w:val="none" w:sz="0" w:space="0" w:color="auto"/>
            <w:left w:val="none" w:sz="0" w:space="0" w:color="auto"/>
            <w:bottom w:val="none" w:sz="0" w:space="0" w:color="auto"/>
            <w:right w:val="none" w:sz="0" w:space="0" w:color="auto"/>
          </w:divBdr>
        </w:div>
        <w:div w:id="1872111658">
          <w:marLeft w:val="0"/>
          <w:marRight w:val="0"/>
          <w:marTop w:val="0"/>
          <w:marBottom w:val="0"/>
          <w:divBdr>
            <w:top w:val="none" w:sz="0" w:space="0" w:color="auto"/>
            <w:left w:val="none" w:sz="0" w:space="0" w:color="auto"/>
            <w:bottom w:val="none" w:sz="0" w:space="0" w:color="auto"/>
            <w:right w:val="none" w:sz="0" w:space="0" w:color="auto"/>
          </w:divBdr>
        </w:div>
        <w:div w:id="1427269300">
          <w:marLeft w:val="0"/>
          <w:marRight w:val="0"/>
          <w:marTop w:val="0"/>
          <w:marBottom w:val="0"/>
          <w:divBdr>
            <w:top w:val="none" w:sz="0" w:space="0" w:color="auto"/>
            <w:left w:val="none" w:sz="0" w:space="0" w:color="auto"/>
            <w:bottom w:val="none" w:sz="0" w:space="0" w:color="auto"/>
            <w:right w:val="none" w:sz="0" w:space="0" w:color="auto"/>
          </w:divBdr>
        </w:div>
        <w:div w:id="734855588">
          <w:marLeft w:val="0"/>
          <w:marRight w:val="0"/>
          <w:marTop w:val="0"/>
          <w:marBottom w:val="0"/>
          <w:divBdr>
            <w:top w:val="none" w:sz="0" w:space="0" w:color="auto"/>
            <w:left w:val="none" w:sz="0" w:space="0" w:color="auto"/>
            <w:bottom w:val="none" w:sz="0" w:space="0" w:color="auto"/>
            <w:right w:val="none" w:sz="0" w:space="0" w:color="auto"/>
          </w:divBdr>
        </w:div>
        <w:div w:id="741547">
          <w:marLeft w:val="0"/>
          <w:marRight w:val="0"/>
          <w:marTop w:val="0"/>
          <w:marBottom w:val="0"/>
          <w:divBdr>
            <w:top w:val="none" w:sz="0" w:space="0" w:color="auto"/>
            <w:left w:val="none" w:sz="0" w:space="0" w:color="auto"/>
            <w:bottom w:val="none" w:sz="0" w:space="0" w:color="auto"/>
            <w:right w:val="none" w:sz="0" w:space="0" w:color="auto"/>
          </w:divBdr>
        </w:div>
        <w:div w:id="1397699103">
          <w:marLeft w:val="0"/>
          <w:marRight w:val="0"/>
          <w:marTop w:val="0"/>
          <w:marBottom w:val="0"/>
          <w:divBdr>
            <w:top w:val="none" w:sz="0" w:space="0" w:color="auto"/>
            <w:left w:val="none" w:sz="0" w:space="0" w:color="auto"/>
            <w:bottom w:val="none" w:sz="0" w:space="0" w:color="auto"/>
            <w:right w:val="none" w:sz="0" w:space="0" w:color="auto"/>
          </w:divBdr>
        </w:div>
        <w:div w:id="1914897375">
          <w:marLeft w:val="0"/>
          <w:marRight w:val="0"/>
          <w:marTop w:val="0"/>
          <w:marBottom w:val="0"/>
          <w:divBdr>
            <w:top w:val="none" w:sz="0" w:space="0" w:color="auto"/>
            <w:left w:val="none" w:sz="0" w:space="0" w:color="auto"/>
            <w:bottom w:val="none" w:sz="0" w:space="0" w:color="auto"/>
            <w:right w:val="none" w:sz="0" w:space="0" w:color="auto"/>
          </w:divBdr>
        </w:div>
        <w:div w:id="445780284">
          <w:marLeft w:val="0"/>
          <w:marRight w:val="0"/>
          <w:marTop w:val="0"/>
          <w:marBottom w:val="0"/>
          <w:divBdr>
            <w:top w:val="none" w:sz="0" w:space="0" w:color="auto"/>
            <w:left w:val="none" w:sz="0" w:space="0" w:color="auto"/>
            <w:bottom w:val="none" w:sz="0" w:space="0" w:color="auto"/>
            <w:right w:val="none" w:sz="0" w:space="0" w:color="auto"/>
          </w:divBdr>
        </w:div>
        <w:div w:id="667753879">
          <w:marLeft w:val="0"/>
          <w:marRight w:val="0"/>
          <w:marTop w:val="0"/>
          <w:marBottom w:val="0"/>
          <w:divBdr>
            <w:top w:val="none" w:sz="0" w:space="0" w:color="auto"/>
            <w:left w:val="none" w:sz="0" w:space="0" w:color="auto"/>
            <w:bottom w:val="none" w:sz="0" w:space="0" w:color="auto"/>
            <w:right w:val="none" w:sz="0" w:space="0" w:color="auto"/>
          </w:divBdr>
        </w:div>
        <w:div w:id="719138284">
          <w:marLeft w:val="0"/>
          <w:marRight w:val="0"/>
          <w:marTop w:val="0"/>
          <w:marBottom w:val="0"/>
          <w:divBdr>
            <w:top w:val="none" w:sz="0" w:space="0" w:color="auto"/>
            <w:left w:val="none" w:sz="0" w:space="0" w:color="auto"/>
            <w:bottom w:val="none" w:sz="0" w:space="0" w:color="auto"/>
            <w:right w:val="none" w:sz="0" w:space="0" w:color="auto"/>
          </w:divBdr>
        </w:div>
        <w:div w:id="1402826769">
          <w:marLeft w:val="0"/>
          <w:marRight w:val="0"/>
          <w:marTop w:val="0"/>
          <w:marBottom w:val="0"/>
          <w:divBdr>
            <w:top w:val="none" w:sz="0" w:space="0" w:color="auto"/>
            <w:left w:val="none" w:sz="0" w:space="0" w:color="auto"/>
            <w:bottom w:val="none" w:sz="0" w:space="0" w:color="auto"/>
            <w:right w:val="none" w:sz="0" w:space="0" w:color="auto"/>
          </w:divBdr>
        </w:div>
        <w:div w:id="1684281590">
          <w:marLeft w:val="0"/>
          <w:marRight w:val="0"/>
          <w:marTop w:val="0"/>
          <w:marBottom w:val="0"/>
          <w:divBdr>
            <w:top w:val="none" w:sz="0" w:space="0" w:color="auto"/>
            <w:left w:val="none" w:sz="0" w:space="0" w:color="auto"/>
            <w:bottom w:val="none" w:sz="0" w:space="0" w:color="auto"/>
            <w:right w:val="none" w:sz="0" w:space="0" w:color="auto"/>
          </w:divBdr>
        </w:div>
        <w:div w:id="785387917">
          <w:marLeft w:val="0"/>
          <w:marRight w:val="0"/>
          <w:marTop w:val="0"/>
          <w:marBottom w:val="0"/>
          <w:divBdr>
            <w:top w:val="none" w:sz="0" w:space="0" w:color="auto"/>
            <w:left w:val="none" w:sz="0" w:space="0" w:color="auto"/>
            <w:bottom w:val="none" w:sz="0" w:space="0" w:color="auto"/>
            <w:right w:val="none" w:sz="0" w:space="0" w:color="auto"/>
          </w:divBdr>
        </w:div>
      </w:divsChild>
    </w:div>
    <w:div w:id="1357077904">
      <w:bodyDiv w:val="1"/>
      <w:marLeft w:val="0"/>
      <w:marRight w:val="0"/>
      <w:marTop w:val="0"/>
      <w:marBottom w:val="0"/>
      <w:divBdr>
        <w:top w:val="none" w:sz="0" w:space="0" w:color="auto"/>
        <w:left w:val="none" w:sz="0" w:space="0" w:color="auto"/>
        <w:bottom w:val="none" w:sz="0" w:space="0" w:color="auto"/>
        <w:right w:val="none" w:sz="0" w:space="0" w:color="auto"/>
      </w:divBdr>
      <w:divsChild>
        <w:div w:id="1259557255">
          <w:marLeft w:val="0"/>
          <w:marRight w:val="0"/>
          <w:marTop w:val="0"/>
          <w:marBottom w:val="0"/>
          <w:divBdr>
            <w:top w:val="none" w:sz="0" w:space="0" w:color="auto"/>
            <w:left w:val="none" w:sz="0" w:space="0" w:color="auto"/>
            <w:bottom w:val="none" w:sz="0" w:space="0" w:color="auto"/>
            <w:right w:val="none" w:sz="0" w:space="0" w:color="auto"/>
          </w:divBdr>
        </w:div>
        <w:div w:id="965429277">
          <w:marLeft w:val="0"/>
          <w:marRight w:val="0"/>
          <w:marTop w:val="0"/>
          <w:marBottom w:val="0"/>
          <w:divBdr>
            <w:top w:val="none" w:sz="0" w:space="0" w:color="auto"/>
            <w:left w:val="none" w:sz="0" w:space="0" w:color="auto"/>
            <w:bottom w:val="none" w:sz="0" w:space="0" w:color="auto"/>
            <w:right w:val="none" w:sz="0" w:space="0" w:color="auto"/>
          </w:divBdr>
        </w:div>
        <w:div w:id="428234908">
          <w:marLeft w:val="0"/>
          <w:marRight w:val="0"/>
          <w:marTop w:val="0"/>
          <w:marBottom w:val="0"/>
          <w:divBdr>
            <w:top w:val="none" w:sz="0" w:space="0" w:color="auto"/>
            <w:left w:val="none" w:sz="0" w:space="0" w:color="auto"/>
            <w:bottom w:val="none" w:sz="0" w:space="0" w:color="auto"/>
            <w:right w:val="none" w:sz="0" w:space="0" w:color="auto"/>
          </w:divBdr>
        </w:div>
        <w:div w:id="224533342">
          <w:marLeft w:val="0"/>
          <w:marRight w:val="0"/>
          <w:marTop w:val="0"/>
          <w:marBottom w:val="0"/>
          <w:divBdr>
            <w:top w:val="none" w:sz="0" w:space="0" w:color="auto"/>
            <w:left w:val="none" w:sz="0" w:space="0" w:color="auto"/>
            <w:bottom w:val="none" w:sz="0" w:space="0" w:color="auto"/>
            <w:right w:val="none" w:sz="0" w:space="0" w:color="auto"/>
          </w:divBdr>
        </w:div>
        <w:div w:id="2059165688">
          <w:marLeft w:val="0"/>
          <w:marRight w:val="0"/>
          <w:marTop w:val="0"/>
          <w:marBottom w:val="0"/>
          <w:divBdr>
            <w:top w:val="none" w:sz="0" w:space="0" w:color="auto"/>
            <w:left w:val="none" w:sz="0" w:space="0" w:color="auto"/>
            <w:bottom w:val="none" w:sz="0" w:space="0" w:color="auto"/>
            <w:right w:val="none" w:sz="0" w:space="0" w:color="auto"/>
          </w:divBdr>
        </w:div>
      </w:divsChild>
    </w:div>
    <w:div w:id="1783303010">
      <w:bodyDiv w:val="1"/>
      <w:marLeft w:val="0"/>
      <w:marRight w:val="0"/>
      <w:marTop w:val="0"/>
      <w:marBottom w:val="0"/>
      <w:divBdr>
        <w:top w:val="none" w:sz="0" w:space="0" w:color="auto"/>
        <w:left w:val="none" w:sz="0" w:space="0" w:color="auto"/>
        <w:bottom w:val="none" w:sz="0" w:space="0" w:color="auto"/>
        <w:right w:val="none" w:sz="0" w:space="0" w:color="auto"/>
      </w:divBdr>
      <w:divsChild>
        <w:div w:id="1726173096">
          <w:marLeft w:val="0"/>
          <w:marRight w:val="0"/>
          <w:marTop w:val="0"/>
          <w:marBottom w:val="0"/>
          <w:divBdr>
            <w:top w:val="none" w:sz="0" w:space="0" w:color="auto"/>
            <w:left w:val="none" w:sz="0" w:space="0" w:color="auto"/>
            <w:bottom w:val="none" w:sz="0" w:space="0" w:color="auto"/>
            <w:right w:val="none" w:sz="0" w:space="0" w:color="auto"/>
          </w:divBdr>
        </w:div>
        <w:div w:id="1925991758">
          <w:marLeft w:val="0"/>
          <w:marRight w:val="0"/>
          <w:marTop w:val="0"/>
          <w:marBottom w:val="0"/>
          <w:divBdr>
            <w:top w:val="none" w:sz="0" w:space="0" w:color="auto"/>
            <w:left w:val="none" w:sz="0" w:space="0" w:color="auto"/>
            <w:bottom w:val="none" w:sz="0" w:space="0" w:color="auto"/>
            <w:right w:val="none" w:sz="0" w:space="0" w:color="auto"/>
          </w:divBdr>
        </w:div>
        <w:div w:id="994727351">
          <w:marLeft w:val="0"/>
          <w:marRight w:val="0"/>
          <w:marTop w:val="0"/>
          <w:marBottom w:val="0"/>
          <w:divBdr>
            <w:top w:val="none" w:sz="0" w:space="0" w:color="auto"/>
            <w:left w:val="none" w:sz="0" w:space="0" w:color="auto"/>
            <w:bottom w:val="none" w:sz="0" w:space="0" w:color="auto"/>
            <w:right w:val="none" w:sz="0" w:space="0" w:color="auto"/>
          </w:divBdr>
        </w:div>
        <w:div w:id="2127767902">
          <w:marLeft w:val="0"/>
          <w:marRight w:val="0"/>
          <w:marTop w:val="0"/>
          <w:marBottom w:val="0"/>
          <w:divBdr>
            <w:top w:val="none" w:sz="0" w:space="0" w:color="auto"/>
            <w:left w:val="none" w:sz="0" w:space="0" w:color="auto"/>
            <w:bottom w:val="none" w:sz="0" w:space="0" w:color="auto"/>
            <w:right w:val="none" w:sz="0" w:space="0" w:color="auto"/>
          </w:divBdr>
        </w:div>
        <w:div w:id="200673773">
          <w:marLeft w:val="0"/>
          <w:marRight w:val="0"/>
          <w:marTop w:val="0"/>
          <w:marBottom w:val="0"/>
          <w:divBdr>
            <w:top w:val="none" w:sz="0" w:space="0" w:color="auto"/>
            <w:left w:val="none" w:sz="0" w:space="0" w:color="auto"/>
            <w:bottom w:val="none" w:sz="0" w:space="0" w:color="auto"/>
            <w:right w:val="none" w:sz="0" w:space="0" w:color="auto"/>
          </w:divBdr>
        </w:div>
        <w:div w:id="1431702263">
          <w:marLeft w:val="0"/>
          <w:marRight w:val="0"/>
          <w:marTop w:val="0"/>
          <w:marBottom w:val="0"/>
          <w:divBdr>
            <w:top w:val="none" w:sz="0" w:space="0" w:color="auto"/>
            <w:left w:val="none" w:sz="0" w:space="0" w:color="auto"/>
            <w:bottom w:val="none" w:sz="0" w:space="0" w:color="auto"/>
            <w:right w:val="none" w:sz="0" w:space="0" w:color="auto"/>
          </w:divBdr>
        </w:div>
        <w:div w:id="682896757">
          <w:marLeft w:val="0"/>
          <w:marRight w:val="0"/>
          <w:marTop w:val="0"/>
          <w:marBottom w:val="0"/>
          <w:divBdr>
            <w:top w:val="none" w:sz="0" w:space="0" w:color="auto"/>
            <w:left w:val="none" w:sz="0" w:space="0" w:color="auto"/>
            <w:bottom w:val="none" w:sz="0" w:space="0" w:color="auto"/>
            <w:right w:val="none" w:sz="0" w:space="0" w:color="auto"/>
          </w:divBdr>
        </w:div>
        <w:div w:id="1692221905">
          <w:marLeft w:val="0"/>
          <w:marRight w:val="0"/>
          <w:marTop w:val="0"/>
          <w:marBottom w:val="0"/>
          <w:divBdr>
            <w:top w:val="none" w:sz="0" w:space="0" w:color="auto"/>
            <w:left w:val="none" w:sz="0" w:space="0" w:color="auto"/>
            <w:bottom w:val="none" w:sz="0" w:space="0" w:color="auto"/>
            <w:right w:val="none" w:sz="0" w:space="0" w:color="auto"/>
          </w:divBdr>
        </w:div>
        <w:div w:id="2098165301">
          <w:marLeft w:val="0"/>
          <w:marRight w:val="0"/>
          <w:marTop w:val="0"/>
          <w:marBottom w:val="0"/>
          <w:divBdr>
            <w:top w:val="none" w:sz="0" w:space="0" w:color="auto"/>
            <w:left w:val="none" w:sz="0" w:space="0" w:color="auto"/>
            <w:bottom w:val="none" w:sz="0" w:space="0" w:color="auto"/>
            <w:right w:val="none" w:sz="0" w:space="0" w:color="auto"/>
          </w:divBdr>
        </w:div>
        <w:div w:id="1910848624">
          <w:marLeft w:val="0"/>
          <w:marRight w:val="0"/>
          <w:marTop w:val="0"/>
          <w:marBottom w:val="0"/>
          <w:divBdr>
            <w:top w:val="none" w:sz="0" w:space="0" w:color="auto"/>
            <w:left w:val="none" w:sz="0" w:space="0" w:color="auto"/>
            <w:bottom w:val="none" w:sz="0" w:space="0" w:color="auto"/>
            <w:right w:val="none" w:sz="0" w:space="0" w:color="auto"/>
          </w:divBdr>
        </w:div>
        <w:div w:id="466975074">
          <w:marLeft w:val="0"/>
          <w:marRight w:val="0"/>
          <w:marTop w:val="0"/>
          <w:marBottom w:val="0"/>
          <w:divBdr>
            <w:top w:val="none" w:sz="0" w:space="0" w:color="auto"/>
            <w:left w:val="none" w:sz="0" w:space="0" w:color="auto"/>
            <w:bottom w:val="none" w:sz="0" w:space="0" w:color="auto"/>
            <w:right w:val="none" w:sz="0" w:space="0" w:color="auto"/>
          </w:divBdr>
        </w:div>
        <w:div w:id="1175613654">
          <w:marLeft w:val="0"/>
          <w:marRight w:val="0"/>
          <w:marTop w:val="0"/>
          <w:marBottom w:val="0"/>
          <w:divBdr>
            <w:top w:val="none" w:sz="0" w:space="0" w:color="auto"/>
            <w:left w:val="none" w:sz="0" w:space="0" w:color="auto"/>
            <w:bottom w:val="none" w:sz="0" w:space="0" w:color="auto"/>
            <w:right w:val="none" w:sz="0" w:space="0" w:color="auto"/>
          </w:divBdr>
        </w:div>
        <w:div w:id="1979721361">
          <w:marLeft w:val="0"/>
          <w:marRight w:val="0"/>
          <w:marTop w:val="0"/>
          <w:marBottom w:val="0"/>
          <w:divBdr>
            <w:top w:val="none" w:sz="0" w:space="0" w:color="auto"/>
            <w:left w:val="none" w:sz="0" w:space="0" w:color="auto"/>
            <w:bottom w:val="none" w:sz="0" w:space="0" w:color="auto"/>
            <w:right w:val="none" w:sz="0" w:space="0" w:color="auto"/>
          </w:divBdr>
        </w:div>
        <w:div w:id="658771952">
          <w:marLeft w:val="0"/>
          <w:marRight w:val="0"/>
          <w:marTop w:val="0"/>
          <w:marBottom w:val="0"/>
          <w:divBdr>
            <w:top w:val="none" w:sz="0" w:space="0" w:color="auto"/>
            <w:left w:val="none" w:sz="0" w:space="0" w:color="auto"/>
            <w:bottom w:val="none" w:sz="0" w:space="0" w:color="auto"/>
            <w:right w:val="none" w:sz="0" w:space="0" w:color="auto"/>
          </w:divBdr>
        </w:div>
        <w:div w:id="2060352130">
          <w:marLeft w:val="0"/>
          <w:marRight w:val="0"/>
          <w:marTop w:val="0"/>
          <w:marBottom w:val="0"/>
          <w:divBdr>
            <w:top w:val="none" w:sz="0" w:space="0" w:color="auto"/>
            <w:left w:val="none" w:sz="0" w:space="0" w:color="auto"/>
            <w:bottom w:val="none" w:sz="0" w:space="0" w:color="auto"/>
            <w:right w:val="none" w:sz="0" w:space="0" w:color="auto"/>
          </w:divBdr>
        </w:div>
        <w:div w:id="2006086241">
          <w:marLeft w:val="0"/>
          <w:marRight w:val="0"/>
          <w:marTop w:val="0"/>
          <w:marBottom w:val="0"/>
          <w:divBdr>
            <w:top w:val="none" w:sz="0" w:space="0" w:color="auto"/>
            <w:left w:val="none" w:sz="0" w:space="0" w:color="auto"/>
            <w:bottom w:val="none" w:sz="0" w:space="0" w:color="auto"/>
            <w:right w:val="none" w:sz="0" w:space="0" w:color="auto"/>
          </w:divBdr>
        </w:div>
        <w:div w:id="351692995">
          <w:marLeft w:val="0"/>
          <w:marRight w:val="0"/>
          <w:marTop w:val="0"/>
          <w:marBottom w:val="0"/>
          <w:divBdr>
            <w:top w:val="none" w:sz="0" w:space="0" w:color="auto"/>
            <w:left w:val="none" w:sz="0" w:space="0" w:color="auto"/>
            <w:bottom w:val="none" w:sz="0" w:space="0" w:color="auto"/>
            <w:right w:val="none" w:sz="0" w:space="0" w:color="auto"/>
          </w:divBdr>
        </w:div>
      </w:divsChild>
    </w:div>
    <w:div w:id="2144036181">
      <w:bodyDiv w:val="1"/>
      <w:marLeft w:val="0"/>
      <w:marRight w:val="0"/>
      <w:marTop w:val="0"/>
      <w:marBottom w:val="0"/>
      <w:divBdr>
        <w:top w:val="none" w:sz="0" w:space="0" w:color="auto"/>
        <w:left w:val="none" w:sz="0" w:space="0" w:color="auto"/>
        <w:bottom w:val="none" w:sz="0" w:space="0" w:color="auto"/>
        <w:right w:val="none" w:sz="0" w:space="0" w:color="auto"/>
      </w:divBdr>
      <w:divsChild>
        <w:div w:id="730234458">
          <w:marLeft w:val="0"/>
          <w:marRight w:val="0"/>
          <w:marTop w:val="0"/>
          <w:marBottom w:val="0"/>
          <w:divBdr>
            <w:top w:val="none" w:sz="0" w:space="0" w:color="auto"/>
            <w:left w:val="none" w:sz="0" w:space="0" w:color="auto"/>
            <w:bottom w:val="none" w:sz="0" w:space="0" w:color="auto"/>
            <w:right w:val="none" w:sz="0" w:space="0" w:color="auto"/>
          </w:divBdr>
        </w:div>
        <w:div w:id="1680622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Images"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comments" Target="comments.xml"/><Relationship Id="rId12" Type="http://schemas.openxmlformats.org/officeDocument/2006/relationships/hyperlink" Target="../../../Imag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aturalist.org/projects/pacn-vascular-plants-of-american-memorial-pa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zing.com/heic"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customXml" Target="../customXml/item3.xml"/><Relationship Id="rId10" Type="http://schemas.openxmlformats.org/officeDocument/2006/relationships/hyperlink" Target="https://heictojpg.com/"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Image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17" ma:contentTypeDescription="Create a new document." ma:contentTypeScope="" ma:versionID="68a6e3935f1a8374582f86f480dfe1ba">
  <xsd:schema xmlns:xsd="http://www.w3.org/2001/XMLSchema" xmlns:xs="http://www.w3.org/2001/XMLSchema" xmlns:p="http://schemas.microsoft.com/office/2006/metadata/properties" xmlns:ns2="267a8617-ced2-4286-afa5-0d33fbd81d3d" xmlns:ns3="http://schemas.microsoft.com/sharepoint/v3/fields" xmlns:ns4="35966911-6934-4421-b0b7-2f59be571e1a" xmlns:ns5="31062a0d-ede8-4112-b4bb-00a9c1bc8e16" targetNamespace="http://schemas.microsoft.com/office/2006/metadata/properties" ma:root="true" ma:fieldsID="50fa753746ff31c2a2f679eaba57906e" ns2:_="" ns3:_="" ns4:_="" ns5:_="">
    <xsd:import namespace="267a8617-ced2-4286-afa5-0d33fbd81d3d"/>
    <xsd:import namespace="http://schemas.microsoft.com/sharepoint/v3/fields"/>
    <xsd:import namespace="35966911-6934-4421-b0b7-2f59be571e1a"/>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_Format" minOccurs="0"/>
                <xsd:element ref="ns4:SharedWithUsers" minOccurs="0"/>
                <xsd:element ref="ns4:SharedWithDetails" minOccurs="0"/>
                <xsd:element ref="ns4:Home_x0020_Page" minOccurs="0"/>
                <xsd:element ref="ns2:lcf76f155ced4ddcb4097134ff3c332f" minOccurs="0"/>
                <xsd:element ref="ns5: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7" nillable="true" ma:displayName="Format" ma:description="Media-type, file format or dimensions" ma:internalName="_Forma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6911-6934-4421-b0b7-2f59be571e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Home_x0020_Page" ma:index="20" nillable="true" ma:displayName="Home Page" ma:default="0" ma:description="Should this document be posted on SPO Home Page Documents." ma:internalName="Home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f65ccb-a7e6-49d1-9b12-9efd9b5a5bfb}" ma:internalName="TaxCatchAll" ma:showField="CatchAllData" ma:web="35966911-6934-4421-b0b7-2f59be571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ormat xmlns="http://schemas.microsoft.com/sharepoint/v3/fields" xsi:nil="true"/>
    <Home_x0020_Page xmlns="35966911-6934-4421-b0b7-2f59be571e1a">false</Home_x0020_Page>
    <lcf76f155ced4ddcb4097134ff3c332f xmlns="267a8617-ced2-4286-afa5-0d33fbd81d3d">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9E59B161-D6ED-46CE-8BEA-18F4CA12A972}"/>
</file>

<file path=customXml/itemProps2.xml><?xml version="1.0" encoding="utf-8"?>
<ds:datastoreItem xmlns:ds="http://schemas.openxmlformats.org/officeDocument/2006/customXml" ds:itemID="{A38D7647-EFFD-4FE3-8EE9-1AC009F43BF0}"/>
</file>

<file path=customXml/itemProps3.xml><?xml version="1.0" encoding="utf-8"?>
<ds:datastoreItem xmlns:ds="http://schemas.openxmlformats.org/officeDocument/2006/customXml" ds:itemID="{8DF84851-CC2A-4117-B982-D3562B239942}"/>
</file>

<file path=docProps/app.xml><?xml version="1.0" encoding="utf-8"?>
<Properties xmlns="http://schemas.openxmlformats.org/officeDocument/2006/extended-properties" xmlns:vt="http://schemas.openxmlformats.org/officeDocument/2006/docPropsVTypes">
  <Template>Normal.dotm</Template>
  <TotalTime>69</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Jacob J</dc:creator>
  <cp:keywords/>
  <dc:description/>
  <cp:lastModifiedBy>Moore, Lindsay E</cp:lastModifiedBy>
  <cp:revision>5</cp:revision>
  <dcterms:created xsi:type="dcterms:W3CDTF">2020-02-04T01:54:00Z</dcterms:created>
  <dcterms:modified xsi:type="dcterms:W3CDTF">2020-04-09T18:52:00Z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185400</vt:r8>
  </property>
</Properties>
</file>